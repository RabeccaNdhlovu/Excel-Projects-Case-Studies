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52AF5" w14:textId="693CB3BB" w:rsidR="7AF427A4" w:rsidRPr="005E7B71" w:rsidRDefault="7AF427A4" w:rsidP="6C8C75DB">
      <w:pPr>
        <w:spacing w:after="0"/>
        <w:rPr>
          <w:rFonts w:ascii="Calibri" w:eastAsia="Calibri" w:hAnsi="Calibri" w:cs="Calibri"/>
          <w:b/>
          <w:bCs/>
          <w:color w:val="000000" w:themeColor="text1"/>
        </w:rPr>
      </w:pPr>
    </w:p>
    <w:p w14:paraId="54E93A85" w14:textId="4BCDCB10" w:rsidR="7AF427A4" w:rsidRPr="005E7B71" w:rsidRDefault="7AF427A4" w:rsidP="6C8C75DB">
      <w:pPr>
        <w:spacing w:after="0"/>
        <w:rPr>
          <w:rFonts w:ascii="Calibri" w:eastAsia="Calibri" w:hAnsi="Calibri" w:cs="Calibri"/>
          <w:b/>
          <w:bCs/>
          <w:color w:val="000000" w:themeColor="text1"/>
        </w:rPr>
      </w:pPr>
    </w:p>
    <w:p w14:paraId="3E17C617" w14:textId="19E13E60" w:rsidR="7AF427A4" w:rsidRPr="005E7B71" w:rsidRDefault="7AF427A4" w:rsidP="6C8C75DB">
      <w:pPr>
        <w:spacing w:after="0"/>
        <w:rPr>
          <w:rFonts w:ascii="Calibri" w:eastAsia="Calibri" w:hAnsi="Calibri" w:cs="Calibri"/>
          <w:b/>
          <w:bCs/>
          <w:color w:val="000000" w:themeColor="text1"/>
        </w:rPr>
      </w:pPr>
    </w:p>
    <w:p w14:paraId="48C55C4B" w14:textId="1D92F301" w:rsidR="7AF427A4" w:rsidRPr="005E7B71" w:rsidRDefault="7AF427A4" w:rsidP="6C8C75DB">
      <w:pPr>
        <w:spacing w:after="0"/>
        <w:rPr>
          <w:rFonts w:ascii="Calibri" w:eastAsia="Calibri" w:hAnsi="Calibri" w:cs="Calibri"/>
          <w:b/>
          <w:bCs/>
          <w:color w:val="000000" w:themeColor="text1"/>
        </w:rPr>
      </w:pPr>
    </w:p>
    <w:p w14:paraId="52D1CDA7" w14:textId="64A329BD" w:rsidR="7AF427A4" w:rsidRPr="005E7B71" w:rsidRDefault="7AF427A4" w:rsidP="6C8C75DB">
      <w:pPr>
        <w:spacing w:after="0"/>
        <w:rPr>
          <w:rFonts w:ascii="Calibri" w:eastAsia="Calibri" w:hAnsi="Calibri" w:cs="Calibri"/>
          <w:b/>
          <w:bCs/>
          <w:color w:val="000000" w:themeColor="text1"/>
        </w:rPr>
      </w:pPr>
    </w:p>
    <w:p w14:paraId="5ED640C0" w14:textId="30E9F20D" w:rsidR="7AF427A4" w:rsidRPr="005E7B71" w:rsidRDefault="7AF427A4" w:rsidP="6C8C75DB">
      <w:pPr>
        <w:spacing w:after="0"/>
        <w:rPr>
          <w:rFonts w:ascii="Calibri" w:eastAsia="Calibri" w:hAnsi="Calibri" w:cs="Calibri"/>
          <w:b/>
          <w:bCs/>
          <w:color w:val="000000" w:themeColor="text1"/>
        </w:rPr>
      </w:pPr>
    </w:p>
    <w:p w14:paraId="7DFC2A73" w14:textId="539E2EF2" w:rsidR="7AF427A4" w:rsidRPr="005E7B71" w:rsidRDefault="7AF427A4" w:rsidP="6C8C75DB">
      <w:pPr>
        <w:spacing w:after="0"/>
        <w:rPr>
          <w:rFonts w:ascii="Calibri" w:eastAsia="Calibri" w:hAnsi="Calibri" w:cs="Calibri"/>
          <w:b/>
          <w:bCs/>
          <w:color w:val="000000" w:themeColor="text1"/>
        </w:rPr>
      </w:pPr>
    </w:p>
    <w:p w14:paraId="155FAF01" w14:textId="2F346754" w:rsidR="7AF427A4" w:rsidRPr="005E7B71" w:rsidRDefault="7AF427A4" w:rsidP="6C8C75DB">
      <w:pPr>
        <w:spacing w:after="0"/>
        <w:rPr>
          <w:rFonts w:ascii="Calibri" w:eastAsia="Calibri" w:hAnsi="Calibri" w:cs="Calibri"/>
          <w:b/>
          <w:bCs/>
          <w:color w:val="000000" w:themeColor="text1"/>
        </w:rPr>
      </w:pPr>
    </w:p>
    <w:p w14:paraId="46986F60" w14:textId="3FC19315" w:rsidR="7AF427A4" w:rsidRPr="005E7B71" w:rsidRDefault="7AF427A4" w:rsidP="6C8C75DB">
      <w:pPr>
        <w:spacing w:after="0"/>
        <w:rPr>
          <w:rFonts w:ascii="Calibri" w:eastAsia="Calibri" w:hAnsi="Calibri" w:cs="Calibri"/>
          <w:b/>
          <w:bCs/>
          <w:color w:val="000000" w:themeColor="text1"/>
        </w:rPr>
      </w:pPr>
    </w:p>
    <w:p w14:paraId="18A0D75B" w14:textId="630A8322" w:rsidR="7AF427A4" w:rsidRPr="005E7B71" w:rsidRDefault="7AF427A4" w:rsidP="6C8C75DB">
      <w:pPr>
        <w:spacing w:after="0"/>
        <w:rPr>
          <w:rFonts w:ascii="Calibri" w:eastAsia="Calibri" w:hAnsi="Calibri" w:cs="Calibri"/>
          <w:b/>
          <w:bCs/>
          <w:color w:val="000000" w:themeColor="text1"/>
        </w:rPr>
      </w:pPr>
    </w:p>
    <w:p w14:paraId="24A5D477" w14:textId="5D6EB6B8" w:rsidR="7AF427A4" w:rsidRPr="005E7B71" w:rsidRDefault="7AF427A4" w:rsidP="6C8C75DB">
      <w:pPr>
        <w:spacing w:after="0"/>
        <w:rPr>
          <w:rFonts w:ascii="Calibri" w:eastAsia="Calibri" w:hAnsi="Calibri" w:cs="Calibri"/>
          <w:b/>
          <w:bCs/>
          <w:color w:val="000000" w:themeColor="text1"/>
        </w:rPr>
      </w:pPr>
    </w:p>
    <w:p w14:paraId="7BD9445D" w14:textId="2806CC87" w:rsidR="7AF427A4" w:rsidRPr="005E7B71" w:rsidRDefault="7AF427A4" w:rsidP="6C8C75DB">
      <w:pPr>
        <w:spacing w:after="0"/>
        <w:rPr>
          <w:rFonts w:ascii="Calibri" w:eastAsia="Calibri" w:hAnsi="Calibri" w:cs="Calibri"/>
          <w:b/>
          <w:bCs/>
          <w:color w:val="000000" w:themeColor="text1"/>
        </w:rPr>
      </w:pPr>
    </w:p>
    <w:p w14:paraId="748FB6AF" w14:textId="69B91040" w:rsidR="7AF427A4" w:rsidRPr="005E7B71" w:rsidRDefault="7AF427A4" w:rsidP="6C8C75DB">
      <w:pPr>
        <w:spacing w:after="0"/>
        <w:jc w:val="center"/>
        <w:rPr>
          <w:rFonts w:ascii="Calibri" w:eastAsia="Calibri" w:hAnsi="Calibri" w:cs="Calibri"/>
          <w:b/>
          <w:bCs/>
        </w:rPr>
      </w:pPr>
    </w:p>
    <w:p w14:paraId="1DED649B" w14:textId="6D606787" w:rsidR="7AF427A4" w:rsidRPr="005E7B71" w:rsidRDefault="7AF427A4" w:rsidP="6C8C75DB">
      <w:pPr>
        <w:spacing w:after="0"/>
        <w:jc w:val="center"/>
        <w:rPr>
          <w:rFonts w:ascii="Calibri" w:eastAsia="Calibri" w:hAnsi="Calibri" w:cs="Calibri"/>
          <w:b/>
          <w:bCs/>
        </w:rPr>
      </w:pPr>
    </w:p>
    <w:p w14:paraId="7E4039C3" w14:textId="240BC82E" w:rsidR="7AF427A4" w:rsidRPr="005E7B71" w:rsidRDefault="7AF427A4" w:rsidP="6C8C75DB">
      <w:pPr>
        <w:spacing w:after="0"/>
        <w:jc w:val="center"/>
        <w:rPr>
          <w:rFonts w:ascii="Calibri" w:eastAsia="Calibri" w:hAnsi="Calibri" w:cs="Calibri"/>
          <w:b/>
          <w:bCs/>
        </w:rPr>
      </w:pPr>
    </w:p>
    <w:p w14:paraId="2D665800" w14:textId="018F4C79" w:rsidR="7AF427A4" w:rsidRPr="005E7B71" w:rsidRDefault="7AF427A4" w:rsidP="6C8C75DB">
      <w:pPr>
        <w:spacing w:after="0"/>
        <w:jc w:val="center"/>
        <w:rPr>
          <w:rFonts w:ascii="Calibri" w:eastAsia="Calibri" w:hAnsi="Calibri" w:cs="Calibri"/>
          <w:b/>
          <w:bCs/>
        </w:rPr>
      </w:pPr>
    </w:p>
    <w:p w14:paraId="53D29C12" w14:textId="556B81C0" w:rsidR="7AF427A4" w:rsidRPr="005E7B71" w:rsidRDefault="0F8B6CA6" w:rsidP="6C8C75DB">
      <w:pPr>
        <w:spacing w:after="0"/>
        <w:jc w:val="center"/>
        <w:rPr>
          <w:rFonts w:ascii="Calibri" w:eastAsia="Calibri" w:hAnsi="Calibri" w:cs="Calibri"/>
          <w:b/>
          <w:bCs/>
        </w:rPr>
      </w:pPr>
      <w:r w:rsidRPr="005E7B71">
        <w:rPr>
          <w:rFonts w:ascii="Calibri" w:eastAsia="Calibri" w:hAnsi="Calibri" w:cs="Calibri"/>
          <w:b/>
          <w:bCs/>
        </w:rPr>
        <w:t xml:space="preserve">Walmart </w:t>
      </w:r>
    </w:p>
    <w:p w14:paraId="73AEE405" w14:textId="69E5955B" w:rsidR="515A4790" w:rsidRPr="005E7B71" w:rsidRDefault="515A4790" w:rsidP="6C8C75DB">
      <w:pPr>
        <w:spacing w:after="0"/>
        <w:jc w:val="center"/>
        <w:rPr>
          <w:rFonts w:ascii="Calibri" w:eastAsia="Calibri" w:hAnsi="Calibri" w:cs="Calibri"/>
          <w:b/>
          <w:bCs/>
        </w:rPr>
      </w:pPr>
      <w:r w:rsidRPr="005E7B71">
        <w:rPr>
          <w:rFonts w:ascii="Calibri" w:eastAsia="Calibri" w:hAnsi="Calibri" w:cs="Calibri"/>
          <w:b/>
          <w:bCs/>
        </w:rPr>
        <w:t>Case Study</w:t>
      </w:r>
    </w:p>
    <w:p w14:paraId="4FD3A137" w14:textId="5F3055E4" w:rsidR="515A4790" w:rsidRPr="005E7B71" w:rsidRDefault="515A4790" w:rsidP="6C8C75DB">
      <w:pPr>
        <w:spacing w:after="0"/>
        <w:jc w:val="center"/>
        <w:rPr>
          <w:rFonts w:ascii="Calibri" w:eastAsia="Calibri" w:hAnsi="Calibri" w:cs="Calibri"/>
          <w:b/>
          <w:bCs/>
        </w:rPr>
      </w:pPr>
      <w:r w:rsidRPr="005E7B71">
        <w:rPr>
          <w:rFonts w:ascii="Calibri" w:eastAsia="Calibri" w:hAnsi="Calibri" w:cs="Calibri"/>
          <w:b/>
          <w:bCs/>
        </w:rPr>
        <w:t>Rabecca Ndhlovu</w:t>
      </w:r>
    </w:p>
    <w:p w14:paraId="10C94DE9" w14:textId="25E10601" w:rsidR="7AF427A4" w:rsidRPr="005E7B71" w:rsidRDefault="7AF427A4" w:rsidP="6C8C75DB">
      <w:pPr>
        <w:spacing w:after="0"/>
        <w:rPr>
          <w:rFonts w:ascii="Calibri" w:eastAsia="Calibri" w:hAnsi="Calibri" w:cs="Calibri"/>
          <w:b/>
          <w:bCs/>
          <w:color w:val="000000" w:themeColor="text1"/>
        </w:rPr>
      </w:pPr>
    </w:p>
    <w:p w14:paraId="433BCBC5" w14:textId="072A7235" w:rsidR="7AF427A4" w:rsidRPr="005E7B71" w:rsidRDefault="7AF427A4" w:rsidP="6C8C75DB">
      <w:pPr>
        <w:spacing w:after="0"/>
        <w:rPr>
          <w:rFonts w:ascii="Calibri" w:eastAsia="Calibri" w:hAnsi="Calibri" w:cs="Calibri"/>
          <w:b/>
          <w:bCs/>
          <w:color w:val="000000" w:themeColor="text1"/>
        </w:rPr>
      </w:pPr>
    </w:p>
    <w:p w14:paraId="1A2641F5" w14:textId="697C97CB" w:rsidR="7AF427A4" w:rsidRPr="005E7B71" w:rsidRDefault="7AF427A4" w:rsidP="6C8C75DB">
      <w:pPr>
        <w:spacing w:after="0"/>
        <w:rPr>
          <w:rFonts w:ascii="Calibri" w:eastAsia="Calibri" w:hAnsi="Calibri" w:cs="Calibri"/>
          <w:b/>
          <w:bCs/>
          <w:color w:val="000000" w:themeColor="text1"/>
        </w:rPr>
      </w:pPr>
    </w:p>
    <w:p w14:paraId="17AEC0AE" w14:textId="448DB614" w:rsidR="7AF427A4" w:rsidRPr="005E7B71" w:rsidRDefault="7AF427A4" w:rsidP="6C8C75DB">
      <w:pPr>
        <w:spacing w:after="0"/>
        <w:rPr>
          <w:rFonts w:ascii="Calibri" w:eastAsia="Calibri" w:hAnsi="Calibri" w:cs="Calibri"/>
          <w:b/>
          <w:bCs/>
          <w:color w:val="000000" w:themeColor="text1"/>
        </w:rPr>
      </w:pPr>
    </w:p>
    <w:p w14:paraId="1A88007A" w14:textId="16DF1FE6" w:rsidR="7AF427A4" w:rsidRPr="005E7B71" w:rsidRDefault="7AF427A4" w:rsidP="6C8C75DB">
      <w:pPr>
        <w:spacing w:after="0"/>
        <w:rPr>
          <w:rFonts w:ascii="Calibri" w:eastAsia="Calibri" w:hAnsi="Calibri" w:cs="Calibri"/>
          <w:b/>
          <w:bCs/>
          <w:color w:val="000000" w:themeColor="text1"/>
        </w:rPr>
      </w:pPr>
    </w:p>
    <w:p w14:paraId="1CD98FC5" w14:textId="29E4CCD9" w:rsidR="7AF427A4" w:rsidRPr="005E7B71" w:rsidRDefault="7AF427A4" w:rsidP="6C8C75DB">
      <w:pPr>
        <w:spacing w:after="0"/>
        <w:rPr>
          <w:rFonts w:ascii="Calibri" w:eastAsia="Calibri" w:hAnsi="Calibri" w:cs="Calibri"/>
          <w:b/>
          <w:bCs/>
          <w:color w:val="000000" w:themeColor="text1"/>
        </w:rPr>
      </w:pPr>
    </w:p>
    <w:p w14:paraId="36FD016E" w14:textId="5D725A5F" w:rsidR="7AF427A4" w:rsidRPr="005E7B71" w:rsidRDefault="7AF427A4" w:rsidP="6C8C75DB">
      <w:pPr>
        <w:spacing w:after="0"/>
        <w:rPr>
          <w:rFonts w:ascii="Calibri" w:eastAsia="Calibri" w:hAnsi="Calibri" w:cs="Calibri"/>
          <w:b/>
          <w:bCs/>
          <w:color w:val="000000" w:themeColor="text1"/>
        </w:rPr>
      </w:pPr>
    </w:p>
    <w:p w14:paraId="728395A4" w14:textId="6F540B3D" w:rsidR="7AF427A4" w:rsidRPr="005E7B71" w:rsidRDefault="7AF427A4" w:rsidP="6C8C75DB">
      <w:pPr>
        <w:spacing w:after="0"/>
        <w:rPr>
          <w:rFonts w:ascii="Calibri" w:eastAsia="Calibri" w:hAnsi="Calibri" w:cs="Calibri"/>
          <w:b/>
          <w:bCs/>
          <w:color w:val="000000" w:themeColor="text1"/>
        </w:rPr>
      </w:pPr>
    </w:p>
    <w:p w14:paraId="7CB86664" w14:textId="2514C4EB" w:rsidR="7AF427A4" w:rsidRPr="005E7B71" w:rsidRDefault="7AF427A4" w:rsidP="6C8C75DB">
      <w:pPr>
        <w:spacing w:after="0"/>
        <w:rPr>
          <w:rFonts w:ascii="Calibri" w:eastAsia="Calibri" w:hAnsi="Calibri" w:cs="Calibri"/>
          <w:b/>
          <w:bCs/>
          <w:color w:val="000000" w:themeColor="text1"/>
        </w:rPr>
      </w:pPr>
    </w:p>
    <w:p w14:paraId="36A7FE5D" w14:textId="43E58357" w:rsidR="7AF427A4" w:rsidRPr="005E7B71" w:rsidRDefault="7AF427A4" w:rsidP="6C8C75DB">
      <w:pPr>
        <w:spacing w:after="0"/>
        <w:rPr>
          <w:rFonts w:ascii="Calibri" w:eastAsia="Calibri" w:hAnsi="Calibri" w:cs="Calibri"/>
          <w:b/>
          <w:bCs/>
          <w:color w:val="000000" w:themeColor="text1"/>
        </w:rPr>
      </w:pPr>
    </w:p>
    <w:p w14:paraId="6BB132B5" w14:textId="1C01D2A3" w:rsidR="7AF427A4" w:rsidRPr="005E7B71" w:rsidRDefault="7AF427A4" w:rsidP="6C8C75DB">
      <w:pPr>
        <w:spacing w:after="0"/>
        <w:rPr>
          <w:rFonts w:ascii="Calibri" w:eastAsia="Calibri" w:hAnsi="Calibri" w:cs="Calibri"/>
          <w:b/>
          <w:bCs/>
          <w:color w:val="000000" w:themeColor="text1"/>
        </w:rPr>
      </w:pPr>
    </w:p>
    <w:p w14:paraId="43541962" w14:textId="1453A9EB" w:rsidR="7AF427A4" w:rsidRPr="005E7B71" w:rsidRDefault="7AF427A4" w:rsidP="6C8C75DB">
      <w:pPr>
        <w:spacing w:after="0"/>
        <w:rPr>
          <w:rFonts w:ascii="Calibri" w:eastAsia="Calibri" w:hAnsi="Calibri" w:cs="Calibri"/>
          <w:b/>
          <w:bCs/>
          <w:color w:val="000000" w:themeColor="text1"/>
        </w:rPr>
      </w:pPr>
    </w:p>
    <w:p w14:paraId="5E220553" w14:textId="26C276A9" w:rsidR="7AF427A4" w:rsidRPr="005E7B71" w:rsidRDefault="7AF427A4" w:rsidP="6C8C75DB">
      <w:pPr>
        <w:spacing w:after="0"/>
        <w:rPr>
          <w:rFonts w:ascii="Calibri" w:eastAsia="Calibri" w:hAnsi="Calibri" w:cs="Calibri"/>
          <w:b/>
          <w:bCs/>
          <w:color w:val="000000" w:themeColor="text1"/>
        </w:rPr>
      </w:pPr>
    </w:p>
    <w:p w14:paraId="79011B91" w14:textId="1C73A4F7" w:rsidR="7AF427A4" w:rsidRPr="005E7B71" w:rsidRDefault="7AF427A4" w:rsidP="6C8C75DB">
      <w:pPr>
        <w:spacing w:after="0"/>
        <w:rPr>
          <w:rFonts w:ascii="Calibri" w:eastAsia="Calibri" w:hAnsi="Calibri" w:cs="Calibri"/>
          <w:b/>
          <w:bCs/>
          <w:color w:val="000000" w:themeColor="text1"/>
        </w:rPr>
      </w:pPr>
    </w:p>
    <w:p w14:paraId="7EF1128B" w14:textId="17FA5175" w:rsidR="7AF427A4" w:rsidRPr="005E7B71" w:rsidRDefault="7AF427A4" w:rsidP="6C8C75DB">
      <w:pPr>
        <w:spacing w:after="0"/>
        <w:rPr>
          <w:rFonts w:ascii="Calibri" w:eastAsia="Calibri" w:hAnsi="Calibri" w:cs="Calibri"/>
          <w:b/>
          <w:bCs/>
          <w:color w:val="000000" w:themeColor="text1"/>
        </w:rPr>
      </w:pPr>
    </w:p>
    <w:p w14:paraId="59401A86" w14:textId="013E465C" w:rsidR="7AF427A4" w:rsidRPr="005E7B71" w:rsidRDefault="7AF427A4" w:rsidP="6C8C75DB">
      <w:pPr>
        <w:spacing w:after="0"/>
        <w:rPr>
          <w:rFonts w:ascii="Calibri" w:eastAsia="Calibri" w:hAnsi="Calibri" w:cs="Calibri"/>
          <w:b/>
          <w:bCs/>
          <w:color w:val="000000" w:themeColor="text1"/>
        </w:rPr>
      </w:pPr>
    </w:p>
    <w:p w14:paraId="355FCBF2" w14:textId="2FE853A5" w:rsidR="7AF427A4" w:rsidRPr="005E7B71" w:rsidRDefault="7AF427A4" w:rsidP="6C8C75DB">
      <w:pPr>
        <w:spacing w:after="0"/>
        <w:rPr>
          <w:rFonts w:ascii="Calibri" w:eastAsia="Calibri" w:hAnsi="Calibri" w:cs="Calibri"/>
          <w:b/>
          <w:bCs/>
          <w:color w:val="000000" w:themeColor="text1"/>
        </w:rPr>
      </w:pPr>
    </w:p>
    <w:p w14:paraId="38111023" w14:textId="4092392B" w:rsidR="7AF427A4" w:rsidRPr="005E7B71" w:rsidRDefault="7AF427A4" w:rsidP="6C8C75DB">
      <w:pPr>
        <w:spacing w:after="0"/>
        <w:rPr>
          <w:rFonts w:ascii="Calibri" w:eastAsia="Calibri" w:hAnsi="Calibri" w:cs="Calibri"/>
          <w:b/>
          <w:bCs/>
          <w:color w:val="000000" w:themeColor="text1"/>
        </w:rPr>
      </w:pPr>
    </w:p>
    <w:p w14:paraId="7B6D5891" w14:textId="48AAF599" w:rsidR="45940B59" w:rsidRPr="005E7B71" w:rsidRDefault="45940B59" w:rsidP="6C8C75DB">
      <w:pPr>
        <w:spacing w:after="0"/>
        <w:jc w:val="center"/>
        <w:rPr>
          <w:rFonts w:ascii="Calibri" w:eastAsia="Calibri" w:hAnsi="Calibri" w:cs="Calibri"/>
          <w:b/>
          <w:bCs/>
          <w:color w:val="000000" w:themeColor="text1"/>
        </w:rPr>
      </w:pPr>
    </w:p>
    <w:sdt>
      <w:sdtPr>
        <w:rPr>
          <w:rFonts w:ascii="Calibri" w:eastAsia="Calibri" w:hAnsi="Calibri" w:cs="Calibri"/>
          <w:b/>
          <w:bCs/>
          <w:color w:val="auto"/>
          <w:sz w:val="24"/>
          <w:szCs w:val="24"/>
          <w:lang w:eastAsia="ja-JP"/>
        </w:rPr>
        <w:id w:val="-231921605"/>
        <w:docPartObj>
          <w:docPartGallery w:val="Table of Contents"/>
          <w:docPartUnique/>
        </w:docPartObj>
      </w:sdtPr>
      <w:sdtEndPr>
        <w:rPr>
          <w:rFonts w:eastAsiaTheme="minorEastAsia"/>
        </w:rPr>
      </w:sdtEndPr>
      <w:sdtContent>
        <w:p w14:paraId="000B5A02" w14:textId="771EF12E" w:rsidR="00623837" w:rsidRPr="005E7B71" w:rsidRDefault="00623837" w:rsidP="6C8C75DB">
          <w:pPr>
            <w:pStyle w:val="TOCHeading"/>
            <w:rPr>
              <w:rFonts w:ascii="Calibri" w:eastAsia="Calibri" w:hAnsi="Calibri" w:cs="Calibri"/>
              <w:b/>
              <w:bCs/>
              <w:color w:val="auto"/>
              <w:sz w:val="24"/>
              <w:szCs w:val="24"/>
            </w:rPr>
          </w:pPr>
          <w:r w:rsidRPr="005E7B71">
            <w:rPr>
              <w:rFonts w:ascii="Calibri" w:eastAsia="Calibri" w:hAnsi="Calibri" w:cs="Calibri"/>
              <w:b/>
              <w:bCs/>
              <w:color w:val="auto"/>
              <w:sz w:val="24"/>
              <w:szCs w:val="24"/>
            </w:rPr>
            <w:t>Table of Contents</w:t>
          </w:r>
        </w:p>
        <w:p w14:paraId="0FF38FFC" w14:textId="77777777" w:rsidR="00623837" w:rsidRPr="005E7B71" w:rsidRDefault="00623837" w:rsidP="6C8C75DB">
          <w:pPr>
            <w:rPr>
              <w:rFonts w:ascii="Calibri" w:eastAsia="Calibri" w:hAnsi="Calibri" w:cs="Calibri"/>
              <w:lang w:eastAsia="en-US"/>
            </w:rPr>
          </w:pPr>
        </w:p>
        <w:p w14:paraId="4E88BC64" w14:textId="2576D0C5" w:rsidR="00623837" w:rsidRPr="005E7B71" w:rsidRDefault="008714A4" w:rsidP="6C8C75DB">
          <w:pPr>
            <w:pStyle w:val="TOC1"/>
            <w:rPr>
              <w:rFonts w:ascii="Calibri" w:eastAsia="Calibri" w:hAnsi="Calibri" w:cs="Calibri"/>
              <w:b/>
              <w:bCs/>
              <w:sz w:val="24"/>
              <w:szCs w:val="24"/>
            </w:rPr>
          </w:pPr>
          <w:r w:rsidRPr="005E7B71">
            <w:rPr>
              <w:rFonts w:ascii="Calibri" w:hAnsi="Calibri" w:cs="Calibri"/>
              <w:b/>
              <w:bCs/>
              <w:sz w:val="24"/>
              <w:szCs w:val="24"/>
            </w:rPr>
            <w:t>Executive Summary</w:t>
          </w:r>
          <w:r w:rsidR="00623837" w:rsidRPr="005E7B71">
            <w:rPr>
              <w:rFonts w:ascii="Calibri" w:hAnsi="Calibri" w:cs="Calibri"/>
              <w:sz w:val="24"/>
              <w:szCs w:val="24"/>
            </w:rPr>
            <w:ptab w:relativeTo="margin" w:alignment="right" w:leader="dot"/>
          </w:r>
          <w:r w:rsidR="00786C59" w:rsidRPr="005E7B71">
            <w:rPr>
              <w:rFonts w:ascii="Calibri" w:hAnsi="Calibri" w:cs="Calibri"/>
              <w:b/>
              <w:bCs/>
              <w:sz w:val="24"/>
              <w:szCs w:val="24"/>
            </w:rPr>
            <w:t>3</w:t>
          </w:r>
        </w:p>
        <w:p w14:paraId="71534834" w14:textId="235C4778" w:rsidR="008714A4" w:rsidRPr="005E7B71" w:rsidRDefault="000F5FB8" w:rsidP="6C8C75DB">
          <w:pPr>
            <w:pStyle w:val="TOC1"/>
            <w:rPr>
              <w:rFonts w:ascii="Calibri" w:eastAsia="Calibri" w:hAnsi="Calibri" w:cs="Calibri"/>
              <w:b/>
              <w:bCs/>
              <w:sz w:val="24"/>
              <w:szCs w:val="24"/>
            </w:rPr>
          </w:pPr>
          <w:r w:rsidRPr="005E7B71">
            <w:rPr>
              <w:rFonts w:ascii="Calibri" w:hAnsi="Calibri" w:cs="Calibri"/>
              <w:b/>
              <w:bCs/>
              <w:sz w:val="24"/>
              <w:szCs w:val="24"/>
            </w:rPr>
            <w:t>Walmart</w:t>
          </w:r>
          <w:r w:rsidR="008714A4" w:rsidRPr="005E7B71">
            <w:rPr>
              <w:rFonts w:ascii="Calibri" w:hAnsi="Calibri" w:cs="Calibri"/>
              <w:b/>
              <w:bCs/>
              <w:sz w:val="24"/>
              <w:szCs w:val="24"/>
            </w:rPr>
            <w:t xml:space="preserve"> Strategy</w:t>
          </w:r>
          <w:r w:rsidR="008714A4" w:rsidRPr="005E7B71">
            <w:rPr>
              <w:rFonts w:ascii="Calibri" w:hAnsi="Calibri" w:cs="Calibri"/>
              <w:sz w:val="24"/>
              <w:szCs w:val="24"/>
            </w:rPr>
            <w:ptab w:relativeTo="margin" w:alignment="right" w:leader="dot"/>
          </w:r>
          <w:r w:rsidR="00786C59" w:rsidRPr="005E7B71">
            <w:rPr>
              <w:rFonts w:ascii="Calibri" w:hAnsi="Calibri" w:cs="Calibri"/>
              <w:b/>
              <w:bCs/>
              <w:sz w:val="24"/>
              <w:szCs w:val="24"/>
            </w:rPr>
            <w:t>4</w:t>
          </w:r>
        </w:p>
        <w:p w14:paraId="2305D69F" w14:textId="1A0A77ED" w:rsidR="008714A4" w:rsidRPr="005E7B71" w:rsidRDefault="00B109B4" w:rsidP="6C8C75DB">
          <w:pPr>
            <w:pStyle w:val="TOC2"/>
            <w:rPr>
              <w:rFonts w:ascii="Calibri" w:eastAsia="Calibri" w:hAnsi="Calibri" w:cs="Calibri"/>
              <w:sz w:val="24"/>
              <w:szCs w:val="24"/>
            </w:rPr>
          </w:pPr>
          <w:r w:rsidRPr="005E7B71">
            <w:rPr>
              <w:rFonts w:ascii="Calibri" w:hAnsi="Calibri" w:cs="Calibri"/>
              <w:sz w:val="24"/>
              <w:szCs w:val="24"/>
            </w:rPr>
            <w:t xml:space="preserve">Does </w:t>
          </w:r>
          <w:r w:rsidR="000F5FB8" w:rsidRPr="005E7B71">
            <w:rPr>
              <w:rFonts w:ascii="Calibri" w:hAnsi="Calibri" w:cs="Calibri"/>
              <w:sz w:val="24"/>
              <w:szCs w:val="24"/>
            </w:rPr>
            <w:t xml:space="preserve">Walmart </w:t>
          </w:r>
          <w:r w:rsidRPr="005E7B71">
            <w:rPr>
              <w:rFonts w:ascii="Calibri" w:hAnsi="Calibri" w:cs="Calibri"/>
              <w:sz w:val="24"/>
              <w:szCs w:val="24"/>
            </w:rPr>
            <w:t>have a well-defined</w:t>
          </w:r>
          <w:r w:rsidR="008714A4" w:rsidRPr="005E7B71">
            <w:rPr>
              <w:rFonts w:ascii="Calibri" w:hAnsi="Calibri" w:cs="Calibri"/>
              <w:sz w:val="24"/>
              <w:szCs w:val="24"/>
            </w:rPr>
            <w:t xml:space="preserve"> strategy</w:t>
          </w:r>
          <w:r w:rsidR="008714A4" w:rsidRPr="005E7B71">
            <w:rPr>
              <w:rFonts w:ascii="Calibri" w:hAnsi="Calibri" w:cs="Calibri"/>
              <w:sz w:val="24"/>
              <w:szCs w:val="24"/>
            </w:rPr>
            <w:ptab w:relativeTo="margin" w:alignment="right" w:leader="dot"/>
          </w:r>
          <w:r w:rsidR="00786C59" w:rsidRPr="005E7B71">
            <w:rPr>
              <w:rFonts w:ascii="Calibri" w:hAnsi="Calibri" w:cs="Calibri"/>
              <w:sz w:val="24"/>
              <w:szCs w:val="24"/>
            </w:rPr>
            <w:t>4</w:t>
          </w:r>
        </w:p>
        <w:p w14:paraId="7CBCC80B" w14:textId="687E27A1" w:rsidR="008714A4" w:rsidRPr="005E7B71" w:rsidRDefault="008714A4" w:rsidP="6C8C75DB">
          <w:pPr>
            <w:rPr>
              <w:rFonts w:ascii="Calibri" w:eastAsia="Calibri" w:hAnsi="Calibri" w:cs="Calibri"/>
              <w:lang w:eastAsia="en-US"/>
            </w:rPr>
          </w:pPr>
          <w:r w:rsidRPr="005E7B71">
            <w:rPr>
              <w:rFonts w:ascii="Calibri" w:hAnsi="Calibri" w:cs="Calibri"/>
            </w:rPr>
            <w:t xml:space="preserve">    </w:t>
          </w:r>
          <w:r w:rsidR="000F5FB8" w:rsidRPr="005E7B71">
            <w:rPr>
              <w:rFonts w:ascii="Calibri" w:hAnsi="Calibri" w:cs="Calibri"/>
            </w:rPr>
            <w:t xml:space="preserve">Walmart </w:t>
          </w:r>
          <w:r w:rsidRPr="005E7B71">
            <w:rPr>
              <w:rFonts w:ascii="Calibri" w:hAnsi="Calibri" w:cs="Calibri"/>
            </w:rPr>
            <w:t>generic strategies</w:t>
          </w:r>
          <w:r w:rsidRPr="005E7B71">
            <w:rPr>
              <w:rFonts w:ascii="Calibri" w:hAnsi="Calibri" w:cs="Calibri"/>
            </w:rPr>
            <w:ptab w:relativeTo="margin" w:alignment="right" w:leader="dot"/>
          </w:r>
          <w:r w:rsidR="00B109B4" w:rsidRPr="005E7B71">
            <w:rPr>
              <w:rFonts w:ascii="Calibri" w:hAnsi="Calibri" w:cs="Calibri"/>
            </w:rPr>
            <w:t>4</w:t>
          </w:r>
        </w:p>
        <w:p w14:paraId="3D831ABB" w14:textId="267B7D89" w:rsidR="00623837" w:rsidRPr="005E7B71" w:rsidRDefault="008714A4" w:rsidP="6C8C75DB">
          <w:pPr>
            <w:pStyle w:val="TOC1"/>
            <w:rPr>
              <w:rFonts w:ascii="Calibri" w:eastAsia="Calibri" w:hAnsi="Calibri" w:cs="Calibri"/>
              <w:b/>
              <w:bCs/>
              <w:sz w:val="24"/>
              <w:szCs w:val="24"/>
            </w:rPr>
          </w:pPr>
          <w:r w:rsidRPr="005E7B71">
            <w:rPr>
              <w:rFonts w:ascii="Calibri" w:hAnsi="Calibri" w:cs="Calibri"/>
              <w:b/>
              <w:bCs/>
              <w:sz w:val="24"/>
              <w:szCs w:val="24"/>
            </w:rPr>
            <w:t>Five Force Analysis</w:t>
          </w:r>
          <w:r w:rsidR="00623837" w:rsidRPr="005E7B71">
            <w:rPr>
              <w:rFonts w:ascii="Calibri" w:hAnsi="Calibri" w:cs="Calibri"/>
              <w:sz w:val="24"/>
              <w:szCs w:val="24"/>
            </w:rPr>
            <w:ptab w:relativeTo="margin" w:alignment="right" w:leader="dot"/>
          </w:r>
          <w:r w:rsidR="00786C59" w:rsidRPr="005E7B71">
            <w:rPr>
              <w:rFonts w:ascii="Calibri" w:hAnsi="Calibri" w:cs="Calibri"/>
              <w:b/>
              <w:bCs/>
              <w:sz w:val="24"/>
              <w:szCs w:val="24"/>
            </w:rPr>
            <w:t>6</w:t>
          </w:r>
        </w:p>
        <w:p w14:paraId="69A54961" w14:textId="04A60F7F" w:rsidR="00623837" w:rsidRPr="005E7B71" w:rsidRDefault="000F5FB8" w:rsidP="6C8C75DB">
          <w:pPr>
            <w:pStyle w:val="TOC2"/>
            <w:rPr>
              <w:rFonts w:ascii="Calibri" w:eastAsia="Calibri" w:hAnsi="Calibri" w:cs="Calibri"/>
              <w:sz w:val="24"/>
              <w:szCs w:val="24"/>
            </w:rPr>
          </w:pPr>
          <w:r w:rsidRPr="005E7B71">
            <w:rPr>
              <w:rFonts w:ascii="Calibri" w:hAnsi="Calibri" w:cs="Calibri"/>
              <w:sz w:val="24"/>
              <w:szCs w:val="24"/>
            </w:rPr>
            <w:t xml:space="preserve">Walmart </w:t>
          </w:r>
          <w:r w:rsidR="00B80E13" w:rsidRPr="005E7B71">
            <w:rPr>
              <w:rFonts w:ascii="Calibri" w:hAnsi="Calibri" w:cs="Calibri"/>
              <w:sz w:val="24"/>
              <w:szCs w:val="24"/>
            </w:rPr>
            <w:t xml:space="preserve">Five </w:t>
          </w:r>
          <w:r w:rsidR="008714A4" w:rsidRPr="005E7B71">
            <w:rPr>
              <w:rFonts w:ascii="Calibri" w:hAnsi="Calibri" w:cs="Calibri"/>
              <w:sz w:val="24"/>
              <w:szCs w:val="24"/>
            </w:rPr>
            <w:t>Force</w:t>
          </w:r>
          <w:r w:rsidR="00B80E13" w:rsidRPr="005E7B71">
            <w:rPr>
              <w:rFonts w:ascii="Calibri" w:hAnsi="Calibri" w:cs="Calibri"/>
              <w:sz w:val="24"/>
              <w:szCs w:val="24"/>
            </w:rPr>
            <w:t xml:space="preserve"> Analysis</w:t>
          </w:r>
          <w:r w:rsidR="00623837" w:rsidRPr="005E7B71">
            <w:rPr>
              <w:rFonts w:ascii="Calibri" w:hAnsi="Calibri" w:cs="Calibri"/>
              <w:sz w:val="24"/>
              <w:szCs w:val="24"/>
            </w:rPr>
            <w:ptab w:relativeTo="margin" w:alignment="right" w:leader="dot"/>
          </w:r>
          <w:r w:rsidR="00786C59" w:rsidRPr="005E7B71">
            <w:rPr>
              <w:rFonts w:ascii="Calibri" w:hAnsi="Calibri" w:cs="Calibri"/>
              <w:sz w:val="24"/>
              <w:szCs w:val="24"/>
            </w:rPr>
            <w:t>6</w:t>
          </w:r>
        </w:p>
        <w:p w14:paraId="6CFFD28E" w14:textId="223C5B24" w:rsidR="008714A4" w:rsidRPr="005E7B71" w:rsidRDefault="00786C59" w:rsidP="6C8C75DB">
          <w:pPr>
            <w:pStyle w:val="TOC3"/>
            <w:ind w:left="0"/>
            <w:rPr>
              <w:rFonts w:ascii="Calibri" w:eastAsia="Calibri" w:hAnsi="Calibri" w:cs="Calibri"/>
              <w:sz w:val="24"/>
              <w:szCs w:val="24"/>
            </w:rPr>
          </w:pPr>
          <w:r w:rsidRPr="005E7B71">
            <w:rPr>
              <w:rFonts w:ascii="Calibri" w:hAnsi="Calibri" w:cs="Calibri"/>
              <w:sz w:val="24"/>
              <w:szCs w:val="24"/>
            </w:rPr>
            <w:t xml:space="preserve">     </w:t>
          </w:r>
          <w:r w:rsidR="00B80E13" w:rsidRPr="005E7B71">
            <w:rPr>
              <w:rFonts w:ascii="Calibri" w:hAnsi="Calibri" w:cs="Calibri"/>
              <w:sz w:val="24"/>
              <w:szCs w:val="24"/>
            </w:rPr>
            <w:t>Is Industry Attractive to current competitor or new entrants</w:t>
          </w:r>
          <w:r w:rsidR="00623837" w:rsidRPr="005E7B71">
            <w:rPr>
              <w:rFonts w:ascii="Calibri" w:hAnsi="Calibri" w:cs="Calibri"/>
              <w:sz w:val="24"/>
              <w:szCs w:val="24"/>
            </w:rPr>
            <w:ptab w:relativeTo="margin" w:alignment="right" w:leader="dot"/>
          </w:r>
          <w:r w:rsidR="00A02828" w:rsidRPr="005E7B71">
            <w:rPr>
              <w:rFonts w:ascii="Calibri" w:hAnsi="Calibri" w:cs="Calibri"/>
              <w:sz w:val="24"/>
              <w:szCs w:val="24"/>
            </w:rPr>
            <w:t>9</w:t>
          </w:r>
        </w:p>
        <w:p w14:paraId="0AAC27DA" w14:textId="5FF4FBF0" w:rsidR="008714A4" w:rsidRPr="005E7B71" w:rsidRDefault="00B80E13" w:rsidP="6C8C75DB">
          <w:pPr>
            <w:pStyle w:val="TOC1"/>
            <w:rPr>
              <w:rFonts w:ascii="Calibri" w:eastAsia="Calibri" w:hAnsi="Calibri" w:cs="Calibri"/>
              <w:b/>
              <w:bCs/>
              <w:sz w:val="24"/>
              <w:szCs w:val="24"/>
            </w:rPr>
          </w:pPr>
          <w:r w:rsidRPr="005E7B71">
            <w:rPr>
              <w:rFonts w:ascii="Calibri" w:hAnsi="Calibri" w:cs="Calibri"/>
              <w:b/>
              <w:bCs/>
              <w:sz w:val="24"/>
              <w:szCs w:val="24"/>
            </w:rPr>
            <w:t>Competitive Strength Assessment</w:t>
          </w:r>
          <w:r w:rsidR="008714A4" w:rsidRPr="005E7B71">
            <w:rPr>
              <w:rFonts w:ascii="Calibri" w:hAnsi="Calibri" w:cs="Calibri"/>
              <w:sz w:val="24"/>
              <w:szCs w:val="24"/>
            </w:rPr>
            <w:ptab w:relativeTo="margin" w:alignment="right" w:leader="dot"/>
          </w:r>
          <w:r w:rsidR="00B51A4F" w:rsidRPr="005E7B71">
            <w:rPr>
              <w:rFonts w:ascii="Calibri" w:hAnsi="Calibri" w:cs="Calibri"/>
              <w:b/>
              <w:bCs/>
              <w:sz w:val="24"/>
              <w:szCs w:val="24"/>
            </w:rPr>
            <w:t>9</w:t>
          </w:r>
        </w:p>
        <w:p w14:paraId="098182B5" w14:textId="29E4CC2A" w:rsidR="008714A4" w:rsidRPr="005E7B71" w:rsidRDefault="00B80E13" w:rsidP="6C8C75DB">
          <w:pPr>
            <w:pStyle w:val="TOC2"/>
            <w:rPr>
              <w:rFonts w:ascii="Calibri" w:eastAsia="Calibri" w:hAnsi="Calibri" w:cs="Calibri"/>
              <w:sz w:val="24"/>
              <w:szCs w:val="24"/>
            </w:rPr>
          </w:pPr>
          <w:r w:rsidRPr="005E7B71">
            <w:rPr>
              <w:rFonts w:ascii="Calibri" w:hAnsi="Calibri" w:cs="Calibri"/>
              <w:sz w:val="24"/>
              <w:szCs w:val="24"/>
            </w:rPr>
            <w:t xml:space="preserve">Driving forces in </w:t>
          </w:r>
          <w:r w:rsidR="000F5FB8" w:rsidRPr="005E7B71">
            <w:rPr>
              <w:rFonts w:ascii="Calibri" w:hAnsi="Calibri" w:cs="Calibri"/>
              <w:sz w:val="24"/>
              <w:szCs w:val="24"/>
            </w:rPr>
            <w:t>retail</w:t>
          </w:r>
          <w:r w:rsidRPr="005E7B71">
            <w:rPr>
              <w:rFonts w:ascii="Calibri" w:hAnsi="Calibri" w:cs="Calibri"/>
              <w:sz w:val="24"/>
              <w:szCs w:val="24"/>
            </w:rPr>
            <w:t xml:space="preserve"> industry</w:t>
          </w:r>
          <w:r w:rsidR="008714A4" w:rsidRPr="005E7B71">
            <w:rPr>
              <w:rFonts w:ascii="Calibri" w:hAnsi="Calibri" w:cs="Calibri"/>
              <w:sz w:val="24"/>
              <w:szCs w:val="24"/>
            </w:rPr>
            <w:ptab w:relativeTo="margin" w:alignment="right" w:leader="dot"/>
          </w:r>
          <w:r w:rsidR="00B51A4F" w:rsidRPr="005E7B71">
            <w:rPr>
              <w:rFonts w:ascii="Calibri" w:hAnsi="Calibri" w:cs="Calibri"/>
              <w:sz w:val="24"/>
              <w:szCs w:val="24"/>
            </w:rPr>
            <w:t>9</w:t>
          </w:r>
        </w:p>
        <w:p w14:paraId="321DA5EB" w14:textId="76B4BCBB" w:rsidR="008714A4" w:rsidRPr="005E7B71" w:rsidRDefault="00B80E13" w:rsidP="6C8C75DB">
          <w:pPr>
            <w:rPr>
              <w:rFonts w:ascii="Calibri" w:eastAsia="Calibri" w:hAnsi="Calibri" w:cs="Calibri"/>
            </w:rPr>
          </w:pPr>
          <w:r w:rsidRPr="005E7B71">
            <w:rPr>
              <w:rFonts w:ascii="Calibri" w:hAnsi="Calibri" w:cs="Calibri"/>
            </w:rPr>
            <w:t xml:space="preserve">    Key success factors (KSF)in </w:t>
          </w:r>
          <w:r w:rsidR="000F5FB8" w:rsidRPr="005E7B71">
            <w:rPr>
              <w:rFonts w:ascii="Calibri" w:hAnsi="Calibri" w:cs="Calibri"/>
            </w:rPr>
            <w:t xml:space="preserve">retail </w:t>
          </w:r>
          <w:r w:rsidRPr="005E7B71">
            <w:rPr>
              <w:rFonts w:ascii="Calibri" w:hAnsi="Calibri" w:cs="Calibri"/>
            </w:rPr>
            <w:t>industry</w:t>
          </w:r>
          <w:r w:rsidR="008714A4" w:rsidRPr="005E7B71">
            <w:rPr>
              <w:rFonts w:ascii="Calibri" w:hAnsi="Calibri" w:cs="Calibri"/>
            </w:rPr>
            <w:ptab w:relativeTo="margin" w:alignment="right" w:leader="dot"/>
          </w:r>
          <w:r w:rsidR="00B51A4F" w:rsidRPr="005E7B71">
            <w:rPr>
              <w:rFonts w:ascii="Calibri" w:hAnsi="Calibri" w:cs="Calibri"/>
            </w:rPr>
            <w:t>1</w:t>
          </w:r>
          <w:r w:rsidR="005E7B71" w:rsidRPr="005E7B71">
            <w:rPr>
              <w:rFonts w:ascii="Calibri" w:hAnsi="Calibri" w:cs="Calibri"/>
            </w:rPr>
            <w:t>1</w:t>
          </w:r>
        </w:p>
        <w:p w14:paraId="3F6A7840" w14:textId="5BB74DEE" w:rsidR="00B80E13" w:rsidRPr="005E7B71" w:rsidRDefault="000F5FB8" w:rsidP="6C8C75DB">
          <w:pPr>
            <w:pStyle w:val="TOC2"/>
            <w:rPr>
              <w:rFonts w:ascii="Calibri" w:eastAsia="Calibri" w:hAnsi="Calibri" w:cs="Calibri"/>
              <w:sz w:val="24"/>
              <w:szCs w:val="24"/>
            </w:rPr>
          </w:pPr>
          <w:r w:rsidRPr="005E7B71">
            <w:rPr>
              <w:rFonts w:ascii="Calibri" w:hAnsi="Calibri" w:cs="Calibri"/>
              <w:sz w:val="24"/>
              <w:szCs w:val="24"/>
            </w:rPr>
            <w:t xml:space="preserve">Walmart </w:t>
          </w:r>
          <w:r w:rsidR="00B80E13" w:rsidRPr="005E7B71">
            <w:rPr>
              <w:rFonts w:ascii="Calibri" w:hAnsi="Calibri" w:cs="Calibri"/>
              <w:sz w:val="24"/>
              <w:szCs w:val="24"/>
            </w:rPr>
            <w:t>competitive advantage in KSFs</w:t>
          </w:r>
          <w:r w:rsidR="00B80E13" w:rsidRPr="005E7B71">
            <w:rPr>
              <w:rFonts w:ascii="Calibri" w:hAnsi="Calibri" w:cs="Calibri"/>
              <w:sz w:val="24"/>
              <w:szCs w:val="24"/>
            </w:rPr>
            <w:ptab w:relativeTo="margin" w:alignment="right" w:leader="dot"/>
          </w:r>
          <w:r w:rsidR="003362F5" w:rsidRPr="005E7B71">
            <w:rPr>
              <w:rFonts w:ascii="Calibri" w:hAnsi="Calibri" w:cs="Calibri"/>
              <w:sz w:val="24"/>
              <w:szCs w:val="24"/>
            </w:rPr>
            <w:t>11</w:t>
          </w:r>
        </w:p>
        <w:p w14:paraId="5B48187F" w14:textId="7DB68D65" w:rsidR="00B80E13" w:rsidRPr="005E7B71" w:rsidRDefault="00B80E13" w:rsidP="6C8C75DB">
          <w:pPr>
            <w:rPr>
              <w:rFonts w:ascii="Calibri" w:eastAsia="Calibri" w:hAnsi="Calibri" w:cs="Calibri"/>
            </w:rPr>
          </w:pPr>
          <w:r w:rsidRPr="005E7B71">
            <w:rPr>
              <w:rFonts w:ascii="Calibri" w:hAnsi="Calibri" w:cs="Calibri"/>
            </w:rPr>
            <w:t xml:space="preserve">    Company that is poise for growth in 3 -5 years</w:t>
          </w:r>
          <w:r w:rsidRPr="005E7B71">
            <w:rPr>
              <w:rFonts w:ascii="Calibri" w:hAnsi="Calibri" w:cs="Calibri"/>
            </w:rPr>
            <w:ptab w:relativeTo="margin" w:alignment="right" w:leader="dot"/>
          </w:r>
          <w:r w:rsidR="003362F5" w:rsidRPr="005E7B71">
            <w:rPr>
              <w:rFonts w:ascii="Calibri" w:hAnsi="Calibri" w:cs="Calibri"/>
            </w:rPr>
            <w:t>12</w:t>
          </w:r>
        </w:p>
        <w:p w14:paraId="5E26248D" w14:textId="53CEB1BA" w:rsidR="008714A4" w:rsidRPr="005E7B71" w:rsidRDefault="00A53C09" w:rsidP="6C8C75DB">
          <w:pPr>
            <w:pStyle w:val="TOC1"/>
            <w:rPr>
              <w:rFonts w:ascii="Calibri" w:eastAsia="Calibri" w:hAnsi="Calibri" w:cs="Calibri"/>
              <w:b/>
              <w:bCs/>
              <w:sz w:val="24"/>
              <w:szCs w:val="24"/>
            </w:rPr>
          </w:pPr>
          <w:r w:rsidRPr="005E7B71">
            <w:rPr>
              <w:rFonts w:ascii="Calibri" w:hAnsi="Calibri" w:cs="Calibri"/>
              <w:b/>
              <w:bCs/>
              <w:sz w:val="24"/>
              <w:szCs w:val="24"/>
            </w:rPr>
            <w:t>Financial Ratio Analysis</w:t>
          </w:r>
          <w:r w:rsidR="008714A4" w:rsidRPr="005E7B71">
            <w:rPr>
              <w:rFonts w:ascii="Calibri" w:hAnsi="Calibri" w:cs="Calibri"/>
              <w:sz w:val="24"/>
              <w:szCs w:val="24"/>
            </w:rPr>
            <w:ptab w:relativeTo="margin" w:alignment="right" w:leader="dot"/>
          </w:r>
          <w:r w:rsidR="003362F5" w:rsidRPr="005E7B71">
            <w:rPr>
              <w:rFonts w:ascii="Calibri" w:hAnsi="Calibri" w:cs="Calibri"/>
              <w:b/>
              <w:bCs/>
              <w:sz w:val="24"/>
              <w:szCs w:val="24"/>
            </w:rPr>
            <w:t>1</w:t>
          </w:r>
          <w:r w:rsidR="005E7B71" w:rsidRPr="005E7B71">
            <w:rPr>
              <w:rFonts w:ascii="Calibri" w:hAnsi="Calibri" w:cs="Calibri"/>
              <w:b/>
              <w:bCs/>
              <w:sz w:val="24"/>
              <w:szCs w:val="24"/>
            </w:rPr>
            <w:t>3</w:t>
          </w:r>
        </w:p>
        <w:p w14:paraId="785528D5" w14:textId="4C432667" w:rsidR="008714A4" w:rsidRPr="005E7B71" w:rsidRDefault="000F5FB8" w:rsidP="6C8C75DB">
          <w:pPr>
            <w:pStyle w:val="TOC2"/>
            <w:rPr>
              <w:rFonts w:ascii="Calibri" w:eastAsia="Calibri" w:hAnsi="Calibri" w:cs="Calibri"/>
              <w:sz w:val="24"/>
              <w:szCs w:val="24"/>
            </w:rPr>
          </w:pPr>
          <w:r w:rsidRPr="005E7B71">
            <w:rPr>
              <w:rFonts w:ascii="Calibri" w:hAnsi="Calibri" w:cs="Calibri"/>
              <w:sz w:val="24"/>
              <w:szCs w:val="24"/>
            </w:rPr>
            <w:t xml:space="preserve">Walmart </w:t>
          </w:r>
          <w:r w:rsidR="00A53C09" w:rsidRPr="005E7B71">
            <w:rPr>
              <w:rFonts w:ascii="Calibri" w:hAnsi="Calibri" w:cs="Calibri"/>
              <w:sz w:val="24"/>
              <w:szCs w:val="24"/>
            </w:rPr>
            <w:t>Financial ratio analysis</w:t>
          </w:r>
          <w:r w:rsidR="008714A4" w:rsidRPr="005E7B71">
            <w:rPr>
              <w:rFonts w:ascii="Calibri" w:hAnsi="Calibri" w:cs="Calibri"/>
              <w:sz w:val="24"/>
              <w:szCs w:val="24"/>
            </w:rPr>
            <w:ptab w:relativeTo="margin" w:alignment="right" w:leader="dot"/>
          </w:r>
          <w:r w:rsidR="003362F5" w:rsidRPr="005E7B71">
            <w:rPr>
              <w:rFonts w:ascii="Calibri" w:hAnsi="Calibri" w:cs="Calibri"/>
              <w:sz w:val="24"/>
              <w:szCs w:val="24"/>
            </w:rPr>
            <w:t>1</w:t>
          </w:r>
          <w:r w:rsidR="005E7B71" w:rsidRPr="005E7B71">
            <w:rPr>
              <w:rFonts w:ascii="Calibri" w:hAnsi="Calibri" w:cs="Calibri"/>
              <w:sz w:val="24"/>
              <w:szCs w:val="24"/>
            </w:rPr>
            <w:t>3</w:t>
          </w:r>
        </w:p>
        <w:p w14:paraId="434602F9" w14:textId="6420C482" w:rsidR="008714A4" w:rsidRPr="005E7B71" w:rsidRDefault="00786C59" w:rsidP="6C8C75DB">
          <w:pPr>
            <w:rPr>
              <w:rFonts w:ascii="Calibri" w:eastAsia="Calibri" w:hAnsi="Calibri" w:cs="Calibri"/>
            </w:rPr>
          </w:pPr>
          <w:r w:rsidRPr="005E7B71">
            <w:rPr>
              <w:rFonts w:ascii="Calibri" w:hAnsi="Calibri" w:cs="Calibri"/>
            </w:rPr>
            <w:t xml:space="preserve">    </w:t>
          </w:r>
          <w:r w:rsidR="000F5FB8" w:rsidRPr="005E7B71">
            <w:rPr>
              <w:rFonts w:ascii="Calibri" w:hAnsi="Calibri" w:cs="Calibri"/>
            </w:rPr>
            <w:t>Walmart</w:t>
          </w:r>
          <w:r w:rsidR="00A53C09" w:rsidRPr="005E7B71">
            <w:rPr>
              <w:rFonts w:ascii="Calibri" w:hAnsi="Calibri" w:cs="Calibri"/>
            </w:rPr>
            <w:t xml:space="preserve">, </w:t>
          </w:r>
          <w:r w:rsidR="000F5FB8" w:rsidRPr="005E7B71">
            <w:rPr>
              <w:rFonts w:ascii="Calibri" w:hAnsi="Calibri" w:cs="Calibri"/>
            </w:rPr>
            <w:t>Target</w:t>
          </w:r>
          <w:r w:rsidR="00A53C09" w:rsidRPr="005E7B71">
            <w:rPr>
              <w:rFonts w:ascii="Calibri" w:hAnsi="Calibri" w:cs="Calibri"/>
            </w:rPr>
            <w:t xml:space="preserve"> and A</w:t>
          </w:r>
          <w:r w:rsidR="000F5FB8" w:rsidRPr="005E7B71">
            <w:rPr>
              <w:rFonts w:ascii="Calibri" w:hAnsi="Calibri" w:cs="Calibri"/>
            </w:rPr>
            <w:t xml:space="preserve">mazon </w:t>
          </w:r>
          <w:r w:rsidR="00A53C09" w:rsidRPr="005E7B71">
            <w:rPr>
              <w:rFonts w:ascii="Calibri" w:hAnsi="Calibri" w:cs="Calibri"/>
            </w:rPr>
            <w:t>Financial ratios comparison</w:t>
          </w:r>
          <w:r w:rsidR="008714A4" w:rsidRPr="005E7B71">
            <w:rPr>
              <w:rFonts w:ascii="Calibri" w:hAnsi="Calibri" w:cs="Calibri"/>
            </w:rPr>
            <w:ptab w:relativeTo="margin" w:alignment="right" w:leader="dot"/>
          </w:r>
          <w:r w:rsidR="00410BBF" w:rsidRPr="005E7B71">
            <w:rPr>
              <w:rFonts w:ascii="Calibri" w:hAnsi="Calibri" w:cs="Calibri"/>
            </w:rPr>
            <w:t>1</w:t>
          </w:r>
          <w:r w:rsidR="008714A4" w:rsidRPr="005E7B71">
            <w:rPr>
              <w:rFonts w:ascii="Calibri" w:hAnsi="Calibri" w:cs="Calibri"/>
            </w:rPr>
            <w:t>6</w:t>
          </w:r>
        </w:p>
        <w:p w14:paraId="15523497" w14:textId="69ED7450" w:rsidR="008714A4" w:rsidRPr="005E7B71" w:rsidRDefault="00A53C09" w:rsidP="6C8C75DB">
          <w:pPr>
            <w:pStyle w:val="TOC1"/>
            <w:rPr>
              <w:rFonts w:ascii="Calibri" w:eastAsia="Calibri" w:hAnsi="Calibri" w:cs="Calibri"/>
              <w:b/>
              <w:bCs/>
              <w:sz w:val="24"/>
              <w:szCs w:val="24"/>
            </w:rPr>
          </w:pPr>
          <w:r w:rsidRPr="005E7B71">
            <w:rPr>
              <w:rFonts w:ascii="Calibri" w:hAnsi="Calibri" w:cs="Calibri"/>
              <w:b/>
              <w:bCs/>
              <w:sz w:val="24"/>
              <w:szCs w:val="24"/>
            </w:rPr>
            <w:t xml:space="preserve">Variable Rare Inimitable </w:t>
          </w:r>
          <w:proofErr w:type="gramStart"/>
          <w:r w:rsidRPr="005E7B71">
            <w:rPr>
              <w:rFonts w:ascii="Calibri" w:hAnsi="Calibri" w:cs="Calibri"/>
              <w:b/>
              <w:bCs/>
              <w:sz w:val="24"/>
              <w:szCs w:val="24"/>
            </w:rPr>
            <w:t>Nonsubstitutable(</w:t>
          </w:r>
          <w:proofErr w:type="gramEnd"/>
          <w:r w:rsidRPr="005E7B71">
            <w:rPr>
              <w:rFonts w:ascii="Calibri" w:hAnsi="Calibri" w:cs="Calibri"/>
              <w:b/>
              <w:bCs/>
              <w:sz w:val="24"/>
              <w:szCs w:val="24"/>
            </w:rPr>
            <w:t>VRIN)</w:t>
          </w:r>
          <w:r w:rsidR="008714A4" w:rsidRPr="005E7B71">
            <w:rPr>
              <w:rFonts w:ascii="Calibri" w:hAnsi="Calibri" w:cs="Calibri"/>
              <w:sz w:val="24"/>
              <w:szCs w:val="24"/>
            </w:rPr>
            <w:ptab w:relativeTo="margin" w:alignment="right" w:leader="dot"/>
          </w:r>
          <w:r w:rsidR="00B403EF" w:rsidRPr="005E7B71">
            <w:rPr>
              <w:rFonts w:ascii="Calibri" w:hAnsi="Calibri" w:cs="Calibri"/>
              <w:b/>
              <w:bCs/>
              <w:sz w:val="24"/>
              <w:szCs w:val="24"/>
            </w:rPr>
            <w:t>1</w:t>
          </w:r>
          <w:r w:rsidR="005E7B71" w:rsidRPr="005E7B71">
            <w:rPr>
              <w:rFonts w:ascii="Calibri" w:hAnsi="Calibri" w:cs="Calibri"/>
              <w:b/>
              <w:bCs/>
              <w:sz w:val="24"/>
              <w:szCs w:val="24"/>
            </w:rPr>
            <w:t>8</w:t>
          </w:r>
        </w:p>
        <w:p w14:paraId="0DB853E9" w14:textId="2ECA1F81" w:rsidR="008714A4" w:rsidRPr="005E7B71" w:rsidRDefault="00A53C09" w:rsidP="6C8C75DB">
          <w:pPr>
            <w:pStyle w:val="TOC2"/>
            <w:rPr>
              <w:rFonts w:ascii="Calibri" w:eastAsia="Calibri" w:hAnsi="Calibri" w:cs="Calibri"/>
              <w:sz w:val="24"/>
              <w:szCs w:val="24"/>
            </w:rPr>
          </w:pPr>
          <w:r w:rsidRPr="005E7B71">
            <w:rPr>
              <w:rFonts w:ascii="Calibri" w:hAnsi="Calibri" w:cs="Calibri"/>
              <w:sz w:val="24"/>
              <w:szCs w:val="24"/>
            </w:rPr>
            <w:t xml:space="preserve">Are </w:t>
          </w:r>
          <w:r w:rsidR="000F5FB8" w:rsidRPr="005E7B71">
            <w:rPr>
              <w:rFonts w:ascii="Calibri" w:hAnsi="Calibri" w:cs="Calibri"/>
              <w:sz w:val="24"/>
              <w:szCs w:val="24"/>
            </w:rPr>
            <w:t xml:space="preserve">Walmart </w:t>
          </w:r>
          <w:r w:rsidRPr="005E7B71">
            <w:rPr>
              <w:rFonts w:ascii="Calibri" w:hAnsi="Calibri" w:cs="Calibri"/>
              <w:sz w:val="24"/>
              <w:szCs w:val="24"/>
            </w:rPr>
            <w:t xml:space="preserve">resources and capabilities VRIN </w:t>
          </w:r>
          <w:r w:rsidR="008714A4" w:rsidRPr="005E7B71">
            <w:rPr>
              <w:rFonts w:ascii="Calibri" w:hAnsi="Calibri" w:cs="Calibri"/>
              <w:sz w:val="24"/>
              <w:szCs w:val="24"/>
            </w:rPr>
            <w:ptab w:relativeTo="margin" w:alignment="right" w:leader="dot"/>
          </w:r>
          <w:r w:rsidR="00B403EF" w:rsidRPr="005E7B71">
            <w:rPr>
              <w:rFonts w:ascii="Calibri" w:hAnsi="Calibri" w:cs="Calibri"/>
              <w:sz w:val="24"/>
              <w:szCs w:val="24"/>
            </w:rPr>
            <w:t>1</w:t>
          </w:r>
          <w:r w:rsidR="005E7B71" w:rsidRPr="005E7B71">
            <w:rPr>
              <w:rFonts w:ascii="Calibri" w:hAnsi="Calibri" w:cs="Calibri"/>
              <w:sz w:val="24"/>
              <w:szCs w:val="24"/>
            </w:rPr>
            <w:t>8</w:t>
          </w:r>
        </w:p>
        <w:p w14:paraId="14221ED9" w14:textId="49A1AC5A" w:rsidR="008714A4" w:rsidRPr="005E7B71" w:rsidRDefault="00A53C09" w:rsidP="6C8C75DB">
          <w:pPr>
            <w:rPr>
              <w:rFonts w:ascii="Calibri" w:eastAsia="Calibri" w:hAnsi="Calibri" w:cs="Calibri"/>
            </w:rPr>
          </w:pPr>
          <w:r w:rsidRPr="005E7B71">
            <w:rPr>
              <w:rFonts w:ascii="Calibri" w:hAnsi="Calibri" w:cs="Calibri"/>
            </w:rPr>
            <w:t xml:space="preserve">    </w:t>
          </w:r>
          <w:r w:rsidR="000F5FB8" w:rsidRPr="005E7B71">
            <w:rPr>
              <w:rFonts w:ascii="Calibri" w:hAnsi="Calibri" w:cs="Calibri"/>
            </w:rPr>
            <w:t xml:space="preserve">Walmart </w:t>
          </w:r>
          <w:r w:rsidRPr="005E7B71">
            <w:rPr>
              <w:rFonts w:ascii="Calibri" w:hAnsi="Calibri" w:cs="Calibri"/>
            </w:rPr>
            <w:t>competencies</w:t>
          </w:r>
          <w:r w:rsidR="008714A4" w:rsidRPr="005E7B71">
            <w:rPr>
              <w:rFonts w:ascii="Calibri" w:hAnsi="Calibri" w:cs="Calibri"/>
            </w:rPr>
            <w:ptab w:relativeTo="margin" w:alignment="right" w:leader="dot"/>
          </w:r>
          <w:r w:rsidR="00345011" w:rsidRPr="005E7B71">
            <w:rPr>
              <w:rFonts w:ascii="Calibri" w:hAnsi="Calibri" w:cs="Calibri"/>
            </w:rPr>
            <w:t>18</w:t>
          </w:r>
        </w:p>
        <w:p w14:paraId="32CACFE0" w14:textId="797EA988" w:rsidR="00A53C09" w:rsidRPr="005E7B71" w:rsidRDefault="00A53C09" w:rsidP="6C8C75DB">
          <w:pPr>
            <w:pStyle w:val="TOC2"/>
            <w:rPr>
              <w:rFonts w:ascii="Calibri" w:eastAsia="Calibri" w:hAnsi="Calibri" w:cs="Calibri"/>
              <w:sz w:val="24"/>
              <w:szCs w:val="24"/>
            </w:rPr>
          </w:pPr>
          <w:r w:rsidRPr="005E7B71">
            <w:rPr>
              <w:rFonts w:ascii="Calibri" w:hAnsi="Calibri" w:cs="Calibri"/>
              <w:sz w:val="24"/>
              <w:szCs w:val="24"/>
            </w:rPr>
            <w:t>Company with greatest competitive power</w:t>
          </w:r>
          <w:r w:rsidR="00B403EF" w:rsidRPr="005E7B71">
            <w:rPr>
              <w:rFonts w:ascii="Calibri" w:hAnsi="Calibri" w:cs="Calibri"/>
              <w:sz w:val="24"/>
              <w:szCs w:val="24"/>
            </w:rPr>
            <w:t xml:space="preserve"> based on resources and capabilities</w:t>
          </w:r>
          <w:r w:rsidRPr="005E7B71">
            <w:rPr>
              <w:rFonts w:ascii="Calibri" w:hAnsi="Calibri" w:cs="Calibri"/>
              <w:sz w:val="24"/>
              <w:szCs w:val="24"/>
            </w:rPr>
            <w:ptab w:relativeTo="margin" w:alignment="right" w:leader="dot"/>
          </w:r>
          <w:r w:rsidR="00D5263A" w:rsidRPr="005E7B71">
            <w:rPr>
              <w:rFonts w:ascii="Calibri" w:hAnsi="Calibri" w:cs="Calibri"/>
              <w:sz w:val="24"/>
              <w:szCs w:val="24"/>
            </w:rPr>
            <w:t>1</w:t>
          </w:r>
          <w:r w:rsidR="005E7B71" w:rsidRPr="005E7B71">
            <w:rPr>
              <w:rFonts w:ascii="Calibri" w:hAnsi="Calibri" w:cs="Calibri"/>
              <w:sz w:val="24"/>
              <w:szCs w:val="24"/>
            </w:rPr>
            <w:t>9</w:t>
          </w:r>
        </w:p>
        <w:p w14:paraId="6CD545CA" w14:textId="00AEAB1A" w:rsidR="008714A4" w:rsidRPr="005E7B71" w:rsidRDefault="00A53C09" w:rsidP="6C8C75DB">
          <w:pPr>
            <w:pStyle w:val="TOC1"/>
            <w:rPr>
              <w:rFonts w:ascii="Calibri" w:eastAsia="Calibri" w:hAnsi="Calibri" w:cs="Calibri"/>
              <w:sz w:val="24"/>
              <w:szCs w:val="24"/>
            </w:rPr>
          </w:pPr>
          <w:r w:rsidRPr="005E7B71">
            <w:rPr>
              <w:rFonts w:ascii="Calibri" w:hAnsi="Calibri" w:cs="Calibri"/>
              <w:b/>
              <w:bCs/>
              <w:sz w:val="24"/>
              <w:szCs w:val="24"/>
            </w:rPr>
            <w:t>Strength Weaknesses Opportunities and Threats (SWOT) Analysis</w:t>
          </w:r>
          <w:r w:rsidR="008714A4" w:rsidRPr="005E7B71">
            <w:rPr>
              <w:rFonts w:ascii="Calibri" w:hAnsi="Calibri" w:cs="Calibri"/>
              <w:sz w:val="24"/>
              <w:szCs w:val="24"/>
            </w:rPr>
            <w:ptab w:relativeTo="margin" w:alignment="right" w:leader="dot"/>
          </w:r>
          <w:r w:rsidR="00434D66" w:rsidRPr="005E7B71">
            <w:rPr>
              <w:rFonts w:ascii="Calibri" w:hAnsi="Calibri" w:cs="Calibri"/>
              <w:sz w:val="24"/>
              <w:szCs w:val="24"/>
            </w:rPr>
            <w:t>20</w:t>
          </w:r>
        </w:p>
        <w:p w14:paraId="4CE33E75" w14:textId="69FCEC1B" w:rsidR="008714A4" w:rsidRPr="005E7B71" w:rsidRDefault="000F5FB8" w:rsidP="6C8C75DB">
          <w:pPr>
            <w:pStyle w:val="TOC2"/>
            <w:rPr>
              <w:rFonts w:ascii="Calibri" w:eastAsia="Calibri" w:hAnsi="Calibri" w:cs="Calibri"/>
              <w:sz w:val="24"/>
              <w:szCs w:val="24"/>
            </w:rPr>
          </w:pPr>
          <w:r w:rsidRPr="005E7B71">
            <w:rPr>
              <w:rFonts w:ascii="Calibri" w:hAnsi="Calibri" w:cs="Calibri"/>
              <w:sz w:val="24"/>
              <w:szCs w:val="24"/>
            </w:rPr>
            <w:t xml:space="preserve">Walmart </w:t>
          </w:r>
          <w:r w:rsidR="00A53C09" w:rsidRPr="005E7B71">
            <w:rPr>
              <w:rFonts w:ascii="Calibri" w:hAnsi="Calibri" w:cs="Calibri"/>
              <w:sz w:val="24"/>
              <w:szCs w:val="24"/>
            </w:rPr>
            <w:t>SWOT</w:t>
          </w:r>
          <w:r w:rsidR="008714A4" w:rsidRPr="005E7B71">
            <w:rPr>
              <w:rFonts w:ascii="Calibri" w:hAnsi="Calibri" w:cs="Calibri"/>
              <w:sz w:val="24"/>
              <w:szCs w:val="24"/>
            </w:rPr>
            <w:ptab w:relativeTo="margin" w:alignment="right" w:leader="dot"/>
          </w:r>
          <w:r w:rsidR="00434D66" w:rsidRPr="005E7B71">
            <w:rPr>
              <w:rFonts w:ascii="Calibri" w:hAnsi="Calibri" w:cs="Calibri"/>
              <w:sz w:val="24"/>
              <w:szCs w:val="24"/>
            </w:rPr>
            <w:t>20</w:t>
          </w:r>
        </w:p>
        <w:p w14:paraId="22F47A3D" w14:textId="14D786B1" w:rsidR="00EC504E" w:rsidRPr="005E7B71" w:rsidRDefault="00EC504E" w:rsidP="6C8C75DB">
          <w:pPr>
            <w:pStyle w:val="TOC1"/>
            <w:rPr>
              <w:rFonts w:ascii="Calibri" w:eastAsia="Calibri" w:hAnsi="Calibri" w:cs="Calibri"/>
              <w:b/>
              <w:bCs/>
              <w:sz w:val="24"/>
              <w:szCs w:val="24"/>
            </w:rPr>
          </w:pPr>
          <w:r w:rsidRPr="005E7B71">
            <w:rPr>
              <w:rFonts w:ascii="Calibri" w:hAnsi="Calibri" w:cs="Calibri"/>
              <w:b/>
              <w:bCs/>
              <w:sz w:val="24"/>
              <w:szCs w:val="24"/>
            </w:rPr>
            <w:t>References</w:t>
          </w:r>
          <w:r w:rsidRPr="005E7B71">
            <w:rPr>
              <w:rFonts w:ascii="Calibri" w:hAnsi="Calibri" w:cs="Calibri"/>
              <w:sz w:val="24"/>
              <w:szCs w:val="24"/>
            </w:rPr>
            <w:ptab w:relativeTo="margin" w:alignment="right" w:leader="dot"/>
          </w:r>
          <w:r w:rsidR="00BF5F62" w:rsidRPr="005E7B71">
            <w:rPr>
              <w:rFonts w:ascii="Calibri" w:hAnsi="Calibri" w:cs="Calibri"/>
              <w:b/>
              <w:bCs/>
              <w:sz w:val="24"/>
              <w:szCs w:val="24"/>
            </w:rPr>
            <w:t>22</w:t>
          </w:r>
        </w:p>
        <w:p w14:paraId="7472F166" w14:textId="77777777" w:rsidR="00EC504E" w:rsidRPr="005E7B71" w:rsidRDefault="00EC504E" w:rsidP="6C8C75DB">
          <w:pPr>
            <w:rPr>
              <w:rFonts w:ascii="Calibri" w:eastAsia="Calibri" w:hAnsi="Calibri" w:cs="Calibri"/>
              <w:lang w:eastAsia="en-US"/>
            </w:rPr>
          </w:pPr>
        </w:p>
        <w:p w14:paraId="00EDEFF9" w14:textId="77777777" w:rsidR="000F5FB8" w:rsidRPr="005E7B71" w:rsidRDefault="000F5FB8" w:rsidP="3B6D619A">
          <w:pPr>
            <w:spacing w:after="0"/>
            <w:rPr>
              <w:rFonts w:ascii="Calibri" w:eastAsia="Calibri" w:hAnsi="Calibri" w:cs="Calibri"/>
              <w:color w:val="000000" w:themeColor="text1"/>
              <w:lang w:eastAsia="en-US"/>
            </w:rPr>
          </w:pPr>
        </w:p>
        <w:p w14:paraId="252CDA85" w14:textId="41309C6E" w:rsidR="6C8C75DB" w:rsidRPr="005E7B71" w:rsidRDefault="001623E2" w:rsidP="3B6D619A">
          <w:pPr>
            <w:spacing w:after="0"/>
            <w:rPr>
              <w:rFonts w:ascii="Calibri" w:eastAsia="Calibri" w:hAnsi="Calibri" w:cs="Calibri"/>
              <w:color w:val="000000" w:themeColor="text1"/>
              <w:lang w:eastAsia="en-US"/>
            </w:rPr>
          </w:pPr>
        </w:p>
      </w:sdtContent>
    </w:sdt>
    <w:p w14:paraId="1B84DDDB" w14:textId="77777777" w:rsidR="000F5FB8" w:rsidRPr="005E7B71" w:rsidRDefault="000F5FB8" w:rsidP="3B6D619A">
      <w:pPr>
        <w:spacing w:after="0"/>
        <w:jc w:val="center"/>
        <w:rPr>
          <w:rFonts w:ascii="Calibri" w:eastAsia="Calibri" w:hAnsi="Calibri" w:cs="Calibri"/>
          <w:b/>
          <w:bCs/>
        </w:rPr>
      </w:pPr>
    </w:p>
    <w:p w14:paraId="55ACD474" w14:textId="77777777" w:rsidR="000F5FB8" w:rsidRPr="005E7B71" w:rsidRDefault="000F5FB8" w:rsidP="3B6D619A">
      <w:pPr>
        <w:spacing w:after="0"/>
        <w:jc w:val="center"/>
        <w:rPr>
          <w:rFonts w:ascii="Calibri" w:eastAsia="Calibri" w:hAnsi="Calibri" w:cs="Calibri"/>
          <w:b/>
          <w:bCs/>
        </w:rPr>
      </w:pPr>
    </w:p>
    <w:p w14:paraId="7B5A0F86" w14:textId="77777777" w:rsidR="000F5FB8" w:rsidRPr="005E7B71" w:rsidRDefault="000F5FB8" w:rsidP="3B6D619A">
      <w:pPr>
        <w:spacing w:after="0"/>
        <w:jc w:val="center"/>
        <w:rPr>
          <w:rFonts w:ascii="Calibri" w:eastAsia="Calibri" w:hAnsi="Calibri" w:cs="Calibri"/>
          <w:b/>
          <w:bCs/>
        </w:rPr>
      </w:pPr>
    </w:p>
    <w:p w14:paraId="793B5D33" w14:textId="77777777" w:rsidR="00A02828" w:rsidRPr="005E7B71" w:rsidRDefault="00A02828" w:rsidP="3B6D619A">
      <w:pPr>
        <w:spacing w:after="0"/>
        <w:jc w:val="center"/>
        <w:rPr>
          <w:rFonts w:ascii="Calibri" w:eastAsia="Calibri" w:hAnsi="Calibri" w:cs="Calibri"/>
          <w:b/>
          <w:bCs/>
        </w:rPr>
      </w:pPr>
    </w:p>
    <w:p w14:paraId="65AA9A39" w14:textId="77777777" w:rsidR="00A02828" w:rsidRPr="005E7B71" w:rsidRDefault="00A02828" w:rsidP="3B6D619A">
      <w:pPr>
        <w:spacing w:after="0"/>
        <w:jc w:val="center"/>
        <w:rPr>
          <w:rFonts w:ascii="Calibri" w:eastAsia="Calibri" w:hAnsi="Calibri" w:cs="Calibri"/>
          <w:b/>
          <w:bCs/>
        </w:rPr>
      </w:pPr>
    </w:p>
    <w:p w14:paraId="51B9848B" w14:textId="625F4154" w:rsidR="003362F5" w:rsidRPr="005E7B71" w:rsidRDefault="515A4790" w:rsidP="3B6D619A">
      <w:pPr>
        <w:spacing w:after="0"/>
        <w:jc w:val="center"/>
        <w:rPr>
          <w:rFonts w:ascii="Calibri" w:eastAsia="Calibri" w:hAnsi="Calibri" w:cs="Calibri"/>
          <w:b/>
          <w:bCs/>
          <w:color w:val="000000" w:themeColor="text1"/>
        </w:rPr>
      </w:pPr>
      <w:r w:rsidRPr="005E7B71">
        <w:rPr>
          <w:rFonts w:ascii="Calibri" w:eastAsia="Calibri" w:hAnsi="Calibri" w:cs="Calibri"/>
          <w:b/>
          <w:bCs/>
        </w:rPr>
        <w:t>Executive Summary</w:t>
      </w:r>
    </w:p>
    <w:p w14:paraId="3A7369B3" w14:textId="0509E552" w:rsidR="00E41B1C" w:rsidRPr="005E7B71" w:rsidRDefault="11D11FE0" w:rsidP="6C8C75DB">
      <w:pPr>
        <w:spacing w:after="0" w:line="480" w:lineRule="auto"/>
        <w:ind w:firstLine="720"/>
        <w:rPr>
          <w:rFonts w:ascii="Calibri" w:eastAsia="Calibri" w:hAnsi="Calibri" w:cs="Calibri"/>
          <w:color w:val="000000" w:themeColor="text1"/>
        </w:rPr>
      </w:pPr>
      <w:r w:rsidRPr="005E7B71">
        <w:rPr>
          <w:rFonts w:ascii="Calibri" w:eastAsia="Calibri" w:hAnsi="Calibri" w:cs="Calibri"/>
        </w:rPr>
        <w:t xml:space="preserve">Walmart has well defined strategy </w:t>
      </w:r>
      <w:r w:rsidR="022C9322" w:rsidRPr="005E7B71">
        <w:rPr>
          <w:rFonts w:ascii="Calibri" w:eastAsia="Calibri" w:hAnsi="Calibri" w:cs="Calibri"/>
        </w:rPr>
        <w:t>that is</w:t>
      </w:r>
      <w:r w:rsidRPr="005E7B71">
        <w:rPr>
          <w:rFonts w:ascii="Calibri" w:eastAsia="Calibri" w:hAnsi="Calibri" w:cs="Calibri"/>
        </w:rPr>
        <w:t xml:space="preserve"> focused on providing lower prices and capturing a diverse customer base thro</w:t>
      </w:r>
      <w:r w:rsidR="4BF9060E" w:rsidRPr="005E7B71">
        <w:rPr>
          <w:rFonts w:ascii="Calibri" w:eastAsia="Calibri" w:hAnsi="Calibri" w:cs="Calibri"/>
        </w:rPr>
        <w:t xml:space="preserve">ugh its store formats such as its discount store, supercenters, </w:t>
      </w:r>
      <w:r w:rsidR="5A1B3927" w:rsidRPr="005E7B71">
        <w:rPr>
          <w:rFonts w:ascii="Calibri" w:eastAsia="Calibri" w:hAnsi="Calibri" w:cs="Calibri"/>
        </w:rPr>
        <w:t xml:space="preserve">online store, Sam's club. </w:t>
      </w:r>
      <w:r w:rsidR="59D18CD8" w:rsidRPr="005E7B71">
        <w:rPr>
          <w:rFonts w:ascii="Calibri" w:eastAsia="Calibri" w:hAnsi="Calibri" w:cs="Calibri"/>
        </w:rPr>
        <w:t>Additionally, it positioned itself as a one-stop shop catering to the preferences and needs of a large demographic.</w:t>
      </w:r>
      <w:r w:rsidR="0EB0C44F" w:rsidRPr="005E7B71">
        <w:rPr>
          <w:rFonts w:ascii="Calibri" w:eastAsia="Calibri" w:hAnsi="Calibri" w:cs="Calibri"/>
        </w:rPr>
        <w:t xml:space="preserve">  </w:t>
      </w:r>
      <w:r w:rsidR="6020C0B4" w:rsidRPr="005E7B71">
        <w:rPr>
          <w:rFonts w:ascii="Calibri" w:eastAsia="Calibri" w:hAnsi="Calibri" w:cs="Calibri"/>
        </w:rPr>
        <w:t>With that being said, Walmart uses a low-cost strategy to gain competitive advantage</w:t>
      </w:r>
      <w:r w:rsidR="66244D2C" w:rsidRPr="005E7B71">
        <w:rPr>
          <w:rFonts w:ascii="Calibri" w:eastAsia="Calibri" w:hAnsi="Calibri" w:cs="Calibri"/>
        </w:rPr>
        <w:t xml:space="preserve"> and remain relevant in the market.</w:t>
      </w:r>
      <w:r w:rsidR="2390D0D9" w:rsidRPr="005E7B71">
        <w:rPr>
          <w:rFonts w:ascii="Calibri" w:eastAsia="Calibri" w:hAnsi="Calibri" w:cs="Calibri"/>
        </w:rPr>
        <w:t xml:space="preserve"> The retail industry has a </w:t>
      </w:r>
      <w:r w:rsidR="3F5075F0" w:rsidRPr="005E7B71">
        <w:rPr>
          <w:rFonts w:ascii="Calibri" w:eastAsia="Calibri" w:hAnsi="Calibri" w:cs="Calibri"/>
        </w:rPr>
        <w:t xml:space="preserve">strong bargaining power of buyers, threats of substitutes and competitive </w:t>
      </w:r>
      <w:r w:rsidR="63134C56" w:rsidRPr="005E7B71">
        <w:rPr>
          <w:rFonts w:ascii="Calibri" w:eastAsia="Calibri" w:hAnsi="Calibri" w:cs="Calibri"/>
        </w:rPr>
        <w:t xml:space="preserve">rivalry. Therefore, it is less attractive to new entrants and </w:t>
      </w:r>
      <w:r w:rsidR="6DC1A92D" w:rsidRPr="005E7B71">
        <w:rPr>
          <w:rFonts w:ascii="Calibri" w:eastAsia="Calibri" w:hAnsi="Calibri" w:cs="Calibri"/>
        </w:rPr>
        <w:t xml:space="preserve">attractive to current competitors or companies in the industry as they have a </w:t>
      </w:r>
      <w:r w:rsidR="4871C00A" w:rsidRPr="005E7B71">
        <w:rPr>
          <w:rFonts w:ascii="Calibri" w:eastAsia="Calibri" w:hAnsi="Calibri" w:cs="Calibri"/>
        </w:rPr>
        <w:t>strong strategy</w:t>
      </w:r>
      <w:r w:rsidR="6DC1A92D" w:rsidRPr="005E7B71">
        <w:rPr>
          <w:rFonts w:ascii="Calibri" w:eastAsia="Calibri" w:hAnsi="Calibri" w:cs="Calibri"/>
        </w:rPr>
        <w:t>, mar</w:t>
      </w:r>
      <w:r w:rsidR="0BD5A54F" w:rsidRPr="005E7B71">
        <w:rPr>
          <w:rFonts w:ascii="Calibri" w:eastAsia="Calibri" w:hAnsi="Calibri" w:cs="Calibri"/>
        </w:rPr>
        <w:t xml:space="preserve">ket share and </w:t>
      </w:r>
      <w:r w:rsidR="504022AB" w:rsidRPr="005E7B71">
        <w:rPr>
          <w:rFonts w:ascii="Calibri" w:eastAsia="Calibri" w:hAnsi="Calibri" w:cs="Calibri"/>
        </w:rPr>
        <w:t>competitive advantage</w:t>
      </w:r>
      <w:r w:rsidR="26F2905D" w:rsidRPr="005E7B71">
        <w:rPr>
          <w:rFonts w:ascii="Calibri" w:eastAsia="Calibri" w:hAnsi="Calibri" w:cs="Calibri"/>
        </w:rPr>
        <w:t>.</w:t>
      </w:r>
    </w:p>
    <w:p w14:paraId="532E95CD" w14:textId="31C1F5A8" w:rsidR="7AF427A4" w:rsidRPr="00820A87" w:rsidRDefault="3B34B317" w:rsidP="00820A87">
      <w:pPr>
        <w:spacing w:after="0" w:line="480" w:lineRule="auto"/>
        <w:ind w:firstLine="720"/>
        <w:rPr>
          <w:rFonts w:ascii="Calibri" w:eastAsia="Calibri" w:hAnsi="Calibri" w:cs="Calibri"/>
        </w:rPr>
      </w:pPr>
      <w:r w:rsidRPr="005E7B71">
        <w:rPr>
          <w:rFonts w:ascii="Calibri" w:eastAsia="Calibri" w:hAnsi="Calibri" w:cs="Calibri"/>
        </w:rPr>
        <w:t>Walmart has the weakest weighted competitive strength in comparison to its competitors target and amazon. Its strongest competitor is amazon with a competitive strength of 8.15. Amazon is more poised for growth due it its diverse business ventures, technology, and innovations.</w:t>
      </w:r>
      <w:r w:rsidR="47DCFF42" w:rsidRPr="005E7B71">
        <w:rPr>
          <w:rFonts w:ascii="Calibri" w:eastAsia="Calibri" w:hAnsi="Calibri" w:cs="Calibri"/>
        </w:rPr>
        <w:t xml:space="preserve"> Walmart has </w:t>
      </w:r>
      <w:r w:rsidR="3AFFA628" w:rsidRPr="005E7B71">
        <w:rPr>
          <w:rFonts w:ascii="Calibri" w:eastAsia="Calibri" w:hAnsi="Calibri" w:cs="Calibri"/>
        </w:rPr>
        <w:t xml:space="preserve">weak </w:t>
      </w:r>
      <w:r w:rsidR="47DCFF42" w:rsidRPr="005E7B71">
        <w:rPr>
          <w:rFonts w:ascii="Calibri" w:eastAsia="Calibri" w:hAnsi="Calibri" w:cs="Calibri"/>
        </w:rPr>
        <w:t xml:space="preserve">financial condition and performance compared to Target and Amazon. </w:t>
      </w:r>
      <w:r w:rsidR="2174CBC7" w:rsidRPr="005E7B71">
        <w:rPr>
          <w:rFonts w:ascii="Calibri" w:eastAsia="Calibri" w:hAnsi="Calibri" w:cs="Calibri"/>
        </w:rPr>
        <w:t>It only outperforms its competitors in inventory turnover and total asset turnover.</w:t>
      </w:r>
      <w:r w:rsidR="2E90B420" w:rsidRPr="005E7B71">
        <w:rPr>
          <w:rFonts w:ascii="Calibri" w:eastAsia="Calibri" w:hAnsi="Calibri" w:cs="Calibri"/>
        </w:rPr>
        <w:t xml:space="preserve"> </w:t>
      </w:r>
      <w:r w:rsidR="3D464FEC" w:rsidRPr="005E7B71">
        <w:rPr>
          <w:rFonts w:ascii="Calibri" w:eastAsia="Calibri" w:hAnsi="Calibri" w:cs="Calibri"/>
        </w:rPr>
        <w:t xml:space="preserve">Based on this research, Walmart has a core competency in </w:t>
      </w:r>
      <w:r w:rsidR="00434D66" w:rsidRPr="005E7B71">
        <w:rPr>
          <w:rFonts w:ascii="Calibri" w:eastAsia="Calibri" w:hAnsi="Calibri" w:cs="Calibri"/>
        </w:rPr>
        <w:t>terms of price</w:t>
      </w:r>
      <w:r w:rsidR="3D464FEC" w:rsidRPr="005E7B71">
        <w:rPr>
          <w:rFonts w:ascii="Calibri" w:eastAsia="Calibri" w:hAnsi="Calibri" w:cs="Calibri"/>
        </w:rPr>
        <w:t xml:space="preserve">. </w:t>
      </w:r>
      <w:r w:rsidR="3A437E46" w:rsidRPr="005E7B71">
        <w:rPr>
          <w:rFonts w:ascii="Calibri" w:eastAsia="Calibri" w:hAnsi="Calibri" w:cs="Calibri"/>
        </w:rPr>
        <w:t xml:space="preserve">Lower </w:t>
      </w:r>
      <w:r w:rsidR="665A5D9D" w:rsidRPr="005E7B71">
        <w:rPr>
          <w:rFonts w:ascii="Calibri" w:eastAsia="Calibri" w:hAnsi="Calibri" w:cs="Calibri"/>
        </w:rPr>
        <w:t>prices are</w:t>
      </w:r>
      <w:r w:rsidR="3A437E46" w:rsidRPr="005E7B71">
        <w:rPr>
          <w:rFonts w:ascii="Calibri" w:eastAsia="Calibri" w:hAnsi="Calibri" w:cs="Calibri"/>
        </w:rPr>
        <w:t xml:space="preserve"> the cornerstone of Walmart’s strategy. </w:t>
      </w:r>
      <w:r w:rsidR="1CBB9B88" w:rsidRPr="005E7B71">
        <w:rPr>
          <w:rFonts w:ascii="Calibri" w:eastAsia="Calibri" w:hAnsi="Calibri" w:cs="Calibri"/>
        </w:rPr>
        <w:t>D</w:t>
      </w:r>
      <w:r w:rsidR="3A437E46" w:rsidRPr="005E7B71">
        <w:rPr>
          <w:rFonts w:ascii="Calibri" w:eastAsia="Calibri" w:hAnsi="Calibri" w:cs="Calibri"/>
        </w:rPr>
        <w:t>ist</w:t>
      </w:r>
      <w:r w:rsidR="1CBB9B88" w:rsidRPr="005E7B71">
        <w:rPr>
          <w:rFonts w:ascii="Calibri" w:eastAsia="Calibri" w:hAnsi="Calibri" w:cs="Calibri"/>
        </w:rPr>
        <w:t>inct competency is the number of stores that it has which are higher than its competitors and located in both rur</w:t>
      </w:r>
      <w:r w:rsidR="0F8461FD" w:rsidRPr="005E7B71">
        <w:rPr>
          <w:rFonts w:ascii="Calibri" w:eastAsia="Calibri" w:hAnsi="Calibri" w:cs="Calibri"/>
        </w:rPr>
        <w:t>al and urban areas unlike its competitors.</w:t>
      </w:r>
      <w:r w:rsidR="6ACC96DE" w:rsidRPr="005E7B71">
        <w:rPr>
          <w:rFonts w:ascii="Calibri" w:eastAsia="Calibri" w:hAnsi="Calibri" w:cs="Calibri"/>
        </w:rPr>
        <w:t xml:space="preserve"> Based on the SWOT analysis, Walmart has strengths, </w:t>
      </w:r>
      <w:r w:rsidR="00434D66" w:rsidRPr="005E7B71">
        <w:rPr>
          <w:rFonts w:ascii="Calibri" w:eastAsia="Calibri" w:hAnsi="Calibri" w:cs="Calibri"/>
        </w:rPr>
        <w:t>weaknesses</w:t>
      </w:r>
      <w:r w:rsidR="6ACC96DE" w:rsidRPr="005E7B71">
        <w:rPr>
          <w:rFonts w:ascii="Calibri" w:eastAsia="Calibri" w:hAnsi="Calibri" w:cs="Calibri"/>
        </w:rPr>
        <w:t xml:space="preserve"> to improve, opportunities to take advantage of and threats to address. </w:t>
      </w:r>
      <w:r w:rsidR="082EC858" w:rsidRPr="005E7B71">
        <w:rPr>
          <w:rFonts w:ascii="Calibri" w:eastAsia="Calibri" w:hAnsi="Calibri" w:cs="Calibri"/>
        </w:rPr>
        <w:t xml:space="preserve">Doing so would make Walmart continue </w:t>
      </w:r>
      <w:r w:rsidR="55427CC1" w:rsidRPr="005E7B71">
        <w:rPr>
          <w:rFonts w:ascii="Calibri" w:eastAsia="Calibri" w:hAnsi="Calibri" w:cs="Calibri"/>
        </w:rPr>
        <w:t>to remain</w:t>
      </w:r>
      <w:r w:rsidR="082EC858" w:rsidRPr="005E7B71">
        <w:rPr>
          <w:rFonts w:ascii="Calibri" w:eastAsia="Calibri" w:hAnsi="Calibri" w:cs="Calibri"/>
        </w:rPr>
        <w:t xml:space="preserve"> relevant </w:t>
      </w:r>
      <w:r w:rsidR="060B6F44" w:rsidRPr="005E7B71">
        <w:rPr>
          <w:rFonts w:ascii="Calibri" w:eastAsia="Calibri" w:hAnsi="Calibri" w:cs="Calibri"/>
        </w:rPr>
        <w:t>to</w:t>
      </w:r>
      <w:r w:rsidR="082EC858" w:rsidRPr="005E7B71">
        <w:rPr>
          <w:rFonts w:ascii="Calibri" w:eastAsia="Calibri" w:hAnsi="Calibri" w:cs="Calibri"/>
        </w:rPr>
        <w:t xml:space="preserve"> the retail industry. It </w:t>
      </w:r>
      <w:r w:rsidR="5C035039" w:rsidRPr="005E7B71">
        <w:rPr>
          <w:rFonts w:ascii="Calibri" w:eastAsia="Calibri" w:hAnsi="Calibri" w:cs="Calibri"/>
        </w:rPr>
        <w:t>would gain</w:t>
      </w:r>
      <w:r w:rsidR="082EC858" w:rsidRPr="005E7B71">
        <w:rPr>
          <w:rFonts w:ascii="Calibri" w:eastAsia="Calibri" w:hAnsi="Calibri" w:cs="Calibri"/>
        </w:rPr>
        <w:t xml:space="preserve"> a high</w:t>
      </w:r>
      <w:r w:rsidR="3CBA2051" w:rsidRPr="005E7B71">
        <w:rPr>
          <w:rFonts w:ascii="Calibri" w:eastAsia="Calibri" w:hAnsi="Calibri" w:cs="Calibri"/>
        </w:rPr>
        <w:t xml:space="preserve"> market share, increase its </w:t>
      </w:r>
      <w:commentRangeStart w:id="0"/>
      <w:r w:rsidR="3CBA2051" w:rsidRPr="005E7B71">
        <w:rPr>
          <w:rFonts w:ascii="Calibri" w:eastAsia="Calibri" w:hAnsi="Calibri" w:cs="Calibri"/>
        </w:rPr>
        <w:t>competitiveness</w:t>
      </w:r>
      <w:commentRangeEnd w:id="0"/>
      <w:r w:rsidR="008142B3">
        <w:rPr>
          <w:rStyle w:val="CommentReference"/>
        </w:rPr>
        <w:commentReference w:id="0"/>
      </w:r>
      <w:r w:rsidR="0073446C">
        <w:rPr>
          <w:rFonts w:ascii="Calibri" w:eastAsia="Calibri" w:hAnsi="Calibri" w:cs="Calibri"/>
        </w:rPr>
        <w:t>.</w:t>
      </w:r>
    </w:p>
    <w:p w14:paraId="27F13551" w14:textId="2756D03B" w:rsidR="00410BBF" w:rsidRPr="005E7B71" w:rsidRDefault="44D7CEF0" w:rsidP="6C8C75DB">
      <w:pPr>
        <w:spacing w:after="0"/>
        <w:jc w:val="center"/>
        <w:rPr>
          <w:rFonts w:ascii="Calibri" w:eastAsia="Calibri" w:hAnsi="Calibri" w:cs="Calibri"/>
          <w:b/>
          <w:bCs/>
          <w:color w:val="000000" w:themeColor="text1"/>
        </w:rPr>
      </w:pPr>
      <w:r w:rsidRPr="005E7B71">
        <w:rPr>
          <w:rFonts w:ascii="Calibri" w:eastAsia="Calibri" w:hAnsi="Calibri" w:cs="Calibri"/>
          <w:b/>
          <w:bCs/>
        </w:rPr>
        <w:lastRenderedPageBreak/>
        <w:t xml:space="preserve"> </w:t>
      </w:r>
      <w:r w:rsidR="02E0F951" w:rsidRPr="005E7B71">
        <w:rPr>
          <w:rFonts w:ascii="Calibri" w:eastAsia="Calibri" w:hAnsi="Calibri" w:cs="Calibri"/>
          <w:b/>
          <w:bCs/>
        </w:rPr>
        <w:t xml:space="preserve"> </w:t>
      </w:r>
      <w:r w:rsidR="3890CD8E" w:rsidRPr="005E7B71">
        <w:rPr>
          <w:rFonts w:ascii="Calibri" w:eastAsia="Calibri" w:hAnsi="Calibri" w:cs="Calibri"/>
          <w:b/>
          <w:bCs/>
        </w:rPr>
        <w:t xml:space="preserve">Walmart </w:t>
      </w:r>
      <w:commentRangeStart w:id="1"/>
      <w:r w:rsidR="4D6201EF" w:rsidRPr="005E7B71">
        <w:rPr>
          <w:rFonts w:ascii="Calibri" w:eastAsia="Calibri" w:hAnsi="Calibri" w:cs="Calibri"/>
          <w:b/>
          <w:bCs/>
        </w:rPr>
        <w:t>Strategy</w:t>
      </w:r>
      <w:commentRangeEnd w:id="1"/>
      <w:r w:rsidR="000554B3">
        <w:rPr>
          <w:rStyle w:val="CommentReference"/>
        </w:rPr>
        <w:commentReference w:id="1"/>
      </w:r>
    </w:p>
    <w:p w14:paraId="1E6545AC" w14:textId="6374BEB6" w:rsidR="00B109B4" w:rsidRPr="005E7B71" w:rsidRDefault="00B109B4" w:rsidP="6C8C75DB">
      <w:pPr>
        <w:pStyle w:val="ListParagraph"/>
        <w:spacing w:after="0" w:line="480" w:lineRule="auto"/>
        <w:ind w:left="60" w:firstLine="720"/>
        <w:jc w:val="both"/>
        <w:rPr>
          <w:rFonts w:ascii="Calibri" w:eastAsia="Calibri" w:hAnsi="Calibri" w:cs="Calibri"/>
        </w:rPr>
      </w:pPr>
      <w:r w:rsidRPr="005E7B71">
        <w:rPr>
          <w:rFonts w:ascii="Calibri" w:eastAsia="Calibri" w:hAnsi="Calibri" w:cs="Calibri"/>
        </w:rPr>
        <w:t xml:space="preserve">Every company must have a strategy. </w:t>
      </w:r>
      <w:r w:rsidR="1FCB7EF0" w:rsidRPr="005E7B71">
        <w:rPr>
          <w:rFonts w:ascii="Calibri" w:eastAsia="Calibri" w:hAnsi="Calibri" w:cs="Calibri"/>
        </w:rPr>
        <w:t>“</w:t>
      </w:r>
      <w:r w:rsidRPr="005E7B71">
        <w:rPr>
          <w:rFonts w:ascii="Calibri" w:eastAsia="Calibri" w:hAnsi="Calibri" w:cs="Calibri"/>
        </w:rPr>
        <w:t>a</w:t>
      </w:r>
      <w:r w:rsidR="1FCB7EF0" w:rsidRPr="005E7B71">
        <w:rPr>
          <w:rFonts w:ascii="Calibri" w:eastAsia="Calibri" w:hAnsi="Calibri" w:cs="Calibri"/>
        </w:rPr>
        <w:t xml:space="preserve"> strategy </w:t>
      </w:r>
      <w:r w:rsidR="4ED14005" w:rsidRPr="005E7B71">
        <w:rPr>
          <w:rFonts w:ascii="Calibri" w:eastAsia="Calibri" w:hAnsi="Calibri" w:cs="Calibri"/>
        </w:rPr>
        <w:t>is the</w:t>
      </w:r>
      <w:r w:rsidR="1FCB7EF0" w:rsidRPr="005E7B71">
        <w:rPr>
          <w:rFonts w:ascii="Calibri" w:eastAsia="Calibri" w:hAnsi="Calibri" w:cs="Calibri"/>
        </w:rPr>
        <w:t xml:space="preserve"> set of coordinated actions that its managers take in order to outperform the company’s competitors and achieve superior profitability” </w:t>
      </w:r>
      <w:r w:rsidR="0002271E" w:rsidRPr="005E7B71">
        <w:rPr>
          <w:rFonts w:ascii="Calibri" w:eastAsia="Calibri" w:hAnsi="Calibri" w:cs="Calibri"/>
        </w:rPr>
        <w:t>(Thompson et al., 2022).</w:t>
      </w:r>
      <w:r w:rsidR="009D3FAB" w:rsidRPr="005E7B71">
        <w:rPr>
          <w:rFonts w:ascii="Calibri" w:eastAsia="Calibri" w:hAnsi="Calibri" w:cs="Calibri"/>
        </w:rPr>
        <w:t xml:space="preserve"> It is </w:t>
      </w:r>
      <w:r w:rsidR="1FCB7EF0" w:rsidRPr="005E7B71">
        <w:rPr>
          <w:rFonts w:ascii="Calibri" w:eastAsia="Calibri" w:hAnsi="Calibri" w:cs="Calibri"/>
        </w:rPr>
        <w:t>an essential element to the success and growth of a company</w:t>
      </w:r>
      <w:r w:rsidR="121D4607" w:rsidRPr="005E7B71">
        <w:rPr>
          <w:rFonts w:ascii="Calibri" w:eastAsia="Calibri" w:hAnsi="Calibri" w:cs="Calibri"/>
        </w:rPr>
        <w:t xml:space="preserve"> not only in the short term but also in the long term. </w:t>
      </w:r>
      <w:r w:rsidR="1A06B8B5" w:rsidRPr="005E7B71">
        <w:rPr>
          <w:rFonts w:ascii="Calibri" w:eastAsia="Calibri" w:hAnsi="Calibri" w:cs="Calibri"/>
        </w:rPr>
        <w:t>A company’s strategy must include means through which it will attract customers, be profitable,</w:t>
      </w:r>
      <w:r w:rsidR="6C947271" w:rsidRPr="005E7B71">
        <w:rPr>
          <w:rFonts w:ascii="Calibri" w:eastAsia="Calibri" w:hAnsi="Calibri" w:cs="Calibri"/>
        </w:rPr>
        <w:t xml:space="preserve"> compete with its competitors</w:t>
      </w:r>
      <w:r w:rsidR="5F1E16AB" w:rsidRPr="005E7B71">
        <w:rPr>
          <w:rFonts w:ascii="Calibri" w:eastAsia="Calibri" w:hAnsi="Calibri" w:cs="Calibri"/>
        </w:rPr>
        <w:t xml:space="preserve">, withstand </w:t>
      </w:r>
      <w:r w:rsidR="48B6CB77" w:rsidRPr="005E7B71">
        <w:rPr>
          <w:rFonts w:ascii="Calibri" w:eastAsia="Calibri" w:hAnsi="Calibri" w:cs="Calibri"/>
        </w:rPr>
        <w:t>economic</w:t>
      </w:r>
      <w:r w:rsidR="5F1E16AB" w:rsidRPr="005E7B71">
        <w:rPr>
          <w:rFonts w:ascii="Calibri" w:eastAsia="Calibri" w:hAnsi="Calibri" w:cs="Calibri"/>
        </w:rPr>
        <w:t xml:space="preserve"> conditions and achieve performance t</w:t>
      </w:r>
      <w:r w:rsidR="3E4B825E" w:rsidRPr="005E7B71">
        <w:rPr>
          <w:rFonts w:ascii="Calibri" w:eastAsia="Calibri" w:hAnsi="Calibri" w:cs="Calibri"/>
        </w:rPr>
        <w:t>argets</w:t>
      </w:r>
      <w:r w:rsidR="0002271E" w:rsidRPr="005E7B71">
        <w:rPr>
          <w:rFonts w:ascii="Calibri" w:eastAsia="Calibri" w:hAnsi="Calibri" w:cs="Calibri"/>
        </w:rPr>
        <w:t xml:space="preserve"> (Thompson et al., 2022)</w:t>
      </w:r>
      <w:r w:rsidRPr="005E7B71">
        <w:rPr>
          <w:rFonts w:ascii="Calibri" w:eastAsia="Calibri" w:hAnsi="Calibri" w:cs="Calibri"/>
        </w:rPr>
        <w:t>.</w:t>
      </w:r>
      <w:r w:rsidR="3B0746E3" w:rsidRPr="005E7B71">
        <w:rPr>
          <w:rFonts w:ascii="Calibri" w:eastAsia="Calibri" w:hAnsi="Calibri" w:cs="Calibri"/>
        </w:rPr>
        <w:t xml:space="preserve"> </w:t>
      </w:r>
      <w:r w:rsidR="4F495646" w:rsidRPr="005E7B71">
        <w:rPr>
          <w:rFonts w:ascii="Calibri" w:eastAsia="Calibri" w:hAnsi="Calibri" w:cs="Calibri"/>
        </w:rPr>
        <w:t xml:space="preserve">Walmart </w:t>
      </w:r>
      <w:r w:rsidR="7B2F231A" w:rsidRPr="005E7B71">
        <w:rPr>
          <w:rFonts w:ascii="Calibri" w:eastAsia="Calibri" w:hAnsi="Calibri" w:cs="Calibri"/>
        </w:rPr>
        <w:t xml:space="preserve">has a </w:t>
      </w:r>
      <w:r w:rsidR="6C50A15C" w:rsidRPr="005E7B71">
        <w:rPr>
          <w:rFonts w:ascii="Calibri" w:eastAsia="Calibri" w:hAnsi="Calibri" w:cs="Calibri"/>
        </w:rPr>
        <w:t>well-defined</w:t>
      </w:r>
      <w:r w:rsidR="7B2F231A" w:rsidRPr="005E7B71">
        <w:rPr>
          <w:rFonts w:ascii="Calibri" w:eastAsia="Calibri" w:hAnsi="Calibri" w:cs="Calibri"/>
        </w:rPr>
        <w:t xml:space="preserve"> strategy </w:t>
      </w:r>
      <w:r w:rsidR="449CAC8E" w:rsidRPr="005E7B71">
        <w:rPr>
          <w:rFonts w:ascii="Calibri" w:eastAsia="Calibri" w:hAnsi="Calibri" w:cs="Calibri"/>
        </w:rPr>
        <w:t xml:space="preserve">with a combination of elements that work together to ensure </w:t>
      </w:r>
      <w:r w:rsidR="1836AF13" w:rsidRPr="005E7B71">
        <w:rPr>
          <w:rFonts w:ascii="Calibri" w:eastAsia="Calibri" w:hAnsi="Calibri" w:cs="Calibri"/>
        </w:rPr>
        <w:t>it</w:t>
      </w:r>
      <w:r w:rsidR="449CAC8E" w:rsidRPr="005E7B71">
        <w:rPr>
          <w:rFonts w:ascii="Calibri" w:eastAsia="Calibri" w:hAnsi="Calibri" w:cs="Calibri"/>
        </w:rPr>
        <w:t xml:space="preserve"> sustains its position as one of the giant </w:t>
      </w:r>
      <w:r w:rsidR="47CB4A34" w:rsidRPr="005E7B71">
        <w:rPr>
          <w:rFonts w:ascii="Calibri" w:eastAsia="Calibri" w:hAnsi="Calibri" w:cs="Calibri"/>
        </w:rPr>
        <w:t>retailers</w:t>
      </w:r>
      <w:r w:rsidR="449CAC8E" w:rsidRPr="005E7B71">
        <w:rPr>
          <w:rFonts w:ascii="Calibri" w:eastAsia="Calibri" w:hAnsi="Calibri" w:cs="Calibri"/>
        </w:rPr>
        <w:t>.</w:t>
      </w:r>
      <w:r w:rsidR="33A5387D" w:rsidRPr="005E7B71">
        <w:rPr>
          <w:rFonts w:ascii="Calibri" w:eastAsia="Calibri" w:hAnsi="Calibri" w:cs="Calibri"/>
        </w:rPr>
        <w:t xml:space="preserve">  It utilize</w:t>
      </w:r>
      <w:r w:rsidR="78DDBB13" w:rsidRPr="005E7B71">
        <w:rPr>
          <w:rFonts w:ascii="Calibri" w:eastAsia="Calibri" w:hAnsi="Calibri" w:cs="Calibri"/>
        </w:rPr>
        <w:t xml:space="preserve">s </w:t>
      </w:r>
      <w:r w:rsidR="33A5387D" w:rsidRPr="005E7B71">
        <w:rPr>
          <w:rFonts w:ascii="Calibri" w:eastAsia="Calibri" w:hAnsi="Calibri" w:cs="Calibri"/>
        </w:rPr>
        <w:t xml:space="preserve">Its network of physical stores </w:t>
      </w:r>
      <w:r w:rsidR="20F18278" w:rsidRPr="005E7B71">
        <w:rPr>
          <w:rFonts w:ascii="Calibri" w:eastAsia="Calibri" w:hAnsi="Calibri" w:cs="Calibri"/>
        </w:rPr>
        <w:t xml:space="preserve">to capture customers using its promise of everyday lower prices. </w:t>
      </w:r>
      <w:r w:rsidR="16424800" w:rsidRPr="005E7B71">
        <w:rPr>
          <w:rFonts w:ascii="Calibri" w:eastAsia="Calibri" w:hAnsi="Calibri" w:cs="Calibri"/>
        </w:rPr>
        <w:t>Walmart has positioned itself as a comprehensive one stop</w:t>
      </w:r>
      <w:r w:rsidR="1FE90C3B" w:rsidRPr="005E7B71">
        <w:rPr>
          <w:rFonts w:ascii="Calibri" w:eastAsia="Calibri" w:hAnsi="Calibri" w:cs="Calibri"/>
        </w:rPr>
        <w:t xml:space="preserve"> shop that</w:t>
      </w:r>
      <w:r w:rsidR="16424800" w:rsidRPr="005E7B71">
        <w:rPr>
          <w:rFonts w:ascii="Calibri" w:eastAsia="Calibri" w:hAnsi="Calibri" w:cs="Calibri"/>
        </w:rPr>
        <w:t xml:space="preserve"> offers a range of merchandise</w:t>
      </w:r>
      <w:r w:rsidR="7B7BF457" w:rsidRPr="005E7B71">
        <w:rPr>
          <w:rFonts w:ascii="Calibri" w:eastAsia="Calibri" w:hAnsi="Calibri" w:cs="Calibri"/>
        </w:rPr>
        <w:t xml:space="preserve"> such as groceries, pharmaceutical and automotive services.  </w:t>
      </w:r>
      <w:r w:rsidR="661C2087" w:rsidRPr="005E7B71">
        <w:rPr>
          <w:rFonts w:ascii="Calibri" w:eastAsia="Calibri" w:hAnsi="Calibri" w:cs="Calibri"/>
        </w:rPr>
        <w:t xml:space="preserve">It has a store format that </w:t>
      </w:r>
      <w:r w:rsidR="632A8BD5" w:rsidRPr="005E7B71">
        <w:rPr>
          <w:rFonts w:ascii="Calibri" w:eastAsia="Calibri" w:hAnsi="Calibri" w:cs="Calibri"/>
        </w:rPr>
        <w:t>includes</w:t>
      </w:r>
      <w:r w:rsidR="661C2087" w:rsidRPr="005E7B71">
        <w:rPr>
          <w:rFonts w:ascii="Calibri" w:eastAsia="Calibri" w:hAnsi="Calibri" w:cs="Calibri"/>
        </w:rPr>
        <w:t xml:space="preserve"> </w:t>
      </w:r>
      <w:r w:rsidR="2BD25E49" w:rsidRPr="005E7B71">
        <w:rPr>
          <w:rFonts w:ascii="Calibri" w:eastAsia="Calibri" w:hAnsi="Calibri" w:cs="Calibri"/>
        </w:rPr>
        <w:t>Sam's</w:t>
      </w:r>
      <w:r w:rsidR="661C2087" w:rsidRPr="005E7B71">
        <w:rPr>
          <w:rFonts w:ascii="Calibri" w:eastAsia="Calibri" w:hAnsi="Calibri" w:cs="Calibri"/>
        </w:rPr>
        <w:t xml:space="preserve"> club, discount store, supercenters and </w:t>
      </w:r>
      <w:r w:rsidR="775A6000" w:rsidRPr="005E7B71">
        <w:rPr>
          <w:rFonts w:ascii="Calibri" w:eastAsia="Calibri" w:hAnsi="Calibri" w:cs="Calibri"/>
        </w:rPr>
        <w:t xml:space="preserve">neighborhood </w:t>
      </w:r>
      <w:r w:rsidR="661C2087" w:rsidRPr="005E7B71">
        <w:rPr>
          <w:rFonts w:ascii="Calibri" w:eastAsia="Calibri" w:hAnsi="Calibri" w:cs="Calibri"/>
        </w:rPr>
        <w:t>market</w:t>
      </w:r>
      <w:r w:rsidR="285FE72B" w:rsidRPr="005E7B71">
        <w:rPr>
          <w:rFonts w:ascii="Calibri" w:eastAsia="Calibri" w:hAnsi="Calibri" w:cs="Calibri"/>
        </w:rPr>
        <w:t>s</w:t>
      </w:r>
      <w:r w:rsidR="661C2087" w:rsidRPr="005E7B71">
        <w:rPr>
          <w:rFonts w:ascii="Calibri" w:eastAsia="Calibri" w:hAnsi="Calibri" w:cs="Calibri"/>
        </w:rPr>
        <w:t xml:space="preserve"> </w:t>
      </w:r>
      <w:r w:rsidR="14CEC987" w:rsidRPr="005E7B71">
        <w:rPr>
          <w:rFonts w:ascii="Calibri" w:eastAsia="Calibri" w:hAnsi="Calibri" w:cs="Calibri"/>
        </w:rPr>
        <w:t>under one Walmart umbrella</w:t>
      </w:r>
      <w:r w:rsidR="661C2087" w:rsidRPr="005E7B71">
        <w:rPr>
          <w:rFonts w:ascii="Calibri" w:eastAsia="Calibri" w:hAnsi="Calibri" w:cs="Calibri"/>
        </w:rPr>
        <w:t xml:space="preserve"> </w:t>
      </w:r>
      <w:r w:rsidR="40F14873" w:rsidRPr="005E7B71">
        <w:rPr>
          <w:rFonts w:ascii="Calibri" w:eastAsia="Calibri" w:hAnsi="Calibri" w:cs="Calibri"/>
        </w:rPr>
        <w:t>thus catering to the pre</w:t>
      </w:r>
      <w:r w:rsidR="2C05712E" w:rsidRPr="005E7B71">
        <w:rPr>
          <w:rFonts w:ascii="Calibri" w:eastAsia="Calibri" w:hAnsi="Calibri" w:cs="Calibri"/>
        </w:rPr>
        <w:t>ferences</w:t>
      </w:r>
      <w:r w:rsidR="40F14873" w:rsidRPr="005E7B71">
        <w:rPr>
          <w:rFonts w:ascii="Calibri" w:eastAsia="Calibri" w:hAnsi="Calibri" w:cs="Calibri"/>
        </w:rPr>
        <w:t xml:space="preserve"> and needs of </w:t>
      </w:r>
      <w:r w:rsidR="2765D155" w:rsidRPr="005E7B71">
        <w:rPr>
          <w:rFonts w:ascii="Calibri" w:eastAsia="Calibri" w:hAnsi="Calibri" w:cs="Calibri"/>
        </w:rPr>
        <w:t>a diverse customer base</w:t>
      </w:r>
      <w:r w:rsidR="37A90B95" w:rsidRPr="005E7B71">
        <w:rPr>
          <w:rFonts w:ascii="Calibri" w:eastAsia="Calibri" w:hAnsi="Calibri" w:cs="Calibri"/>
        </w:rPr>
        <w:t xml:space="preserve"> </w:t>
      </w:r>
      <w:r w:rsidR="251C3C71" w:rsidRPr="005E7B71">
        <w:rPr>
          <w:rFonts w:ascii="Calibri" w:hAnsi="Calibri" w:cs="Calibri"/>
        </w:rPr>
        <w:t>(Choo, 2024</w:t>
      </w:r>
      <w:r w:rsidR="5C9ED554" w:rsidRPr="005E7B71">
        <w:rPr>
          <w:rFonts w:ascii="Calibri" w:hAnsi="Calibri" w:cs="Calibri"/>
        </w:rPr>
        <w:t>).</w:t>
      </w:r>
      <w:r w:rsidR="2ED5BDFF" w:rsidRPr="005E7B71">
        <w:rPr>
          <w:rFonts w:ascii="Calibri" w:eastAsia="Calibri" w:hAnsi="Calibri" w:cs="Calibri"/>
        </w:rPr>
        <w:t xml:space="preserve"> </w:t>
      </w:r>
      <w:r w:rsidR="00D6D2F1" w:rsidRPr="005E7B71">
        <w:rPr>
          <w:rFonts w:ascii="Calibri" w:eastAsia="Calibri" w:hAnsi="Calibri" w:cs="Calibri"/>
        </w:rPr>
        <w:t>W</w:t>
      </w:r>
      <w:r w:rsidR="24732107" w:rsidRPr="005E7B71">
        <w:rPr>
          <w:rFonts w:ascii="Calibri" w:eastAsia="Calibri" w:hAnsi="Calibri" w:cs="Calibri"/>
        </w:rPr>
        <w:t xml:space="preserve">ith its </w:t>
      </w:r>
      <w:r w:rsidR="00D6D2F1" w:rsidRPr="005E7B71">
        <w:rPr>
          <w:rFonts w:ascii="Calibri" w:eastAsia="Calibri" w:hAnsi="Calibri" w:cs="Calibri"/>
        </w:rPr>
        <w:t>lower prices and store formats</w:t>
      </w:r>
      <w:r w:rsidR="2FD8F215" w:rsidRPr="005E7B71">
        <w:rPr>
          <w:rFonts w:ascii="Calibri" w:eastAsia="Calibri" w:hAnsi="Calibri" w:cs="Calibri"/>
        </w:rPr>
        <w:t>, Walmart follows a low-cost strategy.</w:t>
      </w:r>
    </w:p>
    <w:p w14:paraId="4F8B6DFC" w14:textId="4252A258" w:rsidR="2EC73C79" w:rsidRPr="005E7B71" w:rsidRDefault="2EC73C79" w:rsidP="6C8C75DB">
      <w:pPr>
        <w:pStyle w:val="ListParagraph"/>
        <w:spacing w:after="0" w:line="480" w:lineRule="auto"/>
        <w:ind w:left="60" w:firstLine="720"/>
        <w:jc w:val="both"/>
        <w:rPr>
          <w:rFonts w:ascii="Calibri" w:hAnsi="Calibri" w:cs="Calibri"/>
        </w:rPr>
      </w:pPr>
      <w:r w:rsidRPr="005E7B71">
        <w:rPr>
          <w:rFonts w:ascii="Calibri" w:eastAsia="Calibri" w:hAnsi="Calibri" w:cs="Calibri"/>
        </w:rPr>
        <w:t xml:space="preserve">Walmart has an efficient supply chain system that drives </w:t>
      </w:r>
      <w:r w:rsidR="46F358B6" w:rsidRPr="005E7B71">
        <w:rPr>
          <w:rFonts w:ascii="Calibri" w:eastAsia="Calibri" w:hAnsi="Calibri" w:cs="Calibri"/>
        </w:rPr>
        <w:t>costs</w:t>
      </w:r>
      <w:r w:rsidRPr="005E7B71">
        <w:rPr>
          <w:rFonts w:ascii="Calibri" w:eastAsia="Calibri" w:hAnsi="Calibri" w:cs="Calibri"/>
        </w:rPr>
        <w:t xml:space="preserve"> </w:t>
      </w:r>
      <w:r w:rsidR="43717D12" w:rsidRPr="005E7B71">
        <w:rPr>
          <w:rFonts w:ascii="Calibri" w:eastAsia="Calibri" w:hAnsi="Calibri" w:cs="Calibri"/>
        </w:rPr>
        <w:t>down,</w:t>
      </w:r>
      <w:r w:rsidR="49EA6AA2" w:rsidRPr="005E7B71">
        <w:rPr>
          <w:rFonts w:ascii="Calibri" w:eastAsia="Calibri" w:hAnsi="Calibri" w:cs="Calibri"/>
        </w:rPr>
        <w:t xml:space="preserve"> </w:t>
      </w:r>
      <w:r w:rsidR="00A02828" w:rsidRPr="005E7B71">
        <w:rPr>
          <w:rFonts w:ascii="Calibri" w:eastAsia="Calibri" w:hAnsi="Calibri" w:cs="Calibri"/>
        </w:rPr>
        <w:t>therefore</w:t>
      </w:r>
      <w:r w:rsidR="49EA6AA2" w:rsidRPr="005E7B71">
        <w:rPr>
          <w:rFonts w:ascii="Calibri" w:eastAsia="Calibri" w:hAnsi="Calibri" w:cs="Calibri"/>
        </w:rPr>
        <w:t xml:space="preserve"> allowing it to offer lower prices.</w:t>
      </w:r>
      <w:r w:rsidR="0AEB89E3" w:rsidRPr="005E7B71">
        <w:rPr>
          <w:rFonts w:ascii="Calibri" w:eastAsia="Calibri" w:hAnsi="Calibri" w:cs="Calibri"/>
        </w:rPr>
        <w:t xml:space="preserve"> </w:t>
      </w:r>
      <w:r w:rsidR="233251FA" w:rsidRPr="005E7B71">
        <w:rPr>
          <w:rFonts w:ascii="Calibri" w:eastAsia="Calibri" w:hAnsi="Calibri" w:cs="Calibri"/>
        </w:rPr>
        <w:t>Its</w:t>
      </w:r>
      <w:r w:rsidR="6D55A739" w:rsidRPr="005E7B71">
        <w:rPr>
          <w:rFonts w:ascii="Calibri" w:eastAsia="Calibri" w:hAnsi="Calibri" w:cs="Calibri"/>
        </w:rPr>
        <w:t xml:space="preserve"> </w:t>
      </w:r>
      <w:r w:rsidR="42513CBD" w:rsidRPr="005E7B71">
        <w:rPr>
          <w:rFonts w:ascii="Calibri" w:eastAsia="Calibri" w:hAnsi="Calibri" w:cs="Calibri"/>
        </w:rPr>
        <w:t>suppl</w:t>
      </w:r>
      <w:r w:rsidR="1AFCEEF1" w:rsidRPr="005E7B71">
        <w:rPr>
          <w:rFonts w:ascii="Calibri" w:eastAsia="Calibri" w:hAnsi="Calibri" w:cs="Calibri"/>
        </w:rPr>
        <w:t>y</w:t>
      </w:r>
      <w:r w:rsidR="42513CBD" w:rsidRPr="005E7B71">
        <w:rPr>
          <w:rFonts w:ascii="Calibri" w:eastAsia="Calibri" w:hAnsi="Calibri" w:cs="Calibri"/>
        </w:rPr>
        <w:t xml:space="preserve"> chain focuses on efficiency and automation.</w:t>
      </w:r>
      <w:r w:rsidR="3AD6831A" w:rsidRPr="005E7B71">
        <w:rPr>
          <w:rFonts w:ascii="Calibri" w:eastAsia="Calibri" w:hAnsi="Calibri" w:cs="Calibri"/>
        </w:rPr>
        <w:t xml:space="preserve"> </w:t>
      </w:r>
      <w:r w:rsidR="66FCBF4A" w:rsidRPr="005E7B71">
        <w:rPr>
          <w:rFonts w:ascii="Calibri" w:eastAsia="Calibri" w:hAnsi="Calibri" w:cs="Calibri"/>
        </w:rPr>
        <w:t xml:space="preserve"> “It is information, and especially information sharing, that lets Walmart constantly increase efficiency at every step, from replenishment planning and production to shipping, distribution, delivery, and stocking. Studying the nuts and bolts of how Walmart uses information—data—to make that happen can help shippers and other retailers optimize their supply chains with digital data sharing” </w:t>
      </w:r>
      <w:r w:rsidR="06B5E2CA" w:rsidRPr="005E7B71">
        <w:rPr>
          <w:rFonts w:ascii="Calibri" w:hAnsi="Calibri" w:cs="Calibri"/>
        </w:rPr>
        <w:t>(Vector, 2024</w:t>
      </w:r>
      <w:r w:rsidR="46ECE295" w:rsidRPr="005E7B71">
        <w:rPr>
          <w:rFonts w:ascii="Calibri" w:hAnsi="Calibri" w:cs="Calibri"/>
        </w:rPr>
        <w:t>).</w:t>
      </w:r>
      <w:r w:rsidR="6584149C" w:rsidRPr="005E7B71">
        <w:rPr>
          <w:rFonts w:ascii="Calibri" w:eastAsia="Calibri" w:hAnsi="Calibri" w:cs="Calibri"/>
        </w:rPr>
        <w:t xml:space="preserve"> </w:t>
      </w:r>
      <w:r w:rsidR="3F9CD8AF" w:rsidRPr="005E7B71">
        <w:rPr>
          <w:rFonts w:ascii="Calibri" w:eastAsia="Calibri" w:hAnsi="Calibri" w:cs="Calibri"/>
        </w:rPr>
        <w:t xml:space="preserve">Visibility, transparency and collaboration are at the heart of Walmart supply chain. </w:t>
      </w:r>
      <w:r w:rsidR="4A6BF07C" w:rsidRPr="005E7B71">
        <w:rPr>
          <w:rFonts w:ascii="Calibri" w:eastAsia="Calibri" w:hAnsi="Calibri" w:cs="Calibri"/>
        </w:rPr>
        <w:t xml:space="preserve">Walmart invested </w:t>
      </w:r>
      <w:r w:rsidR="2B72D299" w:rsidRPr="005E7B71">
        <w:rPr>
          <w:rFonts w:ascii="Calibri" w:eastAsia="Calibri" w:hAnsi="Calibri" w:cs="Calibri"/>
        </w:rPr>
        <w:t>in</w:t>
      </w:r>
      <w:r w:rsidR="4A6BF07C" w:rsidRPr="005E7B71">
        <w:rPr>
          <w:rFonts w:ascii="Calibri" w:eastAsia="Calibri" w:hAnsi="Calibri" w:cs="Calibri"/>
        </w:rPr>
        <w:t xml:space="preserve"> technology to make its operations seamless.</w:t>
      </w:r>
      <w:r w:rsidR="539B6E7C" w:rsidRPr="005E7B71">
        <w:rPr>
          <w:rFonts w:ascii="Calibri" w:eastAsia="Calibri" w:hAnsi="Calibri" w:cs="Calibri"/>
        </w:rPr>
        <w:t xml:space="preserve"> </w:t>
      </w:r>
      <w:r w:rsidR="425BD8F0" w:rsidRPr="005E7B71">
        <w:rPr>
          <w:rFonts w:ascii="Calibri" w:eastAsia="Calibri" w:hAnsi="Calibri" w:cs="Calibri"/>
        </w:rPr>
        <w:t>It uses</w:t>
      </w:r>
      <w:r w:rsidR="199B91D8" w:rsidRPr="005E7B71">
        <w:rPr>
          <w:rFonts w:ascii="Calibri" w:eastAsia="Calibri" w:hAnsi="Calibri" w:cs="Calibri"/>
        </w:rPr>
        <w:t xml:space="preserve"> Radio</w:t>
      </w:r>
      <w:r w:rsidR="2D1A7D72" w:rsidRPr="005E7B71">
        <w:rPr>
          <w:rFonts w:ascii="Calibri" w:eastAsia="Calibri" w:hAnsi="Calibri" w:cs="Calibri"/>
        </w:rPr>
        <w:t xml:space="preserve"> Frequency </w:t>
      </w:r>
      <w:r w:rsidR="0B6ADC63" w:rsidRPr="005E7B71">
        <w:rPr>
          <w:rFonts w:ascii="Calibri" w:eastAsia="Calibri" w:hAnsi="Calibri" w:cs="Calibri"/>
        </w:rPr>
        <w:lastRenderedPageBreak/>
        <w:t xml:space="preserve">Identification </w:t>
      </w:r>
      <w:r w:rsidR="034E6E90" w:rsidRPr="005E7B71">
        <w:rPr>
          <w:rFonts w:ascii="Calibri" w:eastAsia="Calibri" w:hAnsi="Calibri" w:cs="Calibri"/>
        </w:rPr>
        <w:t>tags (RFIT)</w:t>
      </w:r>
      <w:r w:rsidR="0B6ADC63" w:rsidRPr="005E7B71">
        <w:rPr>
          <w:rFonts w:ascii="Calibri" w:eastAsia="Calibri" w:hAnsi="Calibri" w:cs="Calibri"/>
        </w:rPr>
        <w:t xml:space="preserve"> that </w:t>
      </w:r>
      <w:r w:rsidR="1DD5C81D" w:rsidRPr="005E7B71">
        <w:rPr>
          <w:rFonts w:ascii="Calibri" w:eastAsia="Calibri" w:hAnsi="Calibri" w:cs="Calibri"/>
        </w:rPr>
        <w:t>can be</w:t>
      </w:r>
      <w:r w:rsidR="41E8670B" w:rsidRPr="005E7B71">
        <w:rPr>
          <w:rFonts w:ascii="Calibri" w:eastAsia="Calibri" w:hAnsi="Calibri" w:cs="Calibri"/>
        </w:rPr>
        <w:t xml:space="preserve"> </w:t>
      </w:r>
      <w:r w:rsidR="0B6ADC63" w:rsidRPr="005E7B71">
        <w:rPr>
          <w:rFonts w:ascii="Calibri" w:eastAsia="Calibri" w:hAnsi="Calibri" w:cs="Calibri"/>
        </w:rPr>
        <w:t>scan</w:t>
      </w:r>
      <w:r w:rsidR="0F317AB9" w:rsidRPr="005E7B71">
        <w:rPr>
          <w:rFonts w:ascii="Calibri" w:eastAsia="Calibri" w:hAnsi="Calibri" w:cs="Calibri"/>
        </w:rPr>
        <w:t xml:space="preserve">ned </w:t>
      </w:r>
      <w:r w:rsidR="1EE4181A" w:rsidRPr="005E7B71">
        <w:rPr>
          <w:rFonts w:ascii="Calibri" w:eastAsia="Calibri" w:hAnsi="Calibri" w:cs="Calibri"/>
        </w:rPr>
        <w:t>pallets or boxes from a distance and while they are moving.</w:t>
      </w:r>
      <w:r w:rsidR="6E524D13" w:rsidRPr="005E7B71">
        <w:rPr>
          <w:rFonts w:ascii="Calibri" w:eastAsia="Calibri" w:hAnsi="Calibri" w:cs="Calibri"/>
        </w:rPr>
        <w:t xml:space="preserve"> RFIT improves </w:t>
      </w:r>
      <w:r w:rsidR="672BAC16" w:rsidRPr="005E7B71">
        <w:rPr>
          <w:rFonts w:ascii="Calibri" w:eastAsia="Calibri" w:hAnsi="Calibri" w:cs="Calibri"/>
        </w:rPr>
        <w:t>restocking</w:t>
      </w:r>
      <w:r w:rsidR="6E524D13" w:rsidRPr="005E7B71">
        <w:rPr>
          <w:rFonts w:ascii="Calibri" w:eastAsia="Calibri" w:hAnsi="Calibri" w:cs="Calibri"/>
        </w:rPr>
        <w:t xml:space="preserve"> of </w:t>
      </w:r>
      <w:r w:rsidR="0E0F849C" w:rsidRPr="005E7B71">
        <w:rPr>
          <w:rFonts w:ascii="Calibri" w:eastAsia="Calibri" w:hAnsi="Calibri" w:cs="Calibri"/>
        </w:rPr>
        <w:t>products by three percent compared to the use of traditional barcodes</w:t>
      </w:r>
      <w:r w:rsidR="4A92A392" w:rsidRPr="005E7B71">
        <w:rPr>
          <w:rFonts w:ascii="Calibri" w:eastAsia="Calibri" w:hAnsi="Calibri" w:cs="Calibri"/>
        </w:rPr>
        <w:t xml:space="preserve">. </w:t>
      </w:r>
      <w:r w:rsidR="1A4B1773" w:rsidRPr="005E7B71">
        <w:rPr>
          <w:rFonts w:ascii="Calibri" w:eastAsia="Calibri" w:hAnsi="Calibri" w:cs="Calibri"/>
        </w:rPr>
        <w:t xml:space="preserve"> </w:t>
      </w:r>
      <w:r w:rsidR="038300DA" w:rsidRPr="005E7B71">
        <w:rPr>
          <w:rFonts w:ascii="Calibri" w:eastAsia="Calibri" w:hAnsi="Calibri" w:cs="Calibri"/>
        </w:rPr>
        <w:t>Additionally</w:t>
      </w:r>
      <w:r w:rsidR="1A4B1773" w:rsidRPr="005E7B71">
        <w:rPr>
          <w:rFonts w:ascii="Calibri" w:eastAsia="Calibri" w:hAnsi="Calibri" w:cs="Calibri"/>
        </w:rPr>
        <w:t xml:space="preserve">, Walmart </w:t>
      </w:r>
      <w:r w:rsidR="6F0C3E8B" w:rsidRPr="005E7B71">
        <w:rPr>
          <w:rFonts w:ascii="Calibri" w:eastAsia="Calibri" w:hAnsi="Calibri" w:cs="Calibri"/>
        </w:rPr>
        <w:t xml:space="preserve">conducts business directly with suppliers and </w:t>
      </w:r>
      <w:r w:rsidR="1A4B1773" w:rsidRPr="005E7B71">
        <w:rPr>
          <w:rFonts w:ascii="Calibri" w:eastAsia="Calibri" w:hAnsi="Calibri" w:cs="Calibri"/>
        </w:rPr>
        <w:t xml:space="preserve">uses </w:t>
      </w:r>
      <w:r w:rsidR="0200DBA5" w:rsidRPr="005E7B71">
        <w:rPr>
          <w:rFonts w:ascii="Calibri" w:eastAsia="Calibri" w:hAnsi="Calibri" w:cs="Calibri"/>
        </w:rPr>
        <w:t>“</w:t>
      </w:r>
      <w:r w:rsidR="1A4B1773" w:rsidRPr="005E7B71">
        <w:rPr>
          <w:rFonts w:ascii="Calibri" w:eastAsia="Calibri" w:hAnsi="Calibri" w:cs="Calibri"/>
        </w:rPr>
        <w:t>digital vendor m</w:t>
      </w:r>
      <w:r w:rsidR="1B19BF6E" w:rsidRPr="005E7B71">
        <w:rPr>
          <w:rFonts w:ascii="Calibri" w:eastAsia="Calibri" w:hAnsi="Calibri" w:cs="Calibri"/>
        </w:rPr>
        <w:t>anaged inventory system called Retail Link that gives suppliers access to real-time store-by-store point of sale data, whether they are making furniture in China or frozen food in California</w:t>
      </w:r>
      <w:r w:rsidR="3F71D01D" w:rsidRPr="005E7B71">
        <w:rPr>
          <w:rFonts w:ascii="Calibri" w:eastAsia="Calibri" w:hAnsi="Calibri" w:cs="Calibri"/>
        </w:rPr>
        <w:t xml:space="preserve">” </w:t>
      </w:r>
      <w:r w:rsidR="575E76A7" w:rsidRPr="005E7B71">
        <w:rPr>
          <w:rFonts w:ascii="Calibri" w:hAnsi="Calibri" w:cs="Calibri"/>
        </w:rPr>
        <w:t>(Vector, 2024)</w:t>
      </w:r>
      <w:r w:rsidR="62C42B90" w:rsidRPr="005E7B71">
        <w:rPr>
          <w:rFonts w:ascii="Calibri" w:eastAsia="Calibri" w:hAnsi="Calibri" w:cs="Calibri"/>
        </w:rPr>
        <w:t>.</w:t>
      </w:r>
      <w:r w:rsidR="265FF6E1" w:rsidRPr="005E7B71">
        <w:rPr>
          <w:rFonts w:ascii="Calibri" w:eastAsia="Calibri" w:hAnsi="Calibri" w:cs="Calibri"/>
        </w:rPr>
        <w:t xml:space="preserve"> </w:t>
      </w:r>
      <w:r w:rsidR="3ABB8F6E" w:rsidRPr="005E7B71">
        <w:rPr>
          <w:rFonts w:ascii="Calibri" w:eastAsia="Calibri" w:hAnsi="Calibri" w:cs="Calibri"/>
        </w:rPr>
        <w:t xml:space="preserve">Thus, Walmart </w:t>
      </w:r>
      <w:r w:rsidR="00A02828" w:rsidRPr="005E7B71">
        <w:rPr>
          <w:rFonts w:ascii="Calibri" w:eastAsia="Calibri" w:hAnsi="Calibri" w:cs="Calibri"/>
        </w:rPr>
        <w:t>can</w:t>
      </w:r>
      <w:r w:rsidR="3ABB8F6E" w:rsidRPr="005E7B71">
        <w:rPr>
          <w:rFonts w:ascii="Calibri" w:eastAsia="Calibri" w:hAnsi="Calibri" w:cs="Calibri"/>
        </w:rPr>
        <w:t xml:space="preserve"> receive products from suppliers in a timely manner.</w:t>
      </w:r>
      <w:r w:rsidR="05795BF3" w:rsidRPr="005E7B71">
        <w:rPr>
          <w:rFonts w:ascii="Calibri" w:eastAsia="Calibri" w:hAnsi="Calibri" w:cs="Calibri"/>
        </w:rPr>
        <w:t xml:space="preserve"> </w:t>
      </w:r>
      <w:r w:rsidR="2B9F5A5B" w:rsidRPr="005E7B71">
        <w:rPr>
          <w:rFonts w:ascii="Calibri" w:eastAsia="Calibri" w:hAnsi="Calibri" w:cs="Calibri"/>
        </w:rPr>
        <w:t xml:space="preserve">It </w:t>
      </w:r>
      <w:r w:rsidR="6CF3E7D0" w:rsidRPr="005E7B71">
        <w:rPr>
          <w:rFonts w:ascii="Calibri" w:eastAsia="Calibri" w:hAnsi="Calibri" w:cs="Calibri"/>
        </w:rPr>
        <w:t xml:space="preserve">has over 210 distribution centers, each handling over </w:t>
      </w:r>
      <w:r w:rsidR="042F656D" w:rsidRPr="005E7B71">
        <w:rPr>
          <w:rFonts w:ascii="Calibri" w:eastAsia="Calibri" w:hAnsi="Calibri" w:cs="Calibri"/>
        </w:rPr>
        <w:t xml:space="preserve">200 </w:t>
      </w:r>
      <w:r w:rsidR="38E742C1" w:rsidRPr="005E7B71">
        <w:rPr>
          <w:rFonts w:ascii="Calibri" w:eastAsia="Calibri" w:hAnsi="Calibri" w:cs="Calibri"/>
        </w:rPr>
        <w:t>trailer</w:t>
      </w:r>
      <w:r w:rsidR="7FEFFFF1" w:rsidRPr="005E7B71">
        <w:rPr>
          <w:rFonts w:ascii="Calibri" w:eastAsia="Calibri" w:hAnsi="Calibri" w:cs="Calibri"/>
        </w:rPr>
        <w:t xml:space="preserve">s per day. </w:t>
      </w:r>
      <w:r w:rsidR="311381FE" w:rsidRPr="005E7B71">
        <w:rPr>
          <w:rFonts w:ascii="Calibri" w:eastAsia="Calibri" w:hAnsi="Calibri" w:cs="Calibri"/>
        </w:rPr>
        <w:t xml:space="preserve">It is working further </w:t>
      </w:r>
      <w:r w:rsidR="73ED893C" w:rsidRPr="005E7B71">
        <w:rPr>
          <w:rFonts w:ascii="Calibri" w:eastAsia="Calibri" w:hAnsi="Calibri" w:cs="Calibri"/>
        </w:rPr>
        <w:t xml:space="preserve">to implement high technology across its distribution </w:t>
      </w:r>
      <w:r w:rsidR="72711FAC" w:rsidRPr="005E7B71">
        <w:rPr>
          <w:rFonts w:ascii="Calibri" w:eastAsia="Calibri" w:hAnsi="Calibri" w:cs="Calibri"/>
        </w:rPr>
        <w:t>centers,</w:t>
      </w:r>
      <w:r w:rsidR="73ED893C" w:rsidRPr="005E7B71">
        <w:rPr>
          <w:rFonts w:ascii="Calibri" w:eastAsia="Calibri" w:hAnsi="Calibri" w:cs="Calibri"/>
        </w:rPr>
        <w:t xml:space="preserve"> mainly </w:t>
      </w:r>
      <w:r w:rsidR="3441E6FA" w:rsidRPr="005E7B71">
        <w:rPr>
          <w:rFonts w:ascii="Calibri" w:eastAsia="Calibri" w:hAnsi="Calibri" w:cs="Calibri"/>
        </w:rPr>
        <w:t xml:space="preserve">its perishable distribution </w:t>
      </w:r>
      <w:r w:rsidR="6089199D" w:rsidRPr="005E7B71">
        <w:rPr>
          <w:rFonts w:ascii="Calibri" w:eastAsia="Calibri" w:hAnsi="Calibri" w:cs="Calibri"/>
        </w:rPr>
        <w:t>centers,</w:t>
      </w:r>
      <w:r w:rsidR="3441E6FA" w:rsidRPr="005E7B71">
        <w:rPr>
          <w:rFonts w:ascii="Calibri" w:eastAsia="Calibri" w:hAnsi="Calibri" w:cs="Calibri"/>
        </w:rPr>
        <w:t xml:space="preserve"> to increase automation and software intelligence.</w:t>
      </w:r>
      <w:r w:rsidR="72352018" w:rsidRPr="005E7B71">
        <w:rPr>
          <w:rFonts w:ascii="Calibri" w:eastAsia="Calibri" w:hAnsi="Calibri" w:cs="Calibri"/>
        </w:rPr>
        <w:t xml:space="preserve"> This will increase efficiency in the handling of products and better storage</w:t>
      </w:r>
      <w:r w:rsidR="4E6B5083" w:rsidRPr="005E7B71">
        <w:rPr>
          <w:rFonts w:ascii="Calibri" w:eastAsia="Calibri" w:hAnsi="Calibri" w:cs="Calibri"/>
        </w:rPr>
        <w:t xml:space="preserve"> </w:t>
      </w:r>
      <w:r w:rsidR="1EFC617D" w:rsidRPr="005E7B71">
        <w:rPr>
          <w:rFonts w:ascii="Calibri" w:hAnsi="Calibri" w:cs="Calibri"/>
        </w:rPr>
        <w:t>(Guggina, 2024</w:t>
      </w:r>
      <w:r w:rsidR="393BD4C8" w:rsidRPr="005E7B71">
        <w:rPr>
          <w:rFonts w:ascii="Calibri" w:hAnsi="Calibri" w:cs="Calibri"/>
        </w:rPr>
        <w:t>). It has “</w:t>
      </w:r>
      <w:r w:rsidR="5BFCFDC3" w:rsidRPr="005E7B71">
        <w:rPr>
          <w:rFonts w:ascii="Calibri" w:hAnsi="Calibri" w:cs="Calibri"/>
        </w:rPr>
        <w:t>e</w:t>
      </w:r>
      <w:r w:rsidR="72378B78" w:rsidRPr="005E7B71">
        <w:rPr>
          <w:rFonts w:ascii="Calibri" w:eastAsia="Calibri" w:hAnsi="Calibri" w:cs="Calibri"/>
        </w:rPr>
        <w:t>conomies of scale that no company can match. With approximately $573 billion in global revenues and $429 billion in wholesale purchases, the company has incredible buying power. Its infrastructure assets include 210 distribution centers, a fleet of 9,000 tractors, 80,000 trailers and more than 11,000 drivers. Each distribution center is more than 1 million square feet in size and employs approximately 600 personnel unloading and shipping over 200 trailers daily</w:t>
      </w:r>
      <w:r w:rsidR="604092A8" w:rsidRPr="005E7B71">
        <w:rPr>
          <w:rFonts w:ascii="Calibri" w:eastAsia="Calibri" w:hAnsi="Calibri" w:cs="Calibri"/>
        </w:rPr>
        <w:t>”</w:t>
      </w:r>
      <w:r w:rsidR="12D61242" w:rsidRPr="005E7B71">
        <w:rPr>
          <w:rFonts w:ascii="Calibri" w:hAnsi="Calibri" w:cs="Calibri"/>
        </w:rPr>
        <w:t xml:space="preserve"> (Kerr, </w:t>
      </w:r>
      <w:commentRangeStart w:id="2"/>
      <w:r w:rsidR="12D61242" w:rsidRPr="005E7B71">
        <w:rPr>
          <w:rFonts w:ascii="Calibri" w:hAnsi="Calibri" w:cs="Calibri"/>
        </w:rPr>
        <w:t>2022</w:t>
      </w:r>
      <w:commentRangeEnd w:id="2"/>
      <w:r w:rsidR="00051D66">
        <w:rPr>
          <w:rStyle w:val="CommentReference"/>
        </w:rPr>
        <w:commentReference w:id="2"/>
      </w:r>
      <w:r w:rsidR="12D61242" w:rsidRPr="005E7B71">
        <w:rPr>
          <w:rFonts w:ascii="Calibri" w:hAnsi="Calibri" w:cs="Calibri"/>
        </w:rPr>
        <w:t>)</w:t>
      </w:r>
      <w:ins w:id="3" w:author="Allan Bernard" w:date="2024-11-19T19:38:00Z" w16du:dateUtc="2024-11-20T01:38:00Z">
        <w:r w:rsidR="000554B3">
          <w:rPr>
            <w:rFonts w:ascii="Calibri" w:hAnsi="Calibri" w:cs="Calibri"/>
          </w:rPr>
          <w:t>.</w:t>
        </w:r>
      </w:ins>
    </w:p>
    <w:p w14:paraId="37A88CDA" w14:textId="07ABA288" w:rsidR="6C8C75DB" w:rsidRPr="005E7B71" w:rsidRDefault="6C8C75DB" w:rsidP="3B6D619A">
      <w:pPr>
        <w:spacing w:after="0" w:line="480" w:lineRule="auto"/>
        <w:ind w:left="60" w:firstLine="720"/>
        <w:jc w:val="both"/>
        <w:rPr>
          <w:rFonts w:ascii="Calibri" w:hAnsi="Calibri" w:cs="Calibri"/>
        </w:rPr>
      </w:pPr>
    </w:p>
    <w:p w14:paraId="0803BC87" w14:textId="0A6F734C" w:rsidR="3B6D619A" w:rsidRPr="005E7B71" w:rsidRDefault="3B6D619A" w:rsidP="3B6D619A">
      <w:pPr>
        <w:spacing w:after="0" w:line="480" w:lineRule="auto"/>
        <w:ind w:left="60" w:firstLine="720"/>
        <w:jc w:val="both"/>
        <w:rPr>
          <w:rFonts w:ascii="Calibri" w:hAnsi="Calibri" w:cs="Calibri"/>
        </w:rPr>
      </w:pPr>
    </w:p>
    <w:p w14:paraId="4805F8D2" w14:textId="77777777" w:rsidR="000F5FB8" w:rsidRPr="005E7B71" w:rsidRDefault="000F5FB8" w:rsidP="3B6D619A">
      <w:pPr>
        <w:spacing w:after="0" w:line="480" w:lineRule="auto"/>
        <w:ind w:left="60" w:firstLine="720"/>
        <w:jc w:val="both"/>
        <w:rPr>
          <w:rFonts w:ascii="Calibri" w:hAnsi="Calibri" w:cs="Calibri"/>
        </w:rPr>
      </w:pPr>
    </w:p>
    <w:p w14:paraId="09BDB592" w14:textId="77777777" w:rsidR="000F5FB8" w:rsidRPr="005E7B71" w:rsidRDefault="000F5FB8" w:rsidP="3B6D619A">
      <w:pPr>
        <w:spacing w:after="0" w:line="480" w:lineRule="auto"/>
        <w:ind w:left="60" w:firstLine="720"/>
        <w:jc w:val="both"/>
        <w:rPr>
          <w:rFonts w:ascii="Calibri" w:hAnsi="Calibri" w:cs="Calibri"/>
        </w:rPr>
      </w:pPr>
    </w:p>
    <w:p w14:paraId="59648D4E" w14:textId="77777777" w:rsidR="000F5FB8" w:rsidRDefault="000F5FB8" w:rsidP="3B6D619A">
      <w:pPr>
        <w:spacing w:after="0" w:line="480" w:lineRule="auto"/>
        <w:ind w:left="60" w:firstLine="720"/>
        <w:jc w:val="both"/>
        <w:rPr>
          <w:rFonts w:ascii="Calibri" w:hAnsi="Calibri" w:cs="Calibri"/>
        </w:rPr>
      </w:pPr>
    </w:p>
    <w:p w14:paraId="3F3FFA42" w14:textId="77777777" w:rsidR="00820A87" w:rsidRPr="005E7B71" w:rsidRDefault="00820A87" w:rsidP="3B6D619A">
      <w:pPr>
        <w:spacing w:after="0" w:line="480" w:lineRule="auto"/>
        <w:ind w:left="60" w:firstLine="720"/>
        <w:jc w:val="both"/>
        <w:rPr>
          <w:rFonts w:ascii="Calibri" w:hAnsi="Calibri" w:cs="Calibri"/>
        </w:rPr>
      </w:pPr>
    </w:p>
    <w:p w14:paraId="53618F38" w14:textId="0C349FE0" w:rsidR="3B6D619A" w:rsidRPr="005E7B71" w:rsidRDefault="3B6D619A" w:rsidP="3B6D619A">
      <w:pPr>
        <w:spacing w:after="0" w:line="480" w:lineRule="auto"/>
        <w:ind w:left="60" w:firstLine="720"/>
        <w:jc w:val="both"/>
        <w:rPr>
          <w:rFonts w:ascii="Calibri" w:hAnsi="Calibri" w:cs="Calibri"/>
        </w:rPr>
      </w:pPr>
    </w:p>
    <w:p w14:paraId="1772B2D9" w14:textId="6F580B64" w:rsidR="5D367CBA" w:rsidRPr="005E7B71" w:rsidRDefault="5D367CBA" w:rsidP="6C8C75DB">
      <w:pPr>
        <w:pStyle w:val="ListParagraph"/>
        <w:spacing w:after="0"/>
        <w:ind w:left="420" w:hanging="360"/>
        <w:jc w:val="center"/>
        <w:rPr>
          <w:rFonts w:ascii="Calibri" w:eastAsia="Calibri" w:hAnsi="Calibri" w:cs="Calibri"/>
          <w:b/>
          <w:bCs/>
          <w:color w:val="000000" w:themeColor="text1"/>
        </w:rPr>
      </w:pPr>
      <w:r w:rsidRPr="005E7B71">
        <w:rPr>
          <w:rFonts w:ascii="Calibri" w:eastAsia="Calibri" w:hAnsi="Calibri" w:cs="Calibri"/>
        </w:rPr>
        <w:lastRenderedPageBreak/>
        <w:t xml:space="preserve">  </w:t>
      </w:r>
      <w:r w:rsidRPr="005E7B71">
        <w:rPr>
          <w:rFonts w:ascii="Calibri" w:eastAsia="Calibri" w:hAnsi="Calibri" w:cs="Calibri"/>
          <w:b/>
          <w:bCs/>
        </w:rPr>
        <w:t>Five Force Analysis</w:t>
      </w:r>
    </w:p>
    <w:p w14:paraId="07941642" w14:textId="77777777" w:rsidR="00B51A4F" w:rsidRPr="005E7B71" w:rsidRDefault="00B51A4F" w:rsidP="6C8C75DB">
      <w:pPr>
        <w:pStyle w:val="ListParagraph"/>
        <w:spacing w:after="0"/>
        <w:ind w:left="420" w:hanging="360"/>
        <w:jc w:val="center"/>
        <w:rPr>
          <w:rFonts w:ascii="Calibri" w:eastAsia="Calibri" w:hAnsi="Calibri" w:cs="Calibri"/>
          <w:b/>
          <w:bCs/>
          <w:color w:val="000000" w:themeColor="text1"/>
        </w:rPr>
      </w:pPr>
    </w:p>
    <w:p w14:paraId="1DA6389F" w14:textId="0B8C0481" w:rsidR="2F6C01D5" w:rsidRPr="005E7B71" w:rsidRDefault="7DDC54F6" w:rsidP="6C8C75DB">
      <w:pPr>
        <w:spacing w:line="240" w:lineRule="auto"/>
        <w:jc w:val="center"/>
        <w:rPr>
          <w:rFonts w:ascii="Calibri" w:eastAsia="Calibri" w:hAnsi="Calibri" w:cs="Calibri"/>
          <w:b/>
          <w:bCs/>
        </w:rPr>
      </w:pPr>
      <w:r w:rsidRPr="005E7B71">
        <w:rPr>
          <w:rFonts w:ascii="Calibri" w:eastAsia="Calibri" w:hAnsi="Calibri" w:cs="Calibri"/>
          <w:b/>
          <w:bCs/>
        </w:rPr>
        <w:t>Walmart, Target</w:t>
      </w:r>
      <w:r w:rsidR="2A4E695C" w:rsidRPr="005E7B71">
        <w:rPr>
          <w:rFonts w:ascii="Calibri" w:eastAsia="Calibri" w:hAnsi="Calibri" w:cs="Calibri"/>
          <w:b/>
          <w:bCs/>
        </w:rPr>
        <w:t xml:space="preserve"> &amp; A</w:t>
      </w:r>
      <w:r w:rsidR="35AFF3EC" w:rsidRPr="005E7B71">
        <w:rPr>
          <w:rFonts w:ascii="Calibri" w:eastAsia="Calibri" w:hAnsi="Calibri" w:cs="Calibri"/>
          <w:b/>
          <w:bCs/>
        </w:rPr>
        <w:t xml:space="preserve">mazon </w:t>
      </w:r>
      <w:r w:rsidR="00B51A4F" w:rsidRPr="005E7B71">
        <w:rPr>
          <w:rFonts w:ascii="Calibri" w:eastAsia="Calibri" w:hAnsi="Calibri" w:cs="Calibri"/>
          <w:b/>
          <w:bCs/>
        </w:rPr>
        <w:t>Five Force Analysis</w:t>
      </w:r>
    </w:p>
    <w:tbl>
      <w:tblPr>
        <w:tblStyle w:val="TableGrid"/>
        <w:tblW w:w="9350" w:type="dxa"/>
        <w:tblLayout w:type="fixed"/>
        <w:tblLook w:val="04A0" w:firstRow="1" w:lastRow="0" w:firstColumn="1" w:lastColumn="0" w:noHBand="0" w:noVBand="1"/>
      </w:tblPr>
      <w:tblGrid>
        <w:gridCol w:w="3465"/>
        <w:gridCol w:w="4346"/>
        <w:gridCol w:w="1539"/>
      </w:tblGrid>
      <w:tr w:rsidR="7AF427A4" w:rsidRPr="005E7B71" w14:paraId="4BE23E9B" w14:textId="77777777" w:rsidTr="6C8C75DB">
        <w:trPr>
          <w:trHeight w:val="300"/>
        </w:trPr>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A79EF24" w14:textId="77FC74CE" w:rsidR="7AF427A4" w:rsidRPr="005E7B71" w:rsidRDefault="3EA99965" w:rsidP="6C8C75DB">
            <w:pPr>
              <w:rPr>
                <w:rFonts w:ascii="Calibri" w:eastAsia="Calibri" w:hAnsi="Calibri" w:cs="Calibri"/>
                <w:b/>
                <w:bCs/>
              </w:rPr>
            </w:pPr>
            <w:r w:rsidRPr="005E7B71">
              <w:rPr>
                <w:rFonts w:ascii="Calibri" w:eastAsia="Calibri" w:hAnsi="Calibri" w:cs="Calibri"/>
                <w:b/>
                <w:bCs/>
              </w:rPr>
              <w:t>Force</w:t>
            </w:r>
          </w:p>
        </w:tc>
        <w:tc>
          <w:tcPr>
            <w:tcW w:w="4346" w:type="dxa"/>
            <w:tcBorders>
              <w:top w:val="single" w:sz="8" w:space="0" w:color="auto"/>
              <w:left w:val="single" w:sz="8" w:space="0" w:color="auto"/>
              <w:bottom w:val="single" w:sz="8" w:space="0" w:color="auto"/>
              <w:right w:val="single" w:sz="8" w:space="0" w:color="auto"/>
            </w:tcBorders>
            <w:tcMar>
              <w:left w:w="108" w:type="dxa"/>
              <w:right w:w="108" w:type="dxa"/>
            </w:tcMar>
          </w:tcPr>
          <w:p w14:paraId="0BE7E439" w14:textId="6061E74A" w:rsidR="7AF427A4" w:rsidRPr="005E7B71" w:rsidRDefault="3EA99965" w:rsidP="6C8C75DB">
            <w:pPr>
              <w:rPr>
                <w:rFonts w:ascii="Calibri" w:eastAsia="Calibri" w:hAnsi="Calibri" w:cs="Calibri"/>
                <w:b/>
                <w:bCs/>
              </w:rPr>
            </w:pPr>
            <w:r w:rsidRPr="005E7B71">
              <w:rPr>
                <w:rFonts w:ascii="Calibri" w:eastAsia="Calibri" w:hAnsi="Calibri" w:cs="Calibri"/>
                <w:b/>
                <w:bCs/>
              </w:rPr>
              <w:t>Description</w:t>
            </w:r>
          </w:p>
        </w:tc>
        <w:tc>
          <w:tcPr>
            <w:tcW w:w="1539" w:type="dxa"/>
            <w:tcBorders>
              <w:top w:val="single" w:sz="8" w:space="0" w:color="auto"/>
              <w:left w:val="single" w:sz="8" w:space="0" w:color="auto"/>
              <w:bottom w:val="single" w:sz="8" w:space="0" w:color="auto"/>
              <w:right w:val="single" w:sz="8" w:space="0" w:color="auto"/>
            </w:tcBorders>
            <w:tcMar>
              <w:left w:w="108" w:type="dxa"/>
              <w:right w:w="108" w:type="dxa"/>
            </w:tcMar>
          </w:tcPr>
          <w:p w14:paraId="485E10B6" w14:textId="1495B143" w:rsidR="7AF427A4" w:rsidRPr="005E7B71" w:rsidRDefault="3EA99965" w:rsidP="6C8C75DB">
            <w:pPr>
              <w:rPr>
                <w:rFonts w:ascii="Calibri" w:eastAsia="Calibri" w:hAnsi="Calibri" w:cs="Calibri"/>
                <w:b/>
                <w:bCs/>
              </w:rPr>
            </w:pPr>
            <w:r w:rsidRPr="005E7B71">
              <w:rPr>
                <w:rFonts w:ascii="Calibri" w:eastAsia="Calibri" w:hAnsi="Calibri" w:cs="Calibri"/>
                <w:b/>
                <w:bCs/>
              </w:rPr>
              <w:t>Strength</w:t>
            </w:r>
          </w:p>
        </w:tc>
      </w:tr>
      <w:tr w:rsidR="7AF427A4" w:rsidRPr="005E7B71" w14:paraId="4A9E17E5" w14:textId="77777777" w:rsidTr="6C8C75DB">
        <w:trPr>
          <w:trHeight w:val="300"/>
        </w:trPr>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6757A47B" w14:textId="368449A8" w:rsidR="7AF427A4" w:rsidRPr="005E7B71" w:rsidRDefault="3EA99965" w:rsidP="6C8C75DB">
            <w:pPr>
              <w:rPr>
                <w:rFonts w:ascii="Calibri" w:eastAsia="Calibri" w:hAnsi="Calibri" w:cs="Calibri"/>
              </w:rPr>
            </w:pPr>
            <w:r w:rsidRPr="005E7B71">
              <w:rPr>
                <w:rFonts w:ascii="Calibri" w:eastAsia="Calibri" w:hAnsi="Calibri" w:cs="Calibri"/>
              </w:rPr>
              <w:t>Power of Suppliers</w:t>
            </w:r>
          </w:p>
        </w:tc>
        <w:tc>
          <w:tcPr>
            <w:tcW w:w="4346" w:type="dxa"/>
            <w:tcBorders>
              <w:top w:val="single" w:sz="8" w:space="0" w:color="auto"/>
              <w:left w:val="single" w:sz="8" w:space="0" w:color="auto"/>
              <w:bottom w:val="single" w:sz="8" w:space="0" w:color="auto"/>
              <w:right w:val="single" w:sz="8" w:space="0" w:color="auto"/>
            </w:tcBorders>
            <w:tcMar>
              <w:left w:w="108" w:type="dxa"/>
              <w:right w:w="108" w:type="dxa"/>
            </w:tcMar>
          </w:tcPr>
          <w:p w14:paraId="6CED77CD" w14:textId="5004DBB1" w:rsidR="7AF427A4" w:rsidRPr="005E7B71" w:rsidRDefault="15D4604E" w:rsidP="6C8C75DB">
            <w:pPr>
              <w:pStyle w:val="ListParagraph"/>
              <w:numPr>
                <w:ilvl w:val="0"/>
                <w:numId w:val="1"/>
              </w:numPr>
              <w:rPr>
                <w:rFonts w:ascii="Calibri" w:eastAsia="Calibri" w:hAnsi="Calibri" w:cs="Calibri"/>
              </w:rPr>
            </w:pPr>
            <w:r w:rsidRPr="005E7B71">
              <w:rPr>
                <w:rFonts w:ascii="Calibri" w:eastAsia="Calibri" w:hAnsi="Calibri" w:cs="Calibri"/>
              </w:rPr>
              <w:t>Number of Suppliers</w:t>
            </w:r>
            <w:r w:rsidR="71705EB1" w:rsidRPr="005E7B71">
              <w:rPr>
                <w:rFonts w:ascii="Calibri" w:eastAsia="Calibri" w:hAnsi="Calibri" w:cs="Calibri"/>
              </w:rPr>
              <w:t xml:space="preserve"> – small suppliers - less power</w:t>
            </w:r>
          </w:p>
        </w:tc>
        <w:tc>
          <w:tcPr>
            <w:tcW w:w="1539" w:type="dxa"/>
            <w:tcBorders>
              <w:top w:val="single" w:sz="8" w:space="0" w:color="auto"/>
              <w:left w:val="single" w:sz="8" w:space="0" w:color="auto"/>
              <w:bottom w:val="single" w:sz="8" w:space="0" w:color="auto"/>
              <w:right w:val="single" w:sz="8" w:space="0" w:color="auto"/>
            </w:tcBorders>
            <w:tcMar>
              <w:left w:w="108" w:type="dxa"/>
              <w:right w:w="108" w:type="dxa"/>
            </w:tcMar>
          </w:tcPr>
          <w:p w14:paraId="10177380" w14:textId="29B677BA" w:rsidR="7AF427A4" w:rsidRPr="005E7B71" w:rsidRDefault="3EA99965" w:rsidP="6C8C75DB">
            <w:pPr>
              <w:rPr>
                <w:rFonts w:ascii="Calibri" w:eastAsia="Calibri" w:hAnsi="Calibri" w:cs="Calibri"/>
              </w:rPr>
            </w:pPr>
            <w:r w:rsidRPr="005E7B71">
              <w:rPr>
                <w:rFonts w:ascii="Calibri" w:eastAsia="Calibri" w:hAnsi="Calibri" w:cs="Calibri"/>
              </w:rPr>
              <w:t xml:space="preserve"> </w:t>
            </w:r>
            <w:r w:rsidR="717C0A15" w:rsidRPr="005E7B71">
              <w:rPr>
                <w:rFonts w:ascii="Calibri" w:eastAsia="Calibri" w:hAnsi="Calibri" w:cs="Calibri"/>
              </w:rPr>
              <w:t>Weak</w:t>
            </w:r>
          </w:p>
        </w:tc>
      </w:tr>
      <w:tr w:rsidR="7AF427A4" w:rsidRPr="005E7B71" w14:paraId="427F8086" w14:textId="77777777" w:rsidTr="6C8C75DB">
        <w:trPr>
          <w:trHeight w:val="300"/>
        </w:trPr>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33D1FD84" w14:textId="60CCD3B2" w:rsidR="7AF427A4" w:rsidRPr="005E7B71" w:rsidRDefault="0715FE8B" w:rsidP="6C8C75DB">
            <w:pPr>
              <w:rPr>
                <w:rFonts w:ascii="Calibri" w:eastAsia="Calibri" w:hAnsi="Calibri" w:cs="Calibri"/>
              </w:rPr>
            </w:pPr>
            <w:r w:rsidRPr="005E7B71">
              <w:rPr>
                <w:rFonts w:ascii="Calibri" w:eastAsia="Calibri" w:hAnsi="Calibri" w:cs="Calibri"/>
              </w:rPr>
              <w:t xml:space="preserve">Bargaining </w:t>
            </w:r>
            <w:r w:rsidR="25BA0E0C" w:rsidRPr="005E7B71">
              <w:rPr>
                <w:rFonts w:ascii="Calibri" w:eastAsia="Calibri" w:hAnsi="Calibri" w:cs="Calibri"/>
              </w:rPr>
              <w:t xml:space="preserve">Power of </w:t>
            </w:r>
            <w:r w:rsidR="21EFE058" w:rsidRPr="005E7B71">
              <w:rPr>
                <w:rFonts w:ascii="Calibri" w:eastAsia="Calibri" w:hAnsi="Calibri" w:cs="Calibri"/>
              </w:rPr>
              <w:t>Buyers</w:t>
            </w:r>
          </w:p>
        </w:tc>
        <w:tc>
          <w:tcPr>
            <w:tcW w:w="4346" w:type="dxa"/>
            <w:tcBorders>
              <w:top w:val="single" w:sz="8" w:space="0" w:color="auto"/>
              <w:left w:val="single" w:sz="8" w:space="0" w:color="auto"/>
              <w:bottom w:val="single" w:sz="8" w:space="0" w:color="auto"/>
              <w:right w:val="single" w:sz="8" w:space="0" w:color="auto"/>
            </w:tcBorders>
            <w:tcMar>
              <w:left w:w="108" w:type="dxa"/>
              <w:right w:w="108" w:type="dxa"/>
            </w:tcMar>
          </w:tcPr>
          <w:p w14:paraId="61BCB57F" w14:textId="2B90709F" w:rsidR="7276F8FE" w:rsidRPr="005E7B71" w:rsidRDefault="0B0ABF74" w:rsidP="6C8C75DB">
            <w:pPr>
              <w:pStyle w:val="ListParagraph"/>
              <w:numPr>
                <w:ilvl w:val="0"/>
                <w:numId w:val="10"/>
              </w:numPr>
              <w:rPr>
                <w:rFonts w:ascii="Calibri" w:eastAsia="Calibri" w:hAnsi="Calibri" w:cs="Calibri"/>
              </w:rPr>
            </w:pPr>
            <w:r w:rsidRPr="005E7B71">
              <w:rPr>
                <w:rFonts w:ascii="Calibri" w:eastAsia="Calibri" w:hAnsi="Calibri" w:cs="Calibri"/>
              </w:rPr>
              <w:t xml:space="preserve">Low </w:t>
            </w:r>
            <w:r w:rsidR="48D5E872" w:rsidRPr="005E7B71">
              <w:rPr>
                <w:rFonts w:ascii="Calibri" w:eastAsia="Calibri" w:hAnsi="Calibri" w:cs="Calibri"/>
              </w:rPr>
              <w:t>Switching cost</w:t>
            </w:r>
          </w:p>
          <w:p w14:paraId="28A6A7EA" w14:textId="4253C0E7" w:rsidR="7276F8FE" w:rsidRPr="005E7B71" w:rsidRDefault="688D43EA" w:rsidP="6C8C75DB">
            <w:pPr>
              <w:pStyle w:val="ListParagraph"/>
              <w:numPr>
                <w:ilvl w:val="0"/>
                <w:numId w:val="10"/>
              </w:numPr>
              <w:rPr>
                <w:rFonts w:ascii="Calibri" w:eastAsia="Calibri" w:hAnsi="Calibri" w:cs="Calibri"/>
              </w:rPr>
            </w:pPr>
            <w:r w:rsidRPr="005E7B71">
              <w:rPr>
                <w:rFonts w:ascii="Calibri" w:eastAsia="Calibri" w:hAnsi="Calibri" w:cs="Calibri"/>
              </w:rPr>
              <w:t>Lifestyle changes</w:t>
            </w:r>
            <w:r w:rsidR="138335AA" w:rsidRPr="005E7B71">
              <w:rPr>
                <w:rFonts w:ascii="Calibri" w:eastAsia="Calibri" w:hAnsi="Calibri" w:cs="Calibri"/>
              </w:rPr>
              <w:t xml:space="preserve"> </w:t>
            </w:r>
          </w:p>
          <w:p w14:paraId="161EB2AD" w14:textId="76D9D852" w:rsidR="7276F8FE" w:rsidRPr="005E7B71" w:rsidRDefault="36B69FBE" w:rsidP="6C8C75DB">
            <w:pPr>
              <w:pStyle w:val="ListParagraph"/>
              <w:numPr>
                <w:ilvl w:val="0"/>
                <w:numId w:val="10"/>
              </w:numPr>
              <w:rPr>
                <w:rFonts w:ascii="Calibri" w:eastAsia="Calibri" w:hAnsi="Calibri" w:cs="Calibri"/>
              </w:rPr>
            </w:pPr>
            <w:r w:rsidRPr="005E7B71">
              <w:rPr>
                <w:rFonts w:ascii="Calibri" w:eastAsia="Calibri" w:hAnsi="Calibri" w:cs="Calibri"/>
              </w:rPr>
              <w:t xml:space="preserve">New generation of </w:t>
            </w:r>
            <w:r w:rsidR="138335AA" w:rsidRPr="005E7B71">
              <w:rPr>
                <w:rFonts w:ascii="Calibri" w:eastAsia="Calibri" w:hAnsi="Calibri" w:cs="Calibri"/>
              </w:rPr>
              <w:t xml:space="preserve">Buyer </w:t>
            </w:r>
          </w:p>
          <w:p w14:paraId="3A915E33" w14:textId="54321A02" w:rsidR="7276F8FE" w:rsidRPr="005E7B71" w:rsidRDefault="48D5E872" w:rsidP="6C8C75DB">
            <w:pPr>
              <w:pStyle w:val="ListParagraph"/>
              <w:numPr>
                <w:ilvl w:val="0"/>
                <w:numId w:val="10"/>
              </w:numPr>
              <w:rPr>
                <w:rFonts w:ascii="Calibri" w:eastAsia="Calibri" w:hAnsi="Calibri" w:cs="Calibri"/>
              </w:rPr>
            </w:pPr>
            <w:r w:rsidRPr="005E7B71">
              <w:rPr>
                <w:rFonts w:ascii="Calibri" w:eastAsia="Calibri" w:hAnsi="Calibri" w:cs="Calibri"/>
              </w:rPr>
              <w:t xml:space="preserve">Number of </w:t>
            </w:r>
            <w:r w:rsidR="5AEC79F3" w:rsidRPr="005E7B71">
              <w:rPr>
                <w:rFonts w:ascii="Calibri" w:eastAsia="Calibri" w:hAnsi="Calibri" w:cs="Calibri"/>
              </w:rPr>
              <w:t>locations</w:t>
            </w:r>
          </w:p>
          <w:p w14:paraId="738F469D" w14:textId="2175DB39" w:rsidR="7276F8FE" w:rsidRPr="005E7B71" w:rsidRDefault="4628201C" w:rsidP="6C8C75DB">
            <w:pPr>
              <w:pStyle w:val="ListParagraph"/>
              <w:numPr>
                <w:ilvl w:val="0"/>
                <w:numId w:val="10"/>
              </w:numPr>
              <w:rPr>
                <w:rFonts w:ascii="Calibri" w:eastAsia="Calibri" w:hAnsi="Calibri" w:cs="Calibri"/>
              </w:rPr>
            </w:pPr>
            <w:r w:rsidRPr="005E7B71">
              <w:rPr>
                <w:rFonts w:ascii="Calibri" w:eastAsia="Calibri" w:hAnsi="Calibri" w:cs="Calibri"/>
              </w:rPr>
              <w:t>Customer loyalty</w:t>
            </w:r>
          </w:p>
        </w:tc>
        <w:tc>
          <w:tcPr>
            <w:tcW w:w="1539" w:type="dxa"/>
            <w:tcBorders>
              <w:top w:val="single" w:sz="8" w:space="0" w:color="auto"/>
              <w:left w:val="single" w:sz="8" w:space="0" w:color="auto"/>
              <w:bottom w:val="single" w:sz="8" w:space="0" w:color="auto"/>
              <w:right w:val="single" w:sz="8" w:space="0" w:color="auto"/>
            </w:tcBorders>
            <w:tcMar>
              <w:left w:w="108" w:type="dxa"/>
              <w:right w:w="108" w:type="dxa"/>
            </w:tcMar>
          </w:tcPr>
          <w:p w14:paraId="6BD7E83C" w14:textId="34B5C7E5" w:rsidR="7AF427A4" w:rsidRPr="005E7B71" w:rsidRDefault="25BA0E0C" w:rsidP="6C8C75DB">
            <w:pPr>
              <w:rPr>
                <w:rFonts w:ascii="Calibri" w:eastAsia="Calibri" w:hAnsi="Calibri" w:cs="Calibri"/>
              </w:rPr>
            </w:pPr>
            <w:r w:rsidRPr="005E7B71">
              <w:rPr>
                <w:rFonts w:ascii="Calibri" w:eastAsia="Calibri" w:hAnsi="Calibri" w:cs="Calibri"/>
              </w:rPr>
              <w:t xml:space="preserve"> </w:t>
            </w:r>
            <w:r w:rsidR="2F927EE8" w:rsidRPr="005E7B71">
              <w:rPr>
                <w:rFonts w:ascii="Calibri" w:eastAsia="Calibri" w:hAnsi="Calibri" w:cs="Calibri"/>
              </w:rPr>
              <w:t>Strong</w:t>
            </w:r>
          </w:p>
        </w:tc>
      </w:tr>
      <w:tr w:rsidR="7AF427A4" w:rsidRPr="005E7B71" w14:paraId="1F7A372F" w14:textId="77777777" w:rsidTr="6C8C75DB">
        <w:trPr>
          <w:trHeight w:val="300"/>
        </w:trPr>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318341F0" w14:textId="7BB0D9C3" w:rsidR="7AF427A4" w:rsidRPr="005E7B71" w:rsidRDefault="3EA99965" w:rsidP="6C8C75DB">
            <w:pPr>
              <w:rPr>
                <w:rFonts w:ascii="Calibri" w:eastAsia="Calibri" w:hAnsi="Calibri" w:cs="Calibri"/>
              </w:rPr>
            </w:pPr>
            <w:r w:rsidRPr="005E7B71">
              <w:rPr>
                <w:rFonts w:ascii="Calibri" w:eastAsia="Calibri" w:hAnsi="Calibri" w:cs="Calibri"/>
              </w:rPr>
              <w:t>Threat of Substitute Products</w:t>
            </w:r>
          </w:p>
        </w:tc>
        <w:tc>
          <w:tcPr>
            <w:tcW w:w="4346" w:type="dxa"/>
            <w:tcBorders>
              <w:top w:val="single" w:sz="8" w:space="0" w:color="auto"/>
              <w:left w:val="single" w:sz="8" w:space="0" w:color="auto"/>
              <w:bottom w:val="single" w:sz="8" w:space="0" w:color="auto"/>
              <w:right w:val="single" w:sz="8" w:space="0" w:color="auto"/>
            </w:tcBorders>
            <w:tcMar>
              <w:left w:w="108" w:type="dxa"/>
              <w:right w:w="108" w:type="dxa"/>
            </w:tcMar>
          </w:tcPr>
          <w:p w14:paraId="712A0447" w14:textId="0214C2C1" w:rsidR="7AF427A4" w:rsidRPr="005E7B71" w:rsidRDefault="52D0741B" w:rsidP="6C8C75DB">
            <w:pPr>
              <w:pStyle w:val="ListParagraph"/>
              <w:numPr>
                <w:ilvl w:val="0"/>
                <w:numId w:val="12"/>
              </w:numPr>
              <w:rPr>
                <w:rFonts w:ascii="Calibri" w:eastAsia="Calibri" w:hAnsi="Calibri" w:cs="Calibri"/>
              </w:rPr>
            </w:pPr>
            <w:r w:rsidRPr="005E7B71">
              <w:rPr>
                <w:rFonts w:ascii="Calibri" w:eastAsia="Calibri" w:hAnsi="Calibri" w:cs="Calibri"/>
              </w:rPr>
              <w:t>Price</w:t>
            </w:r>
          </w:p>
          <w:p w14:paraId="6BD334B0" w14:textId="53FC0961" w:rsidR="6BF57BF2" w:rsidRPr="005E7B71" w:rsidRDefault="634A9D76" w:rsidP="6C8C75DB">
            <w:pPr>
              <w:pStyle w:val="ListParagraph"/>
              <w:numPr>
                <w:ilvl w:val="0"/>
                <w:numId w:val="12"/>
              </w:numPr>
              <w:rPr>
                <w:rFonts w:ascii="Calibri" w:eastAsia="Calibri" w:hAnsi="Calibri" w:cs="Calibri"/>
              </w:rPr>
            </w:pPr>
            <w:r w:rsidRPr="005E7B71">
              <w:rPr>
                <w:rFonts w:ascii="Calibri" w:eastAsia="Calibri" w:hAnsi="Calibri" w:cs="Calibri"/>
              </w:rPr>
              <w:t>Product variety</w:t>
            </w:r>
          </w:p>
          <w:p w14:paraId="05DFF0C4" w14:textId="3686DCDE" w:rsidR="6BF57BF2" w:rsidRPr="005E7B71" w:rsidRDefault="417BDD56" w:rsidP="6C8C75DB">
            <w:pPr>
              <w:pStyle w:val="ListParagraph"/>
              <w:numPr>
                <w:ilvl w:val="0"/>
                <w:numId w:val="12"/>
              </w:numPr>
              <w:rPr>
                <w:rFonts w:ascii="Calibri" w:eastAsia="Calibri" w:hAnsi="Calibri" w:cs="Calibri"/>
              </w:rPr>
            </w:pPr>
            <w:r w:rsidRPr="005E7B71">
              <w:rPr>
                <w:rFonts w:ascii="Calibri" w:eastAsia="Calibri" w:hAnsi="Calibri" w:cs="Calibri"/>
              </w:rPr>
              <w:t xml:space="preserve">Customer </w:t>
            </w:r>
            <w:r w:rsidR="417FC187" w:rsidRPr="005E7B71">
              <w:rPr>
                <w:rFonts w:ascii="Calibri" w:eastAsia="Calibri" w:hAnsi="Calibri" w:cs="Calibri"/>
              </w:rPr>
              <w:t>loyalty</w:t>
            </w:r>
          </w:p>
          <w:p w14:paraId="14B493D9" w14:textId="49A29EE5" w:rsidR="6BF57BF2" w:rsidRPr="005E7B71" w:rsidRDefault="701F9DBA" w:rsidP="6C8C75DB">
            <w:pPr>
              <w:pStyle w:val="ListParagraph"/>
              <w:numPr>
                <w:ilvl w:val="0"/>
                <w:numId w:val="12"/>
              </w:numPr>
              <w:rPr>
                <w:rFonts w:ascii="Calibri" w:eastAsia="Calibri" w:hAnsi="Calibri" w:cs="Calibri"/>
              </w:rPr>
            </w:pPr>
            <w:r w:rsidRPr="005E7B71">
              <w:rPr>
                <w:rFonts w:ascii="Calibri" w:eastAsia="Calibri" w:hAnsi="Calibri" w:cs="Calibri"/>
              </w:rPr>
              <w:t>Ease of substitution</w:t>
            </w:r>
          </w:p>
          <w:p w14:paraId="2E87D0F7" w14:textId="569DBA95" w:rsidR="6BF57BF2" w:rsidRPr="005E7B71" w:rsidRDefault="701F9DBA" w:rsidP="6C8C75DB">
            <w:pPr>
              <w:pStyle w:val="ListParagraph"/>
              <w:numPr>
                <w:ilvl w:val="0"/>
                <w:numId w:val="12"/>
              </w:numPr>
              <w:rPr>
                <w:rFonts w:ascii="Calibri" w:eastAsia="Calibri" w:hAnsi="Calibri" w:cs="Calibri"/>
              </w:rPr>
            </w:pPr>
            <w:r w:rsidRPr="005E7B71">
              <w:rPr>
                <w:rFonts w:ascii="Calibri" w:eastAsia="Calibri" w:hAnsi="Calibri" w:cs="Calibri"/>
              </w:rPr>
              <w:t>Product differentiation</w:t>
            </w:r>
          </w:p>
        </w:tc>
        <w:tc>
          <w:tcPr>
            <w:tcW w:w="1539" w:type="dxa"/>
            <w:tcBorders>
              <w:top w:val="single" w:sz="8" w:space="0" w:color="auto"/>
              <w:left w:val="single" w:sz="8" w:space="0" w:color="auto"/>
              <w:bottom w:val="single" w:sz="8" w:space="0" w:color="auto"/>
              <w:right w:val="single" w:sz="8" w:space="0" w:color="auto"/>
            </w:tcBorders>
            <w:tcMar>
              <w:left w:w="108" w:type="dxa"/>
              <w:right w:w="108" w:type="dxa"/>
            </w:tcMar>
          </w:tcPr>
          <w:p w14:paraId="60903185" w14:textId="180E2246" w:rsidR="7AF427A4" w:rsidRPr="005E7B71" w:rsidRDefault="3EA99965" w:rsidP="6C8C75DB">
            <w:pPr>
              <w:rPr>
                <w:rFonts w:ascii="Calibri" w:eastAsia="Calibri" w:hAnsi="Calibri" w:cs="Calibri"/>
              </w:rPr>
            </w:pPr>
            <w:r w:rsidRPr="005E7B71">
              <w:rPr>
                <w:rFonts w:ascii="Calibri" w:eastAsia="Calibri" w:hAnsi="Calibri" w:cs="Calibri"/>
              </w:rPr>
              <w:t xml:space="preserve"> </w:t>
            </w:r>
            <w:r w:rsidR="2890B3DE" w:rsidRPr="005E7B71">
              <w:rPr>
                <w:rFonts w:ascii="Calibri" w:eastAsia="Calibri" w:hAnsi="Calibri" w:cs="Calibri"/>
              </w:rPr>
              <w:t>Strong</w:t>
            </w:r>
          </w:p>
        </w:tc>
      </w:tr>
      <w:tr w:rsidR="7AF427A4" w:rsidRPr="005E7B71" w14:paraId="01C879BA" w14:textId="77777777" w:rsidTr="6C8C75DB">
        <w:trPr>
          <w:trHeight w:val="300"/>
        </w:trPr>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221CBBBF" w14:textId="37C7795B" w:rsidR="7AF427A4" w:rsidRPr="005E7B71" w:rsidRDefault="3EA99965" w:rsidP="6C8C75DB">
            <w:pPr>
              <w:rPr>
                <w:rFonts w:ascii="Calibri" w:eastAsia="Calibri" w:hAnsi="Calibri" w:cs="Calibri"/>
              </w:rPr>
            </w:pPr>
            <w:r w:rsidRPr="005E7B71">
              <w:rPr>
                <w:rFonts w:ascii="Calibri" w:eastAsia="Calibri" w:hAnsi="Calibri" w:cs="Calibri"/>
              </w:rPr>
              <w:t>Potential of New Entrants</w:t>
            </w:r>
          </w:p>
        </w:tc>
        <w:tc>
          <w:tcPr>
            <w:tcW w:w="4346" w:type="dxa"/>
            <w:tcBorders>
              <w:top w:val="single" w:sz="8" w:space="0" w:color="auto"/>
              <w:left w:val="single" w:sz="8" w:space="0" w:color="auto"/>
              <w:bottom w:val="single" w:sz="8" w:space="0" w:color="auto"/>
              <w:right w:val="single" w:sz="8" w:space="0" w:color="auto"/>
            </w:tcBorders>
            <w:tcMar>
              <w:left w:w="108" w:type="dxa"/>
              <w:right w:w="108" w:type="dxa"/>
            </w:tcMar>
          </w:tcPr>
          <w:p w14:paraId="5402BD1F" w14:textId="409D6030" w:rsidR="5833FEBF" w:rsidRPr="005E7B71" w:rsidRDefault="12330BFC" w:rsidP="6C8C75DB">
            <w:pPr>
              <w:pStyle w:val="ListParagraph"/>
              <w:numPr>
                <w:ilvl w:val="0"/>
                <w:numId w:val="13"/>
              </w:numPr>
              <w:rPr>
                <w:rFonts w:ascii="Calibri" w:eastAsia="Calibri" w:hAnsi="Calibri" w:cs="Calibri"/>
              </w:rPr>
            </w:pPr>
            <w:r w:rsidRPr="005E7B71">
              <w:rPr>
                <w:rFonts w:ascii="Calibri" w:eastAsia="Calibri" w:hAnsi="Calibri" w:cs="Calibri"/>
              </w:rPr>
              <w:t>Customer loyalty</w:t>
            </w:r>
          </w:p>
          <w:p w14:paraId="4F759B89" w14:textId="7444C0FB" w:rsidR="5833FEBF" w:rsidRPr="005E7B71" w:rsidRDefault="12330BFC" w:rsidP="6C8C75DB">
            <w:pPr>
              <w:pStyle w:val="ListParagraph"/>
              <w:numPr>
                <w:ilvl w:val="0"/>
                <w:numId w:val="13"/>
              </w:numPr>
              <w:rPr>
                <w:rFonts w:ascii="Calibri" w:eastAsia="Calibri" w:hAnsi="Calibri" w:cs="Calibri"/>
              </w:rPr>
            </w:pPr>
            <w:r w:rsidRPr="005E7B71">
              <w:rPr>
                <w:rFonts w:ascii="Calibri" w:eastAsia="Calibri" w:hAnsi="Calibri" w:cs="Calibri"/>
              </w:rPr>
              <w:t>Company Market share</w:t>
            </w:r>
          </w:p>
          <w:p w14:paraId="3229D95B" w14:textId="2A82DCB3" w:rsidR="5833FEBF" w:rsidRPr="005E7B71" w:rsidRDefault="12330BFC" w:rsidP="6C8C75DB">
            <w:pPr>
              <w:pStyle w:val="ListParagraph"/>
              <w:numPr>
                <w:ilvl w:val="0"/>
                <w:numId w:val="13"/>
              </w:numPr>
              <w:rPr>
                <w:rFonts w:ascii="Calibri" w:eastAsia="Calibri" w:hAnsi="Calibri" w:cs="Calibri"/>
              </w:rPr>
            </w:pPr>
            <w:r w:rsidRPr="005E7B71">
              <w:rPr>
                <w:rFonts w:ascii="Calibri" w:eastAsia="Calibri" w:hAnsi="Calibri" w:cs="Calibri"/>
              </w:rPr>
              <w:t>Capital</w:t>
            </w:r>
          </w:p>
          <w:p w14:paraId="2DC96184" w14:textId="6328B1B7" w:rsidR="5833FEBF" w:rsidRPr="005E7B71" w:rsidRDefault="12330BFC" w:rsidP="6C8C75DB">
            <w:pPr>
              <w:pStyle w:val="ListParagraph"/>
              <w:numPr>
                <w:ilvl w:val="0"/>
                <w:numId w:val="13"/>
              </w:numPr>
              <w:rPr>
                <w:rFonts w:ascii="Calibri" w:eastAsia="Calibri" w:hAnsi="Calibri" w:cs="Calibri"/>
              </w:rPr>
            </w:pPr>
            <w:r w:rsidRPr="005E7B71">
              <w:rPr>
                <w:rFonts w:ascii="Calibri" w:eastAsia="Calibri" w:hAnsi="Calibri" w:cs="Calibri"/>
              </w:rPr>
              <w:t>Regulations</w:t>
            </w:r>
          </w:p>
          <w:p w14:paraId="0560575A" w14:textId="23E9B7D2" w:rsidR="5833FEBF" w:rsidRPr="005E7B71" w:rsidRDefault="12330BFC" w:rsidP="6C8C75DB">
            <w:pPr>
              <w:pStyle w:val="ListParagraph"/>
              <w:numPr>
                <w:ilvl w:val="0"/>
                <w:numId w:val="13"/>
              </w:numPr>
              <w:rPr>
                <w:rFonts w:ascii="Calibri" w:eastAsia="Calibri" w:hAnsi="Calibri" w:cs="Calibri"/>
              </w:rPr>
            </w:pPr>
            <w:r w:rsidRPr="005E7B71">
              <w:rPr>
                <w:rFonts w:ascii="Calibri" w:eastAsia="Calibri" w:hAnsi="Calibri" w:cs="Calibri"/>
              </w:rPr>
              <w:t>Company Market share</w:t>
            </w:r>
          </w:p>
        </w:tc>
        <w:tc>
          <w:tcPr>
            <w:tcW w:w="1539" w:type="dxa"/>
            <w:tcBorders>
              <w:top w:val="single" w:sz="8" w:space="0" w:color="auto"/>
              <w:left w:val="single" w:sz="8" w:space="0" w:color="auto"/>
              <w:bottom w:val="single" w:sz="8" w:space="0" w:color="auto"/>
              <w:right w:val="single" w:sz="8" w:space="0" w:color="auto"/>
            </w:tcBorders>
            <w:tcMar>
              <w:left w:w="108" w:type="dxa"/>
              <w:right w:w="108" w:type="dxa"/>
            </w:tcMar>
          </w:tcPr>
          <w:p w14:paraId="7BC8BFED" w14:textId="19094004" w:rsidR="7AF427A4" w:rsidRPr="005E7B71" w:rsidRDefault="3EA99965" w:rsidP="6C8C75DB">
            <w:pPr>
              <w:rPr>
                <w:rFonts w:ascii="Calibri" w:eastAsia="Calibri" w:hAnsi="Calibri" w:cs="Calibri"/>
              </w:rPr>
            </w:pPr>
            <w:r w:rsidRPr="005E7B71">
              <w:rPr>
                <w:rFonts w:ascii="Calibri" w:eastAsia="Calibri" w:hAnsi="Calibri" w:cs="Calibri"/>
              </w:rPr>
              <w:t xml:space="preserve"> </w:t>
            </w:r>
            <w:r w:rsidR="4C69302E" w:rsidRPr="005E7B71">
              <w:rPr>
                <w:rFonts w:ascii="Calibri" w:eastAsia="Calibri" w:hAnsi="Calibri" w:cs="Calibri"/>
              </w:rPr>
              <w:t>Weak</w:t>
            </w:r>
          </w:p>
        </w:tc>
      </w:tr>
      <w:tr w:rsidR="7AF427A4" w:rsidRPr="005E7B71" w14:paraId="41C119BF" w14:textId="77777777" w:rsidTr="6C8C75DB">
        <w:trPr>
          <w:trHeight w:val="300"/>
        </w:trPr>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F155863" w14:textId="7C673F12" w:rsidR="7AF427A4" w:rsidRPr="005E7B71" w:rsidRDefault="3EA99965" w:rsidP="6C8C75DB">
            <w:pPr>
              <w:rPr>
                <w:rFonts w:ascii="Calibri" w:eastAsia="Calibri" w:hAnsi="Calibri" w:cs="Calibri"/>
              </w:rPr>
            </w:pPr>
            <w:r w:rsidRPr="005E7B71">
              <w:rPr>
                <w:rFonts w:ascii="Calibri" w:eastAsia="Calibri" w:hAnsi="Calibri" w:cs="Calibri"/>
              </w:rPr>
              <w:t>Competitive Rivalry</w:t>
            </w:r>
          </w:p>
        </w:tc>
        <w:tc>
          <w:tcPr>
            <w:tcW w:w="4346" w:type="dxa"/>
            <w:tcBorders>
              <w:top w:val="single" w:sz="8" w:space="0" w:color="auto"/>
              <w:left w:val="single" w:sz="8" w:space="0" w:color="auto"/>
              <w:bottom w:val="single" w:sz="8" w:space="0" w:color="auto"/>
              <w:right w:val="single" w:sz="8" w:space="0" w:color="auto"/>
            </w:tcBorders>
            <w:tcMar>
              <w:left w:w="108" w:type="dxa"/>
              <w:right w:w="108" w:type="dxa"/>
            </w:tcMar>
          </w:tcPr>
          <w:p w14:paraId="62086487" w14:textId="0F40E422" w:rsidR="7AF427A4" w:rsidRPr="005E7B71" w:rsidRDefault="7F1BF63A" w:rsidP="6C8C75DB">
            <w:pPr>
              <w:pStyle w:val="ListParagraph"/>
              <w:numPr>
                <w:ilvl w:val="0"/>
                <w:numId w:val="11"/>
              </w:numPr>
              <w:rPr>
                <w:rFonts w:ascii="Calibri" w:eastAsia="Calibri" w:hAnsi="Calibri" w:cs="Calibri"/>
              </w:rPr>
            </w:pPr>
            <w:r w:rsidRPr="005E7B71">
              <w:rPr>
                <w:rFonts w:ascii="Calibri" w:eastAsia="Calibri" w:hAnsi="Calibri" w:cs="Calibri"/>
              </w:rPr>
              <w:t>Similar capabilities</w:t>
            </w:r>
          </w:p>
          <w:p w14:paraId="64EC8684" w14:textId="23C88EC9" w:rsidR="7AF427A4" w:rsidRPr="005E7B71" w:rsidRDefault="21CF4B76" w:rsidP="6C8C75DB">
            <w:pPr>
              <w:pStyle w:val="ListParagraph"/>
              <w:numPr>
                <w:ilvl w:val="0"/>
                <w:numId w:val="11"/>
              </w:numPr>
              <w:rPr>
                <w:rFonts w:ascii="Calibri" w:eastAsia="Calibri" w:hAnsi="Calibri" w:cs="Calibri"/>
              </w:rPr>
            </w:pPr>
            <w:r w:rsidRPr="005E7B71">
              <w:rPr>
                <w:rFonts w:ascii="Calibri" w:eastAsia="Calibri" w:hAnsi="Calibri" w:cs="Calibri"/>
              </w:rPr>
              <w:t>High exit barriers</w:t>
            </w:r>
          </w:p>
          <w:p w14:paraId="43FB9E03" w14:textId="34E33876" w:rsidR="7AF427A4" w:rsidRPr="005E7B71" w:rsidRDefault="6650334A" w:rsidP="6C8C75DB">
            <w:pPr>
              <w:pStyle w:val="ListParagraph"/>
              <w:numPr>
                <w:ilvl w:val="0"/>
                <w:numId w:val="11"/>
              </w:numPr>
              <w:rPr>
                <w:rFonts w:ascii="Calibri" w:eastAsia="Calibri" w:hAnsi="Calibri" w:cs="Calibri"/>
              </w:rPr>
            </w:pPr>
            <w:r w:rsidRPr="005E7B71">
              <w:rPr>
                <w:rFonts w:ascii="Calibri" w:eastAsia="Calibri" w:hAnsi="Calibri" w:cs="Calibri"/>
              </w:rPr>
              <w:t xml:space="preserve">Number of </w:t>
            </w:r>
            <w:r w:rsidR="03F80914" w:rsidRPr="005E7B71">
              <w:rPr>
                <w:rFonts w:ascii="Calibri" w:eastAsia="Calibri" w:hAnsi="Calibri" w:cs="Calibri"/>
              </w:rPr>
              <w:t>locations</w:t>
            </w:r>
          </w:p>
          <w:p w14:paraId="68DDB510" w14:textId="679ADEA2" w:rsidR="7AF427A4" w:rsidRPr="005E7B71" w:rsidRDefault="67CF08D7" w:rsidP="6C8C75DB">
            <w:pPr>
              <w:pStyle w:val="ListParagraph"/>
              <w:numPr>
                <w:ilvl w:val="0"/>
                <w:numId w:val="11"/>
              </w:numPr>
              <w:rPr>
                <w:rFonts w:ascii="Calibri" w:eastAsia="Calibri" w:hAnsi="Calibri" w:cs="Calibri"/>
              </w:rPr>
            </w:pPr>
            <w:r w:rsidRPr="005E7B71">
              <w:rPr>
                <w:rFonts w:ascii="Calibri" w:eastAsia="Calibri" w:hAnsi="Calibri" w:cs="Calibri"/>
              </w:rPr>
              <w:t>e-commerc</w:t>
            </w:r>
            <w:r w:rsidR="1AFC9F62" w:rsidRPr="005E7B71">
              <w:rPr>
                <w:rFonts w:ascii="Calibri" w:eastAsia="Calibri" w:hAnsi="Calibri" w:cs="Calibri"/>
              </w:rPr>
              <w:t>e</w:t>
            </w:r>
          </w:p>
          <w:p w14:paraId="176393E5" w14:textId="601C20F3" w:rsidR="7AF427A4" w:rsidRPr="005E7B71" w:rsidRDefault="341CCB7A" w:rsidP="6C8C75DB">
            <w:pPr>
              <w:pStyle w:val="ListParagraph"/>
              <w:numPr>
                <w:ilvl w:val="0"/>
                <w:numId w:val="11"/>
              </w:numPr>
              <w:rPr>
                <w:rFonts w:ascii="Calibri" w:eastAsia="Calibri" w:hAnsi="Calibri" w:cs="Calibri"/>
              </w:rPr>
            </w:pPr>
            <w:r w:rsidRPr="005E7B71">
              <w:rPr>
                <w:rFonts w:ascii="Calibri" w:eastAsia="Calibri" w:hAnsi="Calibri" w:cs="Calibri"/>
              </w:rPr>
              <w:t>Diverse business lines</w:t>
            </w:r>
          </w:p>
          <w:p w14:paraId="6B020DE8" w14:textId="06CF5ED0" w:rsidR="7AF427A4" w:rsidRPr="005E7B71" w:rsidRDefault="1940EACD" w:rsidP="6C8C75DB">
            <w:pPr>
              <w:pStyle w:val="ListParagraph"/>
              <w:numPr>
                <w:ilvl w:val="0"/>
                <w:numId w:val="11"/>
              </w:numPr>
              <w:rPr>
                <w:rFonts w:ascii="Calibri" w:eastAsia="Calibri" w:hAnsi="Calibri" w:cs="Calibri"/>
              </w:rPr>
            </w:pPr>
            <w:r w:rsidRPr="005E7B71">
              <w:rPr>
                <w:rFonts w:ascii="Calibri" w:eastAsia="Calibri" w:hAnsi="Calibri" w:cs="Calibri"/>
              </w:rPr>
              <w:t xml:space="preserve">Economies of scale </w:t>
            </w:r>
          </w:p>
        </w:tc>
        <w:tc>
          <w:tcPr>
            <w:tcW w:w="1539" w:type="dxa"/>
            <w:tcBorders>
              <w:top w:val="single" w:sz="8" w:space="0" w:color="auto"/>
              <w:left w:val="single" w:sz="8" w:space="0" w:color="auto"/>
              <w:bottom w:val="single" w:sz="8" w:space="0" w:color="auto"/>
              <w:right w:val="single" w:sz="8" w:space="0" w:color="auto"/>
            </w:tcBorders>
            <w:tcMar>
              <w:left w:w="108" w:type="dxa"/>
              <w:right w:w="108" w:type="dxa"/>
            </w:tcMar>
          </w:tcPr>
          <w:p w14:paraId="54115BA3" w14:textId="6C75B3B0" w:rsidR="7AF427A4" w:rsidRPr="005E7B71" w:rsidRDefault="1DB6F197" w:rsidP="6C8C75DB">
            <w:pPr>
              <w:rPr>
                <w:rFonts w:ascii="Calibri" w:eastAsia="Calibri" w:hAnsi="Calibri" w:cs="Calibri"/>
              </w:rPr>
            </w:pPr>
            <w:r w:rsidRPr="005E7B71">
              <w:rPr>
                <w:rFonts w:ascii="Calibri" w:eastAsia="Calibri" w:hAnsi="Calibri" w:cs="Calibri"/>
              </w:rPr>
              <w:t>Strong</w:t>
            </w:r>
          </w:p>
        </w:tc>
      </w:tr>
    </w:tbl>
    <w:p w14:paraId="0DB634BD" w14:textId="2868D55D" w:rsidR="7AF427A4" w:rsidRPr="005E7B71" w:rsidRDefault="7AF427A4" w:rsidP="6C8C75DB">
      <w:pPr>
        <w:spacing w:after="0"/>
        <w:rPr>
          <w:rFonts w:ascii="Calibri" w:eastAsia="Calibri" w:hAnsi="Calibri" w:cs="Calibri"/>
        </w:rPr>
      </w:pPr>
    </w:p>
    <w:p w14:paraId="69CF002C" w14:textId="14F145F7" w:rsidR="7AF427A4" w:rsidRPr="005E7B71" w:rsidRDefault="46F70D80" w:rsidP="6C8C75DB">
      <w:pPr>
        <w:spacing w:after="0" w:line="480" w:lineRule="auto"/>
        <w:jc w:val="center"/>
        <w:rPr>
          <w:rFonts w:ascii="Calibri" w:eastAsia="Calibri" w:hAnsi="Calibri" w:cs="Calibri"/>
          <w:b/>
          <w:bCs/>
        </w:rPr>
      </w:pPr>
      <w:r w:rsidRPr="005E7B71">
        <w:rPr>
          <w:rFonts w:ascii="Calibri" w:eastAsia="Calibri" w:hAnsi="Calibri" w:cs="Calibri"/>
          <w:b/>
          <w:bCs/>
        </w:rPr>
        <w:t xml:space="preserve">Bargaining </w:t>
      </w:r>
      <w:r w:rsidR="3E92B259" w:rsidRPr="005E7B71">
        <w:rPr>
          <w:rFonts w:ascii="Calibri" w:eastAsia="Calibri" w:hAnsi="Calibri" w:cs="Calibri"/>
          <w:b/>
          <w:bCs/>
        </w:rPr>
        <w:t>Po</w:t>
      </w:r>
      <w:r w:rsidR="63CE3406" w:rsidRPr="005E7B71">
        <w:rPr>
          <w:rFonts w:ascii="Calibri" w:eastAsia="Calibri" w:hAnsi="Calibri" w:cs="Calibri"/>
          <w:b/>
          <w:bCs/>
        </w:rPr>
        <w:t>wer of Suppliers</w:t>
      </w:r>
    </w:p>
    <w:p w14:paraId="45A7A228" w14:textId="698D80CB" w:rsidR="717B6238" w:rsidRPr="005E7B71" w:rsidRDefault="717B6238" w:rsidP="6C8C75DB">
      <w:pPr>
        <w:spacing w:after="0" w:line="480" w:lineRule="auto"/>
        <w:ind w:firstLine="720"/>
        <w:rPr>
          <w:rFonts w:ascii="Calibri" w:eastAsia="Calibri" w:hAnsi="Calibri" w:cs="Calibri"/>
        </w:rPr>
      </w:pPr>
      <w:r w:rsidRPr="005E7B71">
        <w:rPr>
          <w:rFonts w:ascii="Calibri" w:eastAsia="Calibri" w:hAnsi="Calibri" w:cs="Calibri"/>
        </w:rPr>
        <w:t xml:space="preserve">The bargaining power of suppliers is the ability of </w:t>
      </w:r>
      <w:r w:rsidR="52BC418F" w:rsidRPr="005E7B71">
        <w:rPr>
          <w:rFonts w:ascii="Calibri" w:eastAsia="Calibri" w:hAnsi="Calibri" w:cs="Calibri"/>
        </w:rPr>
        <w:t>suppliers</w:t>
      </w:r>
      <w:r w:rsidRPr="005E7B71">
        <w:rPr>
          <w:rFonts w:ascii="Calibri" w:eastAsia="Calibri" w:hAnsi="Calibri" w:cs="Calibri"/>
        </w:rPr>
        <w:t xml:space="preserve"> to influence the terms and conditions </w:t>
      </w:r>
      <w:r w:rsidR="2ACA6558" w:rsidRPr="005E7B71">
        <w:rPr>
          <w:rFonts w:ascii="Calibri" w:eastAsia="Calibri" w:hAnsi="Calibri" w:cs="Calibri"/>
        </w:rPr>
        <w:t>of business</w:t>
      </w:r>
      <w:r w:rsidR="258E4BFD" w:rsidRPr="005E7B71">
        <w:rPr>
          <w:rFonts w:ascii="Calibri" w:eastAsia="Calibri" w:hAnsi="Calibri" w:cs="Calibri"/>
        </w:rPr>
        <w:t xml:space="preserve"> in their Favor</w:t>
      </w:r>
      <w:r w:rsidR="0002271E" w:rsidRPr="005E7B71">
        <w:rPr>
          <w:rFonts w:ascii="Calibri" w:eastAsia="Calibri" w:hAnsi="Calibri" w:cs="Calibri"/>
        </w:rPr>
        <w:t xml:space="preserve"> </w:t>
      </w:r>
      <w:r w:rsidR="0002271E" w:rsidRPr="005E7B71">
        <w:rPr>
          <w:rFonts w:ascii="Calibri" w:eastAsia="Calibri" w:hAnsi="Calibri" w:cs="Calibri"/>
          <w:shd w:val="clear" w:color="auto" w:fill="F2F2F2"/>
        </w:rPr>
        <w:t>(</w:t>
      </w:r>
      <w:r w:rsidR="0002271E" w:rsidRPr="005E7B71">
        <w:rPr>
          <w:rFonts w:ascii="Calibri" w:eastAsia="Calibri" w:hAnsi="Calibri" w:cs="Calibri"/>
        </w:rPr>
        <w:t xml:space="preserve">Thompson et al., 2022). </w:t>
      </w:r>
      <w:r w:rsidR="541BBC81" w:rsidRPr="005E7B71">
        <w:rPr>
          <w:rFonts w:ascii="Calibri" w:eastAsia="Calibri" w:hAnsi="Calibri" w:cs="Calibri"/>
        </w:rPr>
        <w:t xml:space="preserve">Companies in the </w:t>
      </w:r>
      <w:r w:rsidR="2B55119B" w:rsidRPr="005E7B71">
        <w:rPr>
          <w:rFonts w:ascii="Calibri" w:eastAsia="Calibri" w:hAnsi="Calibri" w:cs="Calibri"/>
        </w:rPr>
        <w:t>retail industry have many suppliers due to the volume and variety of products that they provide</w:t>
      </w:r>
      <w:r w:rsidR="5DB219A3" w:rsidRPr="005E7B71">
        <w:rPr>
          <w:rFonts w:ascii="Calibri" w:eastAsia="Calibri" w:hAnsi="Calibri" w:cs="Calibri"/>
        </w:rPr>
        <w:t xml:space="preserve">. </w:t>
      </w:r>
      <w:r w:rsidR="602BB1B1" w:rsidRPr="005E7B71">
        <w:rPr>
          <w:rFonts w:ascii="Calibri" w:eastAsia="Calibri" w:hAnsi="Calibri" w:cs="Calibri"/>
        </w:rPr>
        <w:t xml:space="preserve">For example, </w:t>
      </w:r>
      <w:r w:rsidR="5456F66B" w:rsidRPr="005E7B71">
        <w:rPr>
          <w:rFonts w:ascii="Calibri" w:eastAsia="Calibri" w:hAnsi="Calibri" w:cs="Calibri"/>
        </w:rPr>
        <w:t>giant</w:t>
      </w:r>
      <w:r w:rsidR="602BB1B1" w:rsidRPr="005E7B71">
        <w:rPr>
          <w:rFonts w:ascii="Calibri" w:eastAsia="Calibri" w:hAnsi="Calibri" w:cs="Calibri"/>
        </w:rPr>
        <w:t xml:space="preserve"> companies such as Walmart </w:t>
      </w:r>
      <w:r w:rsidR="48113FBC" w:rsidRPr="005E7B71">
        <w:rPr>
          <w:rFonts w:ascii="Calibri" w:eastAsia="Calibri" w:hAnsi="Calibri" w:cs="Calibri"/>
        </w:rPr>
        <w:t>have</w:t>
      </w:r>
      <w:r w:rsidR="602BB1B1" w:rsidRPr="005E7B71">
        <w:rPr>
          <w:rFonts w:ascii="Calibri" w:eastAsia="Calibri" w:hAnsi="Calibri" w:cs="Calibri"/>
        </w:rPr>
        <w:t xml:space="preserve"> 100,000 suppliers</w:t>
      </w:r>
      <w:r w:rsidR="4E8A06A1" w:rsidRPr="005E7B71">
        <w:rPr>
          <w:rFonts w:ascii="Calibri" w:eastAsia="Calibri" w:hAnsi="Calibri" w:cs="Calibri"/>
        </w:rPr>
        <w:t xml:space="preserve"> (Investopedia, n.d)</w:t>
      </w:r>
      <w:r w:rsidR="682A2D77" w:rsidRPr="005E7B71">
        <w:rPr>
          <w:rFonts w:ascii="Calibri" w:eastAsia="Calibri" w:hAnsi="Calibri" w:cs="Calibri"/>
        </w:rPr>
        <w:t>. Due to the huge number of suppliers, each</w:t>
      </w:r>
      <w:r w:rsidR="7AC0740E" w:rsidRPr="005E7B71">
        <w:rPr>
          <w:rFonts w:ascii="Calibri" w:eastAsia="Calibri" w:hAnsi="Calibri" w:cs="Calibri"/>
        </w:rPr>
        <w:t xml:space="preserve"> supplier</w:t>
      </w:r>
      <w:r w:rsidR="682A2D77" w:rsidRPr="005E7B71">
        <w:rPr>
          <w:rFonts w:ascii="Calibri" w:eastAsia="Calibri" w:hAnsi="Calibri" w:cs="Calibri"/>
        </w:rPr>
        <w:t xml:space="preserve"> does not have </w:t>
      </w:r>
      <w:r w:rsidR="0E9E9E9C" w:rsidRPr="005E7B71">
        <w:rPr>
          <w:rFonts w:ascii="Calibri" w:eastAsia="Calibri" w:hAnsi="Calibri" w:cs="Calibri"/>
        </w:rPr>
        <w:t>the power</w:t>
      </w:r>
      <w:r w:rsidR="682A2D77" w:rsidRPr="005E7B71">
        <w:rPr>
          <w:rFonts w:ascii="Calibri" w:eastAsia="Calibri" w:hAnsi="Calibri" w:cs="Calibri"/>
        </w:rPr>
        <w:t xml:space="preserve"> to influence </w:t>
      </w:r>
      <w:r w:rsidR="1CFFBB93" w:rsidRPr="005E7B71">
        <w:rPr>
          <w:rFonts w:ascii="Calibri" w:eastAsia="Calibri" w:hAnsi="Calibri" w:cs="Calibri"/>
        </w:rPr>
        <w:t xml:space="preserve">a </w:t>
      </w:r>
      <w:r w:rsidR="1BF64EE3" w:rsidRPr="005E7B71">
        <w:rPr>
          <w:rFonts w:ascii="Calibri" w:eastAsia="Calibri" w:hAnsi="Calibri" w:cs="Calibri"/>
        </w:rPr>
        <w:t>retailer's</w:t>
      </w:r>
      <w:r w:rsidR="40AE84B6" w:rsidRPr="005E7B71">
        <w:rPr>
          <w:rFonts w:ascii="Calibri" w:eastAsia="Calibri" w:hAnsi="Calibri" w:cs="Calibri"/>
        </w:rPr>
        <w:t xml:space="preserve"> decisions</w:t>
      </w:r>
      <w:r w:rsidR="3F881C59" w:rsidRPr="005E7B71">
        <w:rPr>
          <w:rFonts w:ascii="Calibri" w:eastAsia="Calibri" w:hAnsi="Calibri" w:cs="Calibri"/>
        </w:rPr>
        <w:t xml:space="preserve">. </w:t>
      </w:r>
      <w:r w:rsidR="21F5B72D" w:rsidRPr="005E7B71">
        <w:rPr>
          <w:rFonts w:ascii="Calibri" w:eastAsia="Calibri" w:hAnsi="Calibri" w:cs="Calibri"/>
        </w:rPr>
        <w:t>The</w:t>
      </w:r>
      <w:r w:rsidR="0A477979" w:rsidRPr="005E7B71">
        <w:rPr>
          <w:rFonts w:ascii="Calibri" w:eastAsia="Calibri" w:hAnsi="Calibri" w:cs="Calibri"/>
        </w:rPr>
        <w:t>refore, the</w:t>
      </w:r>
      <w:r w:rsidR="21F5B72D" w:rsidRPr="005E7B71">
        <w:rPr>
          <w:rFonts w:ascii="Calibri" w:eastAsia="Calibri" w:hAnsi="Calibri" w:cs="Calibri"/>
        </w:rPr>
        <w:t xml:space="preserve"> bargaining power</w:t>
      </w:r>
      <w:r w:rsidR="2F225378" w:rsidRPr="005E7B71">
        <w:rPr>
          <w:rFonts w:ascii="Calibri" w:eastAsia="Calibri" w:hAnsi="Calibri" w:cs="Calibri"/>
        </w:rPr>
        <w:t xml:space="preserve"> of suppliers is</w:t>
      </w:r>
      <w:r w:rsidR="3073E4B1" w:rsidRPr="005E7B71">
        <w:rPr>
          <w:rFonts w:ascii="Calibri" w:eastAsia="Calibri" w:hAnsi="Calibri" w:cs="Calibri"/>
        </w:rPr>
        <w:t xml:space="preserve"> weak</w:t>
      </w:r>
      <w:r w:rsidR="009D3FAB" w:rsidRPr="005E7B71">
        <w:rPr>
          <w:rFonts w:ascii="Calibri" w:eastAsia="Calibri" w:hAnsi="Calibri" w:cs="Calibri"/>
        </w:rPr>
        <w:t xml:space="preserve"> in this industry</w:t>
      </w:r>
      <w:r w:rsidR="3073E4B1" w:rsidRPr="005E7B71">
        <w:rPr>
          <w:rFonts w:ascii="Calibri" w:eastAsia="Calibri" w:hAnsi="Calibri" w:cs="Calibri"/>
        </w:rPr>
        <w:t>.</w:t>
      </w:r>
    </w:p>
    <w:p w14:paraId="2CD0A1C1" w14:textId="445A0B56" w:rsidR="7AF427A4" w:rsidRPr="005E7B71" w:rsidRDefault="47A77249" w:rsidP="6C8C75DB">
      <w:pPr>
        <w:spacing w:after="0" w:line="480" w:lineRule="auto"/>
        <w:ind w:firstLine="720"/>
        <w:jc w:val="center"/>
        <w:rPr>
          <w:rFonts w:ascii="Calibri" w:eastAsia="Calibri" w:hAnsi="Calibri" w:cs="Calibri"/>
          <w:b/>
          <w:bCs/>
        </w:rPr>
      </w:pPr>
      <w:r w:rsidRPr="005E7B71">
        <w:rPr>
          <w:rFonts w:ascii="Calibri" w:eastAsia="Calibri" w:hAnsi="Calibri" w:cs="Calibri"/>
          <w:b/>
          <w:bCs/>
        </w:rPr>
        <w:lastRenderedPageBreak/>
        <w:t xml:space="preserve">Bargaining </w:t>
      </w:r>
      <w:r w:rsidR="63CE3406" w:rsidRPr="005E7B71">
        <w:rPr>
          <w:rFonts w:ascii="Calibri" w:eastAsia="Calibri" w:hAnsi="Calibri" w:cs="Calibri"/>
          <w:b/>
          <w:bCs/>
        </w:rPr>
        <w:t xml:space="preserve">Power </w:t>
      </w:r>
      <w:r w:rsidR="3917683D" w:rsidRPr="005E7B71">
        <w:rPr>
          <w:rFonts w:ascii="Calibri" w:eastAsia="Calibri" w:hAnsi="Calibri" w:cs="Calibri"/>
          <w:b/>
          <w:bCs/>
        </w:rPr>
        <w:t>of Buyers</w:t>
      </w:r>
    </w:p>
    <w:p w14:paraId="634E0692" w14:textId="14708661" w:rsidR="005E7B71" w:rsidRPr="005E7B71" w:rsidRDefault="2877BF93" w:rsidP="00820A87">
      <w:pPr>
        <w:spacing w:after="0" w:line="480" w:lineRule="auto"/>
        <w:ind w:firstLine="720"/>
        <w:rPr>
          <w:rFonts w:ascii="Calibri" w:eastAsia="Calibri" w:hAnsi="Calibri" w:cs="Calibri"/>
        </w:rPr>
      </w:pPr>
      <w:r w:rsidRPr="005E7B71">
        <w:rPr>
          <w:rFonts w:ascii="Calibri" w:eastAsia="Calibri" w:hAnsi="Calibri" w:cs="Calibri"/>
        </w:rPr>
        <w:t>The bargaining</w:t>
      </w:r>
      <w:r w:rsidR="2208DB93" w:rsidRPr="005E7B71">
        <w:rPr>
          <w:rFonts w:ascii="Calibri" w:eastAsia="Calibri" w:hAnsi="Calibri" w:cs="Calibri"/>
        </w:rPr>
        <w:t xml:space="preserve"> power of buyers is the ability of buyers </w:t>
      </w:r>
      <w:r w:rsidR="362C368E" w:rsidRPr="005E7B71">
        <w:rPr>
          <w:rFonts w:ascii="Calibri" w:eastAsia="Calibri" w:hAnsi="Calibri" w:cs="Calibri"/>
        </w:rPr>
        <w:t>to influence the prices or quality of products or services offered by a company</w:t>
      </w:r>
      <w:r w:rsidR="0002271E" w:rsidRPr="005E7B71">
        <w:rPr>
          <w:rFonts w:ascii="Calibri" w:eastAsia="Calibri" w:hAnsi="Calibri" w:cs="Calibri"/>
        </w:rPr>
        <w:t xml:space="preserve"> (Thompson et al., 2022)</w:t>
      </w:r>
      <w:r w:rsidR="009D3FAB" w:rsidRPr="005E7B71">
        <w:rPr>
          <w:rFonts w:ascii="Calibri" w:eastAsia="Calibri" w:hAnsi="Calibri" w:cs="Calibri"/>
        </w:rPr>
        <w:t xml:space="preserve">. </w:t>
      </w:r>
      <w:r w:rsidR="362C368E" w:rsidRPr="005E7B71">
        <w:rPr>
          <w:rFonts w:ascii="Calibri" w:eastAsia="Calibri" w:hAnsi="Calibri" w:cs="Calibri"/>
        </w:rPr>
        <w:t xml:space="preserve">In the </w:t>
      </w:r>
      <w:r w:rsidR="2A898A2E" w:rsidRPr="005E7B71">
        <w:rPr>
          <w:rFonts w:ascii="Calibri" w:eastAsia="Calibri" w:hAnsi="Calibri" w:cs="Calibri"/>
        </w:rPr>
        <w:t>retail</w:t>
      </w:r>
      <w:r w:rsidR="361383F4" w:rsidRPr="005E7B71">
        <w:rPr>
          <w:rFonts w:ascii="Calibri" w:eastAsia="Calibri" w:hAnsi="Calibri" w:cs="Calibri"/>
        </w:rPr>
        <w:t xml:space="preserve"> industry, </w:t>
      </w:r>
      <w:r w:rsidR="269626C0" w:rsidRPr="005E7B71">
        <w:rPr>
          <w:rFonts w:ascii="Calibri" w:eastAsia="Calibri" w:hAnsi="Calibri" w:cs="Calibri"/>
        </w:rPr>
        <w:t xml:space="preserve">buyers </w:t>
      </w:r>
      <w:r w:rsidR="06AEF4E2" w:rsidRPr="005E7B71">
        <w:rPr>
          <w:rFonts w:ascii="Calibri" w:eastAsia="Calibri" w:hAnsi="Calibri" w:cs="Calibri"/>
        </w:rPr>
        <w:t xml:space="preserve">have low switching </w:t>
      </w:r>
      <w:r w:rsidR="2BF30AC3" w:rsidRPr="005E7B71">
        <w:rPr>
          <w:rFonts w:ascii="Calibri" w:eastAsia="Calibri" w:hAnsi="Calibri" w:cs="Calibri"/>
        </w:rPr>
        <w:t>costs</w:t>
      </w:r>
      <w:r w:rsidR="06AEF4E2" w:rsidRPr="005E7B71">
        <w:rPr>
          <w:rFonts w:ascii="Calibri" w:eastAsia="Calibri" w:hAnsi="Calibri" w:cs="Calibri"/>
        </w:rPr>
        <w:t xml:space="preserve"> as they can easily purchase </w:t>
      </w:r>
      <w:r w:rsidR="055C54AA" w:rsidRPr="005E7B71">
        <w:rPr>
          <w:rFonts w:ascii="Calibri" w:eastAsia="Calibri" w:hAnsi="Calibri" w:cs="Calibri"/>
        </w:rPr>
        <w:t>alternative products that suit their preferences and test. The</w:t>
      </w:r>
      <w:r w:rsidR="70F0873E" w:rsidRPr="005E7B71">
        <w:rPr>
          <w:rFonts w:ascii="Calibri" w:eastAsia="Calibri" w:hAnsi="Calibri" w:cs="Calibri"/>
        </w:rPr>
        <w:t xml:space="preserve"> customer may not only look at the</w:t>
      </w:r>
      <w:r w:rsidR="055C54AA" w:rsidRPr="005E7B71">
        <w:rPr>
          <w:rFonts w:ascii="Calibri" w:eastAsia="Calibri" w:hAnsi="Calibri" w:cs="Calibri"/>
        </w:rPr>
        <w:t xml:space="preserve"> price</w:t>
      </w:r>
      <w:r w:rsidR="3587D727" w:rsidRPr="005E7B71">
        <w:rPr>
          <w:rFonts w:ascii="Calibri" w:eastAsia="Calibri" w:hAnsi="Calibri" w:cs="Calibri"/>
        </w:rPr>
        <w:t xml:space="preserve"> but also the</w:t>
      </w:r>
      <w:r w:rsidR="055C54AA" w:rsidRPr="005E7B71">
        <w:rPr>
          <w:rFonts w:ascii="Calibri" w:eastAsia="Calibri" w:hAnsi="Calibri" w:cs="Calibri"/>
        </w:rPr>
        <w:t xml:space="preserve"> value of</w:t>
      </w:r>
      <w:r w:rsidR="11CAF72C" w:rsidRPr="005E7B71">
        <w:rPr>
          <w:rFonts w:ascii="Calibri" w:eastAsia="Calibri" w:hAnsi="Calibri" w:cs="Calibri"/>
        </w:rPr>
        <w:t xml:space="preserve"> the product.</w:t>
      </w:r>
      <w:r w:rsidR="3D2A4854" w:rsidRPr="005E7B71">
        <w:rPr>
          <w:rFonts w:ascii="Calibri" w:eastAsia="Calibri" w:hAnsi="Calibri" w:cs="Calibri"/>
        </w:rPr>
        <w:t xml:space="preserve"> If they value it more even if it's expensive than other alternative products, they will buy it.</w:t>
      </w:r>
      <w:r w:rsidR="7B3D6A22" w:rsidRPr="005E7B71">
        <w:rPr>
          <w:rFonts w:ascii="Calibri" w:eastAsia="Calibri" w:hAnsi="Calibri" w:cs="Calibri"/>
        </w:rPr>
        <w:t xml:space="preserve"> Lifestyle changes such as the number of hours people spend on technolo</w:t>
      </w:r>
      <w:r w:rsidR="4663531F" w:rsidRPr="005E7B71">
        <w:rPr>
          <w:rFonts w:ascii="Calibri" w:eastAsia="Calibri" w:hAnsi="Calibri" w:cs="Calibri"/>
        </w:rPr>
        <w:t xml:space="preserve">gy devices, the need for convenience, focus on diet </w:t>
      </w:r>
      <w:r w:rsidR="11584EDA" w:rsidRPr="005E7B71">
        <w:rPr>
          <w:rFonts w:ascii="Calibri" w:eastAsia="Calibri" w:hAnsi="Calibri" w:cs="Calibri"/>
        </w:rPr>
        <w:t>exercise and family values</w:t>
      </w:r>
      <w:r w:rsidR="47031E36" w:rsidRPr="005E7B71">
        <w:rPr>
          <w:rFonts w:ascii="Calibri" w:eastAsia="Calibri" w:hAnsi="Calibri" w:cs="Calibri"/>
        </w:rPr>
        <w:t xml:space="preserve"> (Booth, 2019)</w:t>
      </w:r>
      <w:r w:rsidR="11584EDA" w:rsidRPr="005E7B71">
        <w:rPr>
          <w:rFonts w:ascii="Calibri" w:eastAsia="Calibri" w:hAnsi="Calibri" w:cs="Calibri"/>
        </w:rPr>
        <w:t xml:space="preserve"> contribute to the buying habits of customers. </w:t>
      </w:r>
      <w:r w:rsidR="2CDA35E2" w:rsidRPr="005E7B71">
        <w:rPr>
          <w:rFonts w:ascii="Calibri" w:eastAsia="Calibri" w:hAnsi="Calibri" w:cs="Calibri"/>
        </w:rPr>
        <w:t>Customers purchase items that support their lifestyle.</w:t>
      </w:r>
      <w:r w:rsidR="056A3F8D" w:rsidRPr="005E7B71">
        <w:rPr>
          <w:rFonts w:ascii="Calibri" w:eastAsia="Calibri" w:hAnsi="Calibri" w:cs="Calibri"/>
        </w:rPr>
        <w:t xml:space="preserve"> </w:t>
      </w:r>
      <w:r w:rsidR="6312924A" w:rsidRPr="005E7B71">
        <w:rPr>
          <w:rFonts w:ascii="Calibri" w:eastAsia="Calibri" w:hAnsi="Calibri" w:cs="Calibri"/>
        </w:rPr>
        <w:t xml:space="preserve">The new generation of </w:t>
      </w:r>
      <w:r w:rsidR="3273862D" w:rsidRPr="005E7B71">
        <w:rPr>
          <w:rFonts w:ascii="Calibri" w:eastAsia="Calibri" w:hAnsi="Calibri" w:cs="Calibri"/>
        </w:rPr>
        <w:t>buyers</w:t>
      </w:r>
      <w:r w:rsidR="6312924A" w:rsidRPr="005E7B71">
        <w:rPr>
          <w:rFonts w:ascii="Calibri" w:eastAsia="Calibri" w:hAnsi="Calibri" w:cs="Calibri"/>
        </w:rPr>
        <w:t xml:space="preserve"> are now conscious </w:t>
      </w:r>
      <w:r w:rsidR="3C487FF0" w:rsidRPr="005E7B71">
        <w:rPr>
          <w:rFonts w:ascii="Calibri" w:eastAsia="Calibri" w:hAnsi="Calibri" w:cs="Calibri"/>
        </w:rPr>
        <w:t>of</w:t>
      </w:r>
      <w:r w:rsidR="6312924A" w:rsidRPr="005E7B71">
        <w:rPr>
          <w:rFonts w:ascii="Calibri" w:eastAsia="Calibri" w:hAnsi="Calibri" w:cs="Calibri"/>
        </w:rPr>
        <w:t xml:space="preserve"> social issues such as climate change, the need for </w:t>
      </w:r>
      <w:r w:rsidR="4A38FB88" w:rsidRPr="005E7B71">
        <w:rPr>
          <w:rFonts w:ascii="Calibri" w:eastAsia="Calibri" w:hAnsi="Calibri" w:cs="Calibri"/>
        </w:rPr>
        <w:t>sustainability</w:t>
      </w:r>
      <w:r w:rsidR="6312924A" w:rsidRPr="005E7B71">
        <w:rPr>
          <w:rFonts w:ascii="Calibri" w:eastAsia="Calibri" w:hAnsi="Calibri" w:cs="Calibri"/>
        </w:rPr>
        <w:t xml:space="preserve">, better pay and </w:t>
      </w:r>
      <w:r w:rsidR="581624F2" w:rsidRPr="005E7B71">
        <w:rPr>
          <w:rFonts w:ascii="Calibri" w:eastAsia="Calibri" w:hAnsi="Calibri" w:cs="Calibri"/>
        </w:rPr>
        <w:t>working</w:t>
      </w:r>
      <w:r w:rsidR="6312924A" w:rsidRPr="005E7B71">
        <w:rPr>
          <w:rFonts w:ascii="Calibri" w:eastAsia="Calibri" w:hAnsi="Calibri" w:cs="Calibri"/>
        </w:rPr>
        <w:t xml:space="preserve"> condi</w:t>
      </w:r>
      <w:r w:rsidR="4A9F153B" w:rsidRPr="005E7B71">
        <w:rPr>
          <w:rFonts w:ascii="Calibri" w:eastAsia="Calibri" w:hAnsi="Calibri" w:cs="Calibri"/>
        </w:rPr>
        <w:t>tions.</w:t>
      </w:r>
      <w:r w:rsidR="58096CB1" w:rsidRPr="005E7B71">
        <w:rPr>
          <w:rFonts w:ascii="Calibri" w:eastAsia="Calibri" w:hAnsi="Calibri" w:cs="Calibri"/>
        </w:rPr>
        <w:t xml:space="preserve"> They support companies that </w:t>
      </w:r>
      <w:r w:rsidR="1CC65FD7" w:rsidRPr="005E7B71">
        <w:rPr>
          <w:rFonts w:ascii="Calibri" w:eastAsia="Calibri" w:hAnsi="Calibri" w:cs="Calibri"/>
        </w:rPr>
        <w:t>operate in an ethical way and promote great values.</w:t>
      </w:r>
      <w:r w:rsidR="3E204CAE" w:rsidRPr="005E7B71">
        <w:rPr>
          <w:rFonts w:ascii="Calibri" w:eastAsia="Calibri" w:hAnsi="Calibri" w:cs="Calibri"/>
        </w:rPr>
        <w:t xml:space="preserve"> There are many physical stores </w:t>
      </w:r>
      <w:r w:rsidR="41E7F765" w:rsidRPr="005E7B71">
        <w:rPr>
          <w:rFonts w:ascii="Calibri" w:eastAsia="Calibri" w:hAnsi="Calibri" w:cs="Calibri"/>
        </w:rPr>
        <w:t xml:space="preserve">in companies in the retail sector (Statista, n.d), making their products very accessible. </w:t>
      </w:r>
      <w:r w:rsidR="10157122" w:rsidRPr="005E7B71">
        <w:rPr>
          <w:rFonts w:ascii="Calibri" w:eastAsia="Calibri" w:hAnsi="Calibri" w:cs="Calibri"/>
        </w:rPr>
        <w:t xml:space="preserve">Companies in this industry have been in existence for years and evolved with time and many </w:t>
      </w:r>
      <w:r w:rsidR="46474C6E" w:rsidRPr="005E7B71">
        <w:rPr>
          <w:rFonts w:ascii="Calibri" w:eastAsia="Calibri" w:hAnsi="Calibri" w:cs="Calibri"/>
        </w:rPr>
        <w:t>customers</w:t>
      </w:r>
      <w:r w:rsidR="10157122" w:rsidRPr="005E7B71">
        <w:rPr>
          <w:rFonts w:ascii="Calibri" w:eastAsia="Calibri" w:hAnsi="Calibri" w:cs="Calibri"/>
        </w:rPr>
        <w:t xml:space="preserve"> have been part of that process. </w:t>
      </w:r>
      <w:r w:rsidR="36ABC2A1" w:rsidRPr="005E7B71">
        <w:rPr>
          <w:rFonts w:ascii="Calibri" w:eastAsia="Calibri" w:hAnsi="Calibri" w:cs="Calibri"/>
        </w:rPr>
        <w:t>Customers have strong loyalty to some retailers due to the prices, customer services, corporate social responsibility</w:t>
      </w:r>
      <w:r w:rsidR="320717C9" w:rsidRPr="005E7B71">
        <w:rPr>
          <w:rFonts w:ascii="Calibri" w:eastAsia="Calibri" w:hAnsi="Calibri" w:cs="Calibri"/>
        </w:rPr>
        <w:t xml:space="preserve"> etc. Additionally, companies have also built </w:t>
      </w:r>
      <w:r w:rsidR="00A02828" w:rsidRPr="005E7B71">
        <w:rPr>
          <w:rFonts w:ascii="Calibri" w:eastAsia="Calibri" w:hAnsi="Calibri" w:cs="Calibri"/>
        </w:rPr>
        <w:t>strong</w:t>
      </w:r>
      <w:r w:rsidR="320717C9" w:rsidRPr="005E7B71">
        <w:rPr>
          <w:rFonts w:ascii="Calibri" w:eastAsia="Calibri" w:hAnsi="Calibri" w:cs="Calibri"/>
        </w:rPr>
        <w:t xml:space="preserve"> brand recognition through the</w:t>
      </w:r>
      <w:r w:rsidR="60D29D7C" w:rsidRPr="005E7B71">
        <w:rPr>
          <w:rFonts w:ascii="Calibri" w:eastAsia="Calibri" w:hAnsi="Calibri" w:cs="Calibri"/>
        </w:rPr>
        <w:t>ir operations</w:t>
      </w:r>
      <w:r w:rsidR="00B5CC1E" w:rsidRPr="005E7B71">
        <w:rPr>
          <w:rFonts w:ascii="Calibri" w:eastAsia="Calibri" w:hAnsi="Calibri" w:cs="Calibri"/>
        </w:rPr>
        <w:t>.</w:t>
      </w:r>
      <w:r w:rsidR="1A9F47E5" w:rsidRPr="005E7B71">
        <w:rPr>
          <w:rFonts w:ascii="Calibri" w:eastAsia="Calibri" w:hAnsi="Calibri" w:cs="Calibri"/>
        </w:rPr>
        <w:t xml:space="preserve"> With that being said, t</w:t>
      </w:r>
      <w:r w:rsidR="00B5CC1E" w:rsidRPr="005E7B71">
        <w:rPr>
          <w:rFonts w:ascii="Calibri" w:eastAsia="Calibri" w:hAnsi="Calibri" w:cs="Calibri"/>
        </w:rPr>
        <w:t>he</w:t>
      </w:r>
      <w:r w:rsidR="5804A222" w:rsidRPr="005E7B71">
        <w:rPr>
          <w:rFonts w:ascii="Calibri" w:eastAsia="Calibri" w:hAnsi="Calibri" w:cs="Calibri"/>
        </w:rPr>
        <w:t xml:space="preserve"> bargaining power </w:t>
      </w:r>
      <w:r w:rsidR="5F593E81" w:rsidRPr="005E7B71">
        <w:rPr>
          <w:rFonts w:ascii="Calibri" w:eastAsia="Calibri" w:hAnsi="Calibri" w:cs="Calibri"/>
        </w:rPr>
        <w:t>of buyers</w:t>
      </w:r>
      <w:r w:rsidR="311717B4" w:rsidRPr="005E7B71">
        <w:rPr>
          <w:rFonts w:ascii="Calibri" w:eastAsia="Calibri" w:hAnsi="Calibri" w:cs="Calibri"/>
        </w:rPr>
        <w:t xml:space="preserve"> is strong</w:t>
      </w:r>
      <w:r w:rsidR="5713419B" w:rsidRPr="005E7B71">
        <w:rPr>
          <w:rFonts w:ascii="Calibri" w:eastAsia="Calibri" w:hAnsi="Calibri" w:cs="Calibri"/>
        </w:rPr>
        <w:t xml:space="preserve"> in this industry</w:t>
      </w:r>
      <w:r w:rsidR="6EA7E07F" w:rsidRPr="005E7B71">
        <w:rPr>
          <w:rFonts w:ascii="Calibri" w:eastAsia="Calibri" w:hAnsi="Calibri" w:cs="Calibri"/>
        </w:rPr>
        <w:t>.</w:t>
      </w:r>
    </w:p>
    <w:p w14:paraId="037EC890" w14:textId="7BB0D9C3" w:rsidR="7AF427A4" w:rsidRPr="005E7B71" w:rsidRDefault="447F2145" w:rsidP="6C8C75DB">
      <w:pPr>
        <w:spacing w:after="0" w:line="480" w:lineRule="auto"/>
        <w:ind w:firstLine="720"/>
        <w:jc w:val="center"/>
        <w:rPr>
          <w:rFonts w:ascii="Calibri" w:eastAsia="Calibri" w:hAnsi="Calibri" w:cs="Calibri"/>
          <w:b/>
          <w:bCs/>
        </w:rPr>
      </w:pPr>
      <w:r w:rsidRPr="005E7B71">
        <w:rPr>
          <w:rFonts w:ascii="Calibri" w:eastAsia="Calibri" w:hAnsi="Calibri" w:cs="Calibri"/>
          <w:b/>
          <w:bCs/>
        </w:rPr>
        <w:t>Threat of Substitute Products</w:t>
      </w:r>
    </w:p>
    <w:p w14:paraId="5280F77A" w14:textId="69F6C7EA" w:rsidR="68E908FF" w:rsidRPr="005E7B71" w:rsidRDefault="68E908FF" w:rsidP="6C8C75DB">
      <w:pPr>
        <w:spacing w:after="0" w:line="480" w:lineRule="auto"/>
        <w:ind w:firstLine="720"/>
        <w:rPr>
          <w:rFonts w:ascii="Calibri" w:eastAsia="Calibri" w:hAnsi="Calibri" w:cs="Calibri"/>
        </w:rPr>
      </w:pPr>
      <w:r w:rsidRPr="005E7B71">
        <w:rPr>
          <w:rFonts w:ascii="Calibri" w:eastAsia="Calibri" w:hAnsi="Calibri" w:cs="Calibri"/>
        </w:rPr>
        <w:t>The threat</w:t>
      </w:r>
      <w:r w:rsidR="70F11EF8" w:rsidRPr="005E7B71">
        <w:rPr>
          <w:rFonts w:ascii="Calibri" w:eastAsia="Calibri" w:hAnsi="Calibri" w:cs="Calibri"/>
        </w:rPr>
        <w:t xml:space="preserve"> of substitute products </w:t>
      </w:r>
      <w:r w:rsidR="74E34796" w:rsidRPr="005E7B71">
        <w:rPr>
          <w:rFonts w:ascii="Calibri" w:eastAsia="Calibri" w:hAnsi="Calibri" w:cs="Calibri"/>
        </w:rPr>
        <w:t xml:space="preserve">is how </w:t>
      </w:r>
      <w:r w:rsidR="66EF2594" w:rsidRPr="005E7B71">
        <w:rPr>
          <w:rFonts w:ascii="Calibri" w:eastAsia="Calibri" w:hAnsi="Calibri" w:cs="Calibri"/>
        </w:rPr>
        <w:t>easily</w:t>
      </w:r>
      <w:r w:rsidR="74E34796" w:rsidRPr="005E7B71">
        <w:rPr>
          <w:rFonts w:ascii="Calibri" w:eastAsia="Calibri" w:hAnsi="Calibri" w:cs="Calibri"/>
        </w:rPr>
        <w:t xml:space="preserve"> </w:t>
      </w:r>
      <w:r w:rsidR="573DB33E" w:rsidRPr="005E7B71">
        <w:rPr>
          <w:rFonts w:ascii="Calibri" w:eastAsia="Calibri" w:hAnsi="Calibri" w:cs="Calibri"/>
        </w:rPr>
        <w:t>a company’s product can</w:t>
      </w:r>
      <w:r w:rsidR="74E34796" w:rsidRPr="005E7B71">
        <w:rPr>
          <w:rFonts w:ascii="Calibri" w:eastAsia="Calibri" w:hAnsi="Calibri" w:cs="Calibri"/>
        </w:rPr>
        <w:t xml:space="preserve"> be replaced by that of other </w:t>
      </w:r>
      <w:r w:rsidR="7B057A70" w:rsidRPr="005E7B71">
        <w:rPr>
          <w:rFonts w:ascii="Calibri" w:eastAsia="Calibri" w:hAnsi="Calibri" w:cs="Calibri"/>
        </w:rPr>
        <w:t>companies</w:t>
      </w:r>
      <w:r w:rsidR="74E34796" w:rsidRPr="005E7B71">
        <w:rPr>
          <w:rFonts w:ascii="Calibri" w:eastAsia="Calibri" w:hAnsi="Calibri" w:cs="Calibri"/>
        </w:rPr>
        <w:t xml:space="preserve"> in the </w:t>
      </w:r>
      <w:r w:rsidR="37B05E7F" w:rsidRPr="005E7B71">
        <w:rPr>
          <w:rFonts w:ascii="Calibri" w:eastAsia="Calibri" w:hAnsi="Calibri" w:cs="Calibri"/>
        </w:rPr>
        <w:t xml:space="preserve">industry. </w:t>
      </w:r>
      <w:r w:rsidR="409258EF" w:rsidRPr="005E7B71">
        <w:rPr>
          <w:rFonts w:ascii="Calibri" w:eastAsia="Calibri" w:hAnsi="Calibri" w:cs="Calibri"/>
        </w:rPr>
        <w:t>Price is one of the major determinates if a customer will purchase a product or not. Similar price ranges</w:t>
      </w:r>
      <w:r w:rsidR="4EE49061" w:rsidRPr="005E7B71">
        <w:rPr>
          <w:rFonts w:ascii="Calibri" w:eastAsia="Calibri" w:hAnsi="Calibri" w:cs="Calibri"/>
        </w:rPr>
        <w:t xml:space="preserve"> (</w:t>
      </w:r>
      <w:r w:rsidR="72DB18CE" w:rsidRPr="005E7B71">
        <w:rPr>
          <w:rFonts w:ascii="Calibri" w:eastAsia="Calibri" w:hAnsi="Calibri" w:cs="Calibri"/>
        </w:rPr>
        <w:t>Business Insider, n.d</w:t>
      </w:r>
      <w:r w:rsidR="4EE49061" w:rsidRPr="005E7B71">
        <w:rPr>
          <w:rFonts w:ascii="Calibri" w:eastAsia="Calibri" w:hAnsi="Calibri" w:cs="Calibri"/>
        </w:rPr>
        <w:t>)</w:t>
      </w:r>
      <w:r w:rsidR="409258EF" w:rsidRPr="005E7B71">
        <w:rPr>
          <w:rFonts w:ascii="Calibri" w:eastAsia="Calibri" w:hAnsi="Calibri" w:cs="Calibri"/>
        </w:rPr>
        <w:t xml:space="preserve"> </w:t>
      </w:r>
      <w:r w:rsidR="584D69F4" w:rsidRPr="005E7B71">
        <w:rPr>
          <w:rFonts w:ascii="Calibri" w:eastAsia="Calibri" w:hAnsi="Calibri" w:cs="Calibri"/>
        </w:rPr>
        <w:t>make</w:t>
      </w:r>
      <w:r w:rsidR="409258EF" w:rsidRPr="005E7B71">
        <w:rPr>
          <w:rFonts w:ascii="Calibri" w:eastAsia="Calibri" w:hAnsi="Calibri" w:cs="Calibri"/>
        </w:rPr>
        <w:t xml:space="preserve"> it easy f</w:t>
      </w:r>
      <w:r w:rsidR="3409AF33" w:rsidRPr="005E7B71">
        <w:rPr>
          <w:rFonts w:ascii="Calibri" w:eastAsia="Calibri" w:hAnsi="Calibri" w:cs="Calibri"/>
        </w:rPr>
        <w:t xml:space="preserve">or </w:t>
      </w:r>
      <w:r w:rsidR="3409AF33" w:rsidRPr="005E7B71">
        <w:rPr>
          <w:rFonts w:ascii="Calibri" w:eastAsia="Calibri" w:hAnsi="Calibri" w:cs="Calibri"/>
        </w:rPr>
        <w:lastRenderedPageBreak/>
        <w:t xml:space="preserve">customers to </w:t>
      </w:r>
      <w:r w:rsidR="68DF2D99" w:rsidRPr="005E7B71">
        <w:rPr>
          <w:rFonts w:ascii="Calibri" w:eastAsia="Calibri" w:hAnsi="Calibri" w:cs="Calibri"/>
        </w:rPr>
        <w:t xml:space="preserve">buy products as the cost of switching is low.  Product variety </w:t>
      </w:r>
      <w:r w:rsidR="53B8D18B" w:rsidRPr="005E7B71">
        <w:rPr>
          <w:rFonts w:ascii="Calibri" w:eastAsia="Calibri" w:hAnsi="Calibri" w:cs="Calibri"/>
        </w:rPr>
        <w:t>provides</w:t>
      </w:r>
      <w:r w:rsidR="68DF2D99" w:rsidRPr="005E7B71">
        <w:rPr>
          <w:rFonts w:ascii="Calibri" w:eastAsia="Calibri" w:hAnsi="Calibri" w:cs="Calibri"/>
        </w:rPr>
        <w:t xml:space="preserve"> customers with a large choice base</w:t>
      </w:r>
      <w:r w:rsidR="26D1A992" w:rsidRPr="005E7B71">
        <w:rPr>
          <w:rFonts w:ascii="Calibri" w:eastAsia="Calibri" w:hAnsi="Calibri" w:cs="Calibri"/>
        </w:rPr>
        <w:t xml:space="preserve">, thus more options. </w:t>
      </w:r>
      <w:r w:rsidR="75321FFA" w:rsidRPr="005E7B71">
        <w:rPr>
          <w:rFonts w:ascii="Calibri" w:eastAsia="Calibri" w:hAnsi="Calibri" w:cs="Calibri"/>
        </w:rPr>
        <w:t xml:space="preserve">Companies in this industry provide products with </w:t>
      </w:r>
      <w:r w:rsidR="00A02828" w:rsidRPr="005E7B71">
        <w:rPr>
          <w:rFonts w:ascii="Calibri" w:eastAsia="Calibri" w:hAnsi="Calibri" w:cs="Calibri"/>
        </w:rPr>
        <w:t>less</w:t>
      </w:r>
      <w:r w:rsidR="75321FFA" w:rsidRPr="005E7B71">
        <w:rPr>
          <w:rFonts w:ascii="Calibri" w:eastAsia="Calibri" w:hAnsi="Calibri" w:cs="Calibri"/>
        </w:rPr>
        <w:t xml:space="preserve"> differentiation, </w:t>
      </w:r>
      <w:r w:rsidR="132A9317" w:rsidRPr="005E7B71">
        <w:rPr>
          <w:rFonts w:ascii="Calibri" w:eastAsia="Calibri" w:hAnsi="Calibri" w:cs="Calibri"/>
        </w:rPr>
        <w:t>making it</w:t>
      </w:r>
      <w:r w:rsidR="75321FFA" w:rsidRPr="005E7B71">
        <w:rPr>
          <w:rFonts w:ascii="Calibri" w:eastAsia="Calibri" w:hAnsi="Calibri" w:cs="Calibri"/>
        </w:rPr>
        <w:t xml:space="preserve"> easy to substitute them.</w:t>
      </w:r>
      <w:r w:rsidR="3130DCE7" w:rsidRPr="005E7B71">
        <w:rPr>
          <w:rFonts w:ascii="Calibri" w:eastAsia="Calibri" w:hAnsi="Calibri" w:cs="Calibri"/>
        </w:rPr>
        <w:t xml:space="preserve"> There is </w:t>
      </w:r>
      <w:r w:rsidR="46A6C762" w:rsidRPr="005E7B71">
        <w:rPr>
          <w:rFonts w:ascii="Calibri" w:eastAsia="Calibri" w:hAnsi="Calibri" w:cs="Calibri"/>
        </w:rPr>
        <w:t>an ease</w:t>
      </w:r>
      <w:r w:rsidR="3130DCE7" w:rsidRPr="005E7B71">
        <w:rPr>
          <w:rFonts w:ascii="Calibri" w:eastAsia="Calibri" w:hAnsi="Calibri" w:cs="Calibri"/>
        </w:rPr>
        <w:t xml:space="preserve"> to substitute products due to their availability and accessibility</w:t>
      </w:r>
      <w:r w:rsidR="03938646" w:rsidRPr="005E7B71">
        <w:rPr>
          <w:rFonts w:ascii="Calibri" w:eastAsia="Calibri" w:hAnsi="Calibri" w:cs="Calibri"/>
        </w:rPr>
        <w:t xml:space="preserve"> as there are many physical and online stores (Statista, n.d).</w:t>
      </w:r>
      <w:r w:rsidR="6621C776" w:rsidRPr="005E7B71">
        <w:rPr>
          <w:rFonts w:ascii="Calibri" w:eastAsia="Calibri" w:hAnsi="Calibri" w:cs="Calibri"/>
        </w:rPr>
        <w:t xml:space="preserve"> Customer loyalty is also high in this industry. The threat of substitution is strong in this industry</w:t>
      </w:r>
    </w:p>
    <w:p w14:paraId="42847B15" w14:textId="034EC974" w:rsidR="5DB49AB9" w:rsidRPr="005E7B71" w:rsidRDefault="5DB49AB9" w:rsidP="6C8C75DB">
      <w:pPr>
        <w:spacing w:after="0" w:line="480" w:lineRule="auto"/>
        <w:ind w:firstLine="720"/>
        <w:jc w:val="center"/>
        <w:rPr>
          <w:rFonts w:ascii="Calibri" w:eastAsia="Calibri" w:hAnsi="Calibri" w:cs="Calibri"/>
          <w:b/>
          <w:bCs/>
        </w:rPr>
      </w:pPr>
      <w:r w:rsidRPr="005E7B71">
        <w:rPr>
          <w:rFonts w:ascii="Calibri" w:eastAsia="Calibri" w:hAnsi="Calibri" w:cs="Calibri"/>
          <w:b/>
          <w:bCs/>
        </w:rPr>
        <w:t>Potential of new entrants</w:t>
      </w:r>
    </w:p>
    <w:p w14:paraId="79B29D69" w14:textId="684B11ED" w:rsidR="7AC65A3B" w:rsidRDefault="7AC65A3B" w:rsidP="6C8C75DB">
      <w:pPr>
        <w:spacing w:after="0" w:line="480" w:lineRule="auto"/>
        <w:ind w:firstLine="720"/>
        <w:rPr>
          <w:rFonts w:ascii="Calibri" w:eastAsia="Calibri" w:hAnsi="Calibri" w:cs="Calibri"/>
        </w:rPr>
      </w:pPr>
      <w:r w:rsidRPr="005E7B71">
        <w:rPr>
          <w:rFonts w:ascii="Calibri" w:eastAsia="Calibri" w:hAnsi="Calibri" w:cs="Calibri"/>
        </w:rPr>
        <w:t>The potential of new entrants relates to the possibility of new companies entering the market</w:t>
      </w:r>
      <w:r w:rsidR="357D299C" w:rsidRPr="005E7B71">
        <w:rPr>
          <w:rFonts w:ascii="Calibri" w:eastAsia="Calibri" w:hAnsi="Calibri" w:cs="Calibri"/>
        </w:rPr>
        <w:t xml:space="preserve">. </w:t>
      </w:r>
      <w:r w:rsidR="5B62DF44" w:rsidRPr="005E7B71">
        <w:rPr>
          <w:rFonts w:ascii="Calibri" w:eastAsia="Calibri" w:hAnsi="Calibri" w:cs="Calibri"/>
        </w:rPr>
        <w:t>The retail industry is well established with many companies that have a large market share</w:t>
      </w:r>
      <w:r w:rsidR="1BD02B30" w:rsidRPr="005E7B71">
        <w:rPr>
          <w:rFonts w:ascii="Calibri" w:eastAsia="Calibri" w:hAnsi="Calibri" w:cs="Calibri"/>
        </w:rPr>
        <w:t xml:space="preserve"> (CapitalOne, </w:t>
      </w:r>
      <w:r w:rsidR="718CFA6E" w:rsidRPr="005E7B71">
        <w:rPr>
          <w:rFonts w:ascii="Calibri" w:eastAsia="Calibri" w:hAnsi="Calibri" w:cs="Calibri"/>
        </w:rPr>
        <w:t>n.d</w:t>
      </w:r>
      <w:r w:rsidR="1BD02B30" w:rsidRPr="005E7B71">
        <w:rPr>
          <w:rFonts w:ascii="Calibri" w:eastAsia="Calibri" w:hAnsi="Calibri" w:cs="Calibri"/>
        </w:rPr>
        <w:t>)</w:t>
      </w:r>
      <w:r w:rsidR="5B62DF44" w:rsidRPr="005E7B71">
        <w:rPr>
          <w:rFonts w:ascii="Calibri" w:eastAsia="Calibri" w:hAnsi="Calibri" w:cs="Calibri"/>
        </w:rPr>
        <w:t>. New entrants m</w:t>
      </w:r>
      <w:r w:rsidR="74CB000F" w:rsidRPr="005E7B71">
        <w:rPr>
          <w:rFonts w:ascii="Calibri" w:eastAsia="Calibri" w:hAnsi="Calibri" w:cs="Calibri"/>
        </w:rPr>
        <w:t>ay not be able to compete with the existing companies because they lack the capability and resources to implement competitive str</w:t>
      </w:r>
      <w:r w:rsidR="2DA8A06C" w:rsidRPr="005E7B71">
        <w:rPr>
          <w:rFonts w:ascii="Calibri" w:eastAsia="Calibri" w:hAnsi="Calibri" w:cs="Calibri"/>
        </w:rPr>
        <w:t xml:space="preserve">ategies that can help them gain a competitive advantage. Customers are already loyal to </w:t>
      </w:r>
      <w:r w:rsidR="2BCFC4B5" w:rsidRPr="005E7B71">
        <w:rPr>
          <w:rFonts w:ascii="Calibri" w:eastAsia="Calibri" w:hAnsi="Calibri" w:cs="Calibri"/>
        </w:rPr>
        <w:t>companies,</w:t>
      </w:r>
      <w:r w:rsidR="2DA8A06C" w:rsidRPr="005E7B71">
        <w:rPr>
          <w:rFonts w:ascii="Calibri" w:eastAsia="Calibri" w:hAnsi="Calibri" w:cs="Calibri"/>
        </w:rPr>
        <w:t xml:space="preserve"> </w:t>
      </w:r>
      <w:r w:rsidR="4DD72F02" w:rsidRPr="005E7B71">
        <w:rPr>
          <w:rFonts w:ascii="Calibri" w:eastAsia="Calibri" w:hAnsi="Calibri" w:cs="Calibri"/>
        </w:rPr>
        <w:t xml:space="preserve">and it would take </w:t>
      </w:r>
      <w:r w:rsidR="0FFE69F1" w:rsidRPr="005E7B71">
        <w:rPr>
          <w:rFonts w:ascii="Calibri" w:eastAsia="Calibri" w:hAnsi="Calibri" w:cs="Calibri"/>
        </w:rPr>
        <w:t>a lot of</w:t>
      </w:r>
      <w:r w:rsidR="4DD72F02" w:rsidRPr="005E7B71">
        <w:rPr>
          <w:rFonts w:ascii="Calibri" w:eastAsia="Calibri" w:hAnsi="Calibri" w:cs="Calibri"/>
        </w:rPr>
        <w:t xml:space="preserve"> resources</w:t>
      </w:r>
      <w:r w:rsidR="01B38AD4" w:rsidRPr="005E7B71">
        <w:rPr>
          <w:rFonts w:ascii="Calibri" w:eastAsia="Calibri" w:hAnsi="Calibri" w:cs="Calibri"/>
        </w:rPr>
        <w:t xml:space="preserve"> and time</w:t>
      </w:r>
      <w:r w:rsidR="4DD72F02" w:rsidRPr="005E7B71">
        <w:rPr>
          <w:rFonts w:ascii="Calibri" w:eastAsia="Calibri" w:hAnsi="Calibri" w:cs="Calibri"/>
        </w:rPr>
        <w:t xml:space="preserve"> to convince them to switch to a new company in the in</w:t>
      </w:r>
      <w:r w:rsidR="34EF2182" w:rsidRPr="005E7B71">
        <w:rPr>
          <w:rFonts w:ascii="Calibri" w:eastAsia="Calibri" w:hAnsi="Calibri" w:cs="Calibri"/>
        </w:rPr>
        <w:t>dustry</w:t>
      </w:r>
      <w:r w:rsidR="4DD72F02" w:rsidRPr="005E7B71">
        <w:rPr>
          <w:rFonts w:ascii="Calibri" w:eastAsia="Calibri" w:hAnsi="Calibri" w:cs="Calibri"/>
        </w:rPr>
        <w:t>.</w:t>
      </w:r>
      <w:r w:rsidR="614C86F5" w:rsidRPr="005E7B71">
        <w:rPr>
          <w:rFonts w:ascii="Calibri" w:eastAsia="Calibri" w:hAnsi="Calibri" w:cs="Calibri"/>
        </w:rPr>
        <w:t xml:space="preserve"> Additionally, new entrants would require large amounts of capital to establish themselves.</w:t>
      </w:r>
      <w:r w:rsidR="5F54292D" w:rsidRPr="005E7B71">
        <w:rPr>
          <w:rFonts w:ascii="Calibri" w:eastAsia="Calibri" w:hAnsi="Calibri" w:cs="Calibri"/>
        </w:rPr>
        <w:t xml:space="preserve"> There are many regulations that govern the </w:t>
      </w:r>
      <w:r w:rsidR="3C5C4D05" w:rsidRPr="005E7B71">
        <w:rPr>
          <w:rFonts w:ascii="Calibri" w:eastAsia="Calibri" w:hAnsi="Calibri" w:cs="Calibri"/>
        </w:rPr>
        <w:t>retail industry which may vary from state to state</w:t>
      </w:r>
      <w:r w:rsidR="00A02828" w:rsidRPr="005E7B71">
        <w:rPr>
          <w:rFonts w:ascii="Calibri" w:eastAsia="Calibri" w:hAnsi="Calibri" w:cs="Calibri"/>
        </w:rPr>
        <w:t xml:space="preserve"> (NIST, 2023)</w:t>
      </w:r>
      <w:r w:rsidR="3C5C4D05" w:rsidRPr="005E7B71">
        <w:rPr>
          <w:rFonts w:ascii="Calibri" w:eastAsia="Calibri" w:hAnsi="Calibri" w:cs="Calibri"/>
        </w:rPr>
        <w:t xml:space="preserve">. Compliance </w:t>
      </w:r>
      <w:r w:rsidR="703279AB" w:rsidRPr="005E7B71">
        <w:rPr>
          <w:rFonts w:ascii="Calibri" w:eastAsia="Calibri" w:hAnsi="Calibri" w:cs="Calibri"/>
        </w:rPr>
        <w:t>with</w:t>
      </w:r>
      <w:r w:rsidR="3C5C4D05" w:rsidRPr="005E7B71">
        <w:rPr>
          <w:rFonts w:ascii="Calibri" w:eastAsia="Calibri" w:hAnsi="Calibri" w:cs="Calibri"/>
        </w:rPr>
        <w:t xml:space="preserve"> these regulations </w:t>
      </w:r>
      <w:r w:rsidR="2CB04481" w:rsidRPr="005E7B71">
        <w:rPr>
          <w:rFonts w:ascii="Calibri" w:eastAsia="Calibri" w:hAnsi="Calibri" w:cs="Calibri"/>
        </w:rPr>
        <w:t>requires more resources which new entrants may find challenging.</w:t>
      </w:r>
      <w:r w:rsidR="0A79ACBE" w:rsidRPr="005E7B71">
        <w:rPr>
          <w:rFonts w:ascii="Calibri" w:eastAsia="Calibri" w:hAnsi="Calibri" w:cs="Calibri"/>
        </w:rPr>
        <w:t xml:space="preserve"> The potential of new entrants in this industry is weak.</w:t>
      </w:r>
    </w:p>
    <w:p w14:paraId="2AEDB35A" w14:textId="77777777" w:rsidR="005E7B71" w:rsidRPr="005E7B71" w:rsidRDefault="005E7B71" w:rsidP="6C8C75DB">
      <w:pPr>
        <w:spacing w:after="0" w:line="480" w:lineRule="auto"/>
        <w:ind w:firstLine="720"/>
        <w:rPr>
          <w:rFonts w:ascii="Calibri" w:eastAsia="Calibri" w:hAnsi="Calibri" w:cs="Calibri"/>
        </w:rPr>
      </w:pPr>
    </w:p>
    <w:p w14:paraId="02DEC44F" w14:textId="525D2571" w:rsidR="713F3511" w:rsidRPr="005E7B71" w:rsidRDefault="713F3511" w:rsidP="6C8C75DB">
      <w:pPr>
        <w:spacing w:after="0" w:line="480" w:lineRule="auto"/>
        <w:ind w:firstLine="720"/>
        <w:jc w:val="center"/>
        <w:rPr>
          <w:rFonts w:ascii="Calibri" w:eastAsia="Calibri" w:hAnsi="Calibri" w:cs="Calibri"/>
          <w:b/>
          <w:bCs/>
        </w:rPr>
      </w:pPr>
      <w:r w:rsidRPr="005E7B71">
        <w:rPr>
          <w:rFonts w:ascii="Calibri" w:eastAsia="Calibri" w:hAnsi="Calibri" w:cs="Calibri"/>
          <w:b/>
          <w:bCs/>
        </w:rPr>
        <w:t xml:space="preserve">Competitive </w:t>
      </w:r>
      <w:r w:rsidR="22C67880" w:rsidRPr="005E7B71">
        <w:rPr>
          <w:rFonts w:ascii="Calibri" w:eastAsia="Calibri" w:hAnsi="Calibri" w:cs="Calibri"/>
          <w:b/>
          <w:bCs/>
        </w:rPr>
        <w:t>Rivalry</w:t>
      </w:r>
    </w:p>
    <w:p w14:paraId="1C71FA01" w14:textId="1B1D229B" w:rsidR="3803A034" w:rsidRPr="005E7B71" w:rsidRDefault="3803A034" w:rsidP="6C8C75DB">
      <w:pPr>
        <w:spacing w:after="0" w:line="480" w:lineRule="auto"/>
        <w:ind w:firstLine="720"/>
        <w:rPr>
          <w:rFonts w:ascii="Calibri" w:eastAsia="Calibri" w:hAnsi="Calibri" w:cs="Calibri"/>
        </w:rPr>
      </w:pPr>
      <w:r w:rsidRPr="005E7B71">
        <w:rPr>
          <w:rFonts w:ascii="Calibri" w:eastAsia="Calibri" w:hAnsi="Calibri" w:cs="Calibri"/>
        </w:rPr>
        <w:t xml:space="preserve">Companies in the retail industry have similar capabilities such as </w:t>
      </w:r>
      <w:r w:rsidR="00A02828" w:rsidRPr="005E7B71">
        <w:rPr>
          <w:rFonts w:ascii="Calibri" w:eastAsia="Calibri" w:hAnsi="Calibri" w:cs="Calibri"/>
        </w:rPr>
        <w:t>using</w:t>
      </w:r>
      <w:r w:rsidR="387AECAD" w:rsidRPr="005E7B71">
        <w:rPr>
          <w:rFonts w:ascii="Calibri" w:eastAsia="Calibri" w:hAnsi="Calibri" w:cs="Calibri"/>
        </w:rPr>
        <w:t xml:space="preserve"> technology to streamline and promote efficiency in their supply chain, </w:t>
      </w:r>
      <w:r w:rsidR="00A02828" w:rsidRPr="005E7B71">
        <w:rPr>
          <w:rFonts w:ascii="Calibri" w:eastAsia="Calibri" w:hAnsi="Calibri" w:cs="Calibri"/>
        </w:rPr>
        <w:t>cutting</w:t>
      </w:r>
      <w:r w:rsidR="387AECAD" w:rsidRPr="005E7B71">
        <w:rPr>
          <w:rFonts w:ascii="Calibri" w:eastAsia="Calibri" w:hAnsi="Calibri" w:cs="Calibri"/>
        </w:rPr>
        <w:t xml:space="preserve"> down waste and </w:t>
      </w:r>
      <w:r w:rsidR="00A02828" w:rsidRPr="005E7B71">
        <w:rPr>
          <w:rFonts w:ascii="Calibri" w:eastAsia="Calibri" w:hAnsi="Calibri" w:cs="Calibri"/>
        </w:rPr>
        <w:t>providing</w:t>
      </w:r>
      <w:r w:rsidR="19F91AF4" w:rsidRPr="005E7B71">
        <w:rPr>
          <w:rFonts w:ascii="Calibri" w:eastAsia="Calibri" w:hAnsi="Calibri" w:cs="Calibri"/>
        </w:rPr>
        <w:t xml:space="preserve"> high customer satisfaction. </w:t>
      </w:r>
      <w:r w:rsidR="4CC378A7" w:rsidRPr="005E7B71">
        <w:rPr>
          <w:rFonts w:ascii="Calibri" w:eastAsia="Calibri" w:hAnsi="Calibri" w:cs="Calibri"/>
        </w:rPr>
        <w:t>Their</w:t>
      </w:r>
      <w:r w:rsidR="19F91AF4" w:rsidRPr="005E7B71">
        <w:rPr>
          <w:rFonts w:ascii="Calibri" w:eastAsia="Calibri" w:hAnsi="Calibri" w:cs="Calibri"/>
        </w:rPr>
        <w:t xml:space="preserve"> high market </w:t>
      </w:r>
      <w:r w:rsidR="00A02828" w:rsidRPr="005E7B71">
        <w:rPr>
          <w:rFonts w:ascii="Calibri" w:eastAsia="Calibri" w:hAnsi="Calibri" w:cs="Calibri"/>
        </w:rPr>
        <w:t>share</w:t>
      </w:r>
      <w:r w:rsidR="19F91AF4" w:rsidRPr="005E7B71">
        <w:rPr>
          <w:rFonts w:ascii="Calibri" w:eastAsia="Calibri" w:hAnsi="Calibri" w:cs="Calibri"/>
        </w:rPr>
        <w:t xml:space="preserve"> </w:t>
      </w:r>
      <w:r w:rsidR="00A02828" w:rsidRPr="005E7B71">
        <w:rPr>
          <w:rFonts w:ascii="Calibri" w:eastAsia="Calibri" w:hAnsi="Calibri" w:cs="Calibri"/>
        </w:rPr>
        <w:t xml:space="preserve">of the </w:t>
      </w:r>
      <w:r w:rsidR="19F91AF4" w:rsidRPr="005E7B71">
        <w:rPr>
          <w:rFonts w:ascii="Calibri" w:eastAsia="Calibri" w:hAnsi="Calibri" w:cs="Calibri"/>
        </w:rPr>
        <w:t xml:space="preserve">companies </w:t>
      </w:r>
      <w:r w:rsidR="00A02828" w:rsidRPr="005E7B71">
        <w:rPr>
          <w:rFonts w:ascii="Calibri" w:eastAsia="Calibri" w:hAnsi="Calibri" w:cs="Calibri"/>
        </w:rPr>
        <w:t>makes</w:t>
      </w:r>
      <w:r w:rsidR="19F91AF4" w:rsidRPr="005E7B71">
        <w:rPr>
          <w:rFonts w:ascii="Calibri" w:eastAsia="Calibri" w:hAnsi="Calibri" w:cs="Calibri"/>
        </w:rPr>
        <w:t xml:space="preserve"> it </w:t>
      </w:r>
      <w:r w:rsidR="46083EB7" w:rsidRPr="005E7B71">
        <w:rPr>
          <w:rFonts w:ascii="Calibri" w:eastAsia="Calibri" w:hAnsi="Calibri" w:cs="Calibri"/>
        </w:rPr>
        <w:t>difficult for</w:t>
      </w:r>
      <w:r w:rsidR="19F91AF4" w:rsidRPr="005E7B71">
        <w:rPr>
          <w:rFonts w:ascii="Calibri" w:eastAsia="Calibri" w:hAnsi="Calibri" w:cs="Calibri"/>
        </w:rPr>
        <w:t xml:space="preserve"> </w:t>
      </w:r>
      <w:r w:rsidR="10BE2714" w:rsidRPr="005E7B71">
        <w:rPr>
          <w:rFonts w:ascii="Calibri" w:eastAsia="Calibri" w:hAnsi="Calibri" w:cs="Calibri"/>
        </w:rPr>
        <w:t>them</w:t>
      </w:r>
      <w:r w:rsidR="19F91AF4" w:rsidRPr="005E7B71">
        <w:rPr>
          <w:rFonts w:ascii="Calibri" w:eastAsia="Calibri" w:hAnsi="Calibri" w:cs="Calibri"/>
        </w:rPr>
        <w:t xml:space="preserve"> </w:t>
      </w:r>
      <w:r w:rsidR="75B89491" w:rsidRPr="005E7B71">
        <w:rPr>
          <w:rFonts w:ascii="Calibri" w:eastAsia="Calibri" w:hAnsi="Calibri" w:cs="Calibri"/>
        </w:rPr>
        <w:t xml:space="preserve">to </w:t>
      </w:r>
      <w:r w:rsidR="75B89491" w:rsidRPr="005E7B71">
        <w:rPr>
          <w:rFonts w:ascii="Calibri" w:eastAsia="Calibri" w:hAnsi="Calibri" w:cs="Calibri"/>
        </w:rPr>
        <w:lastRenderedPageBreak/>
        <w:t>exit</w:t>
      </w:r>
      <w:r w:rsidR="758C3F04" w:rsidRPr="005E7B71">
        <w:rPr>
          <w:rFonts w:ascii="Calibri" w:eastAsia="Calibri" w:hAnsi="Calibri" w:cs="Calibri"/>
        </w:rPr>
        <w:t xml:space="preserve"> the market</w:t>
      </w:r>
      <w:r w:rsidR="4089992E" w:rsidRPr="005E7B71">
        <w:rPr>
          <w:rFonts w:ascii="Calibri" w:eastAsia="Calibri" w:hAnsi="Calibri" w:cs="Calibri"/>
        </w:rPr>
        <w:t xml:space="preserve">. </w:t>
      </w:r>
      <w:r w:rsidR="0A1038E6" w:rsidRPr="005E7B71">
        <w:rPr>
          <w:rFonts w:ascii="Calibri" w:eastAsia="Calibri" w:hAnsi="Calibri" w:cs="Calibri"/>
        </w:rPr>
        <w:t xml:space="preserve">The number of locations makes products more accessible to customers. </w:t>
      </w:r>
      <w:r w:rsidR="2566F193" w:rsidRPr="005E7B71">
        <w:rPr>
          <w:rFonts w:ascii="Calibri" w:eastAsia="Calibri" w:hAnsi="Calibri" w:cs="Calibri"/>
        </w:rPr>
        <w:t xml:space="preserve">Companies have also </w:t>
      </w:r>
      <w:r w:rsidR="3087A11B" w:rsidRPr="005E7B71">
        <w:rPr>
          <w:rFonts w:ascii="Calibri" w:eastAsia="Calibri" w:hAnsi="Calibri" w:cs="Calibri"/>
        </w:rPr>
        <w:t>mastered</w:t>
      </w:r>
      <w:r w:rsidR="2566F193" w:rsidRPr="005E7B71">
        <w:rPr>
          <w:rFonts w:ascii="Calibri" w:eastAsia="Calibri" w:hAnsi="Calibri" w:cs="Calibri"/>
        </w:rPr>
        <w:t xml:space="preserve"> the </w:t>
      </w:r>
      <w:r w:rsidR="4F99C814" w:rsidRPr="005E7B71">
        <w:rPr>
          <w:rFonts w:ascii="Calibri" w:eastAsia="Calibri" w:hAnsi="Calibri" w:cs="Calibri"/>
        </w:rPr>
        <w:t>art of</w:t>
      </w:r>
      <w:r w:rsidR="2566F193" w:rsidRPr="005E7B71">
        <w:rPr>
          <w:rFonts w:ascii="Calibri" w:eastAsia="Calibri" w:hAnsi="Calibri" w:cs="Calibri"/>
        </w:rPr>
        <w:t xml:space="preserve"> </w:t>
      </w:r>
      <w:r w:rsidR="448B78C4" w:rsidRPr="005E7B71">
        <w:rPr>
          <w:rFonts w:ascii="Calibri" w:eastAsia="Calibri" w:hAnsi="Calibri" w:cs="Calibri"/>
        </w:rPr>
        <w:t xml:space="preserve">diversification, </w:t>
      </w:r>
      <w:r w:rsidR="3FB8F110" w:rsidRPr="005E7B71">
        <w:rPr>
          <w:rFonts w:ascii="Calibri" w:eastAsia="Calibri" w:hAnsi="Calibri" w:cs="Calibri"/>
        </w:rPr>
        <w:t xml:space="preserve">creating more capabilities and a buffer that </w:t>
      </w:r>
      <w:r w:rsidR="3070376C" w:rsidRPr="005E7B71">
        <w:rPr>
          <w:rFonts w:ascii="Calibri" w:eastAsia="Calibri" w:hAnsi="Calibri" w:cs="Calibri"/>
        </w:rPr>
        <w:t>curses</w:t>
      </w:r>
      <w:r w:rsidR="18DF28F1" w:rsidRPr="005E7B71">
        <w:rPr>
          <w:rFonts w:ascii="Calibri" w:eastAsia="Calibri" w:hAnsi="Calibri" w:cs="Calibri"/>
        </w:rPr>
        <w:t xml:space="preserve"> </w:t>
      </w:r>
      <w:r w:rsidR="3FB8F110" w:rsidRPr="005E7B71">
        <w:rPr>
          <w:rFonts w:ascii="Calibri" w:eastAsia="Calibri" w:hAnsi="Calibri" w:cs="Calibri"/>
        </w:rPr>
        <w:t xml:space="preserve">any </w:t>
      </w:r>
      <w:r w:rsidR="4401AA5F" w:rsidRPr="005E7B71">
        <w:rPr>
          <w:rFonts w:ascii="Calibri" w:eastAsia="Calibri" w:hAnsi="Calibri" w:cs="Calibri"/>
        </w:rPr>
        <w:t>financial difficulties</w:t>
      </w:r>
      <w:r w:rsidR="411E975C" w:rsidRPr="005E7B71">
        <w:rPr>
          <w:rFonts w:ascii="Calibri" w:eastAsia="Calibri" w:hAnsi="Calibri" w:cs="Calibri"/>
        </w:rPr>
        <w:t xml:space="preserve"> (Statista, n.d)</w:t>
      </w:r>
      <w:r w:rsidR="4401AA5F" w:rsidRPr="005E7B71">
        <w:rPr>
          <w:rFonts w:ascii="Calibri" w:eastAsia="Calibri" w:hAnsi="Calibri" w:cs="Calibri"/>
        </w:rPr>
        <w:t>.</w:t>
      </w:r>
      <w:r w:rsidR="2082235C" w:rsidRPr="005E7B71">
        <w:rPr>
          <w:rFonts w:ascii="Calibri" w:eastAsia="Calibri" w:hAnsi="Calibri" w:cs="Calibri"/>
        </w:rPr>
        <w:t xml:space="preserve"> </w:t>
      </w:r>
      <w:r w:rsidR="5C967728" w:rsidRPr="005E7B71">
        <w:rPr>
          <w:rFonts w:ascii="Calibri" w:eastAsia="Calibri" w:hAnsi="Calibri" w:cs="Calibri"/>
        </w:rPr>
        <w:t xml:space="preserve">Due to how large companies are, they have a high economics of scale. </w:t>
      </w:r>
    </w:p>
    <w:p w14:paraId="69F19B4B" w14:textId="24B89974" w:rsidR="338B6129" w:rsidRPr="005E7B71" w:rsidRDefault="3675C18A" w:rsidP="6C8C75DB">
      <w:pPr>
        <w:spacing w:after="0" w:line="480" w:lineRule="auto"/>
        <w:ind w:firstLine="720"/>
        <w:jc w:val="center"/>
        <w:rPr>
          <w:rFonts w:ascii="Calibri" w:eastAsia="Calibri" w:hAnsi="Calibri" w:cs="Calibri"/>
          <w:b/>
          <w:bCs/>
        </w:rPr>
      </w:pPr>
      <w:r w:rsidRPr="005E7B71">
        <w:rPr>
          <w:rFonts w:ascii="Calibri" w:eastAsia="Calibri" w:hAnsi="Calibri" w:cs="Calibri"/>
          <w:b/>
          <w:bCs/>
        </w:rPr>
        <w:t>Industry attractiveness</w:t>
      </w:r>
    </w:p>
    <w:p w14:paraId="288A1CDC" w14:textId="3726381D" w:rsidR="328F9E21" w:rsidRPr="005E7B71" w:rsidRDefault="3675C18A" w:rsidP="6C8C75DB">
      <w:pPr>
        <w:spacing w:after="0" w:line="480" w:lineRule="auto"/>
        <w:ind w:firstLine="720"/>
        <w:rPr>
          <w:rFonts w:ascii="Calibri" w:eastAsia="Calibri" w:hAnsi="Calibri" w:cs="Calibri"/>
        </w:rPr>
      </w:pPr>
      <w:r w:rsidRPr="005E7B71">
        <w:rPr>
          <w:rFonts w:ascii="Calibri" w:eastAsia="Calibri" w:hAnsi="Calibri" w:cs="Calibri"/>
        </w:rPr>
        <w:t xml:space="preserve">This industry is attractive to current competitors </w:t>
      </w:r>
      <w:r w:rsidR="79D381A0" w:rsidRPr="005E7B71">
        <w:rPr>
          <w:rFonts w:ascii="Calibri" w:eastAsia="Calibri" w:hAnsi="Calibri" w:cs="Calibri"/>
        </w:rPr>
        <w:t>despite t</w:t>
      </w:r>
      <w:r w:rsidR="47053088" w:rsidRPr="005E7B71">
        <w:rPr>
          <w:rFonts w:ascii="Calibri" w:eastAsia="Calibri" w:hAnsi="Calibri" w:cs="Calibri"/>
        </w:rPr>
        <w:t xml:space="preserve">he strong </w:t>
      </w:r>
      <w:r w:rsidR="09007B2E" w:rsidRPr="005E7B71">
        <w:rPr>
          <w:rFonts w:ascii="Calibri" w:eastAsia="Calibri" w:hAnsi="Calibri" w:cs="Calibri"/>
        </w:rPr>
        <w:t xml:space="preserve">competitive </w:t>
      </w:r>
      <w:r w:rsidR="647EB7BE" w:rsidRPr="005E7B71">
        <w:rPr>
          <w:rFonts w:ascii="Calibri" w:eastAsia="Calibri" w:hAnsi="Calibri" w:cs="Calibri"/>
        </w:rPr>
        <w:t>rivalry</w:t>
      </w:r>
      <w:r w:rsidR="06921641" w:rsidRPr="005E7B71">
        <w:rPr>
          <w:rFonts w:ascii="Calibri" w:eastAsia="Calibri" w:hAnsi="Calibri" w:cs="Calibri"/>
        </w:rPr>
        <w:t xml:space="preserve">, strong bargaining power of buyers and strong threat of substitutes. </w:t>
      </w:r>
      <w:r w:rsidR="0002271E" w:rsidRPr="005E7B71">
        <w:rPr>
          <w:rFonts w:ascii="Calibri" w:eastAsia="Calibri" w:hAnsi="Calibri" w:cs="Calibri"/>
        </w:rPr>
        <w:t>Companies</w:t>
      </w:r>
      <w:r w:rsidR="06921641" w:rsidRPr="005E7B71">
        <w:rPr>
          <w:rFonts w:ascii="Calibri" w:eastAsia="Calibri" w:hAnsi="Calibri" w:cs="Calibri"/>
        </w:rPr>
        <w:t xml:space="preserve"> </w:t>
      </w:r>
      <w:r w:rsidR="380A13BC" w:rsidRPr="005E7B71">
        <w:rPr>
          <w:rFonts w:ascii="Calibri" w:eastAsia="Calibri" w:hAnsi="Calibri" w:cs="Calibri"/>
        </w:rPr>
        <w:t>in this industry have</w:t>
      </w:r>
      <w:r w:rsidR="6DDA621B" w:rsidRPr="005E7B71">
        <w:rPr>
          <w:rFonts w:ascii="Calibri" w:eastAsia="Calibri" w:hAnsi="Calibri" w:cs="Calibri"/>
        </w:rPr>
        <w:t xml:space="preserve"> strategies that enable them to make profits, have a competitive advantage and</w:t>
      </w:r>
      <w:r w:rsidR="207446DF" w:rsidRPr="005E7B71">
        <w:rPr>
          <w:rFonts w:ascii="Calibri" w:eastAsia="Calibri" w:hAnsi="Calibri" w:cs="Calibri"/>
        </w:rPr>
        <w:t xml:space="preserve"> gain</w:t>
      </w:r>
      <w:r w:rsidR="6DDA621B" w:rsidRPr="005E7B71">
        <w:rPr>
          <w:rFonts w:ascii="Calibri" w:eastAsia="Calibri" w:hAnsi="Calibri" w:cs="Calibri"/>
        </w:rPr>
        <w:t xml:space="preserve"> </w:t>
      </w:r>
      <w:r w:rsidR="00B51A4F" w:rsidRPr="005E7B71">
        <w:rPr>
          <w:rFonts w:ascii="Calibri" w:eastAsia="Calibri" w:hAnsi="Calibri" w:cs="Calibri"/>
        </w:rPr>
        <w:t xml:space="preserve">market </w:t>
      </w:r>
      <w:commentRangeStart w:id="4"/>
      <w:r w:rsidR="00B51A4F" w:rsidRPr="005E7B71">
        <w:rPr>
          <w:rFonts w:ascii="Calibri" w:eastAsia="Calibri" w:hAnsi="Calibri" w:cs="Calibri"/>
        </w:rPr>
        <w:t>share</w:t>
      </w:r>
      <w:commentRangeEnd w:id="4"/>
      <w:r w:rsidR="00785713">
        <w:rPr>
          <w:rStyle w:val="CommentReference"/>
        </w:rPr>
        <w:commentReference w:id="4"/>
      </w:r>
      <w:r w:rsidR="00B51A4F" w:rsidRPr="005E7B71">
        <w:rPr>
          <w:rFonts w:ascii="Calibri" w:eastAsia="Calibri" w:hAnsi="Calibri" w:cs="Calibri"/>
        </w:rPr>
        <w:t>.</w:t>
      </w:r>
      <w:r w:rsidR="6DDA621B" w:rsidRPr="005E7B71">
        <w:rPr>
          <w:rFonts w:ascii="Calibri" w:eastAsia="Calibri" w:hAnsi="Calibri" w:cs="Calibri"/>
        </w:rPr>
        <w:t xml:space="preserve"> </w:t>
      </w:r>
    </w:p>
    <w:p w14:paraId="7CF08B02" w14:textId="69355A44" w:rsidR="1B3B3A47" w:rsidRPr="005E7B71" w:rsidRDefault="1B3B3A47" w:rsidP="6C8C75DB">
      <w:pPr>
        <w:spacing w:after="0"/>
        <w:jc w:val="center"/>
        <w:rPr>
          <w:rFonts w:ascii="Calibri" w:eastAsia="Calibri" w:hAnsi="Calibri" w:cs="Calibri"/>
          <w:b/>
          <w:bCs/>
          <w:color w:val="000000" w:themeColor="text1"/>
        </w:rPr>
      </w:pPr>
      <w:r w:rsidRPr="005E7B71">
        <w:rPr>
          <w:rFonts w:ascii="Calibri" w:eastAsia="Calibri" w:hAnsi="Calibri" w:cs="Calibri"/>
          <w:b/>
          <w:bCs/>
        </w:rPr>
        <w:t>Competitive Strength Assessment</w:t>
      </w:r>
    </w:p>
    <w:p w14:paraId="07487902" w14:textId="77777777" w:rsidR="00B51A4F" w:rsidRPr="005E7B71" w:rsidRDefault="00B51A4F" w:rsidP="6C8C75DB">
      <w:pPr>
        <w:spacing w:after="0"/>
        <w:ind w:left="1140"/>
        <w:jc w:val="center"/>
        <w:rPr>
          <w:rFonts w:ascii="Calibri" w:eastAsia="Calibri" w:hAnsi="Calibri" w:cs="Calibri"/>
          <w:b/>
          <w:bCs/>
          <w:color w:val="000000" w:themeColor="text1"/>
        </w:rPr>
      </w:pPr>
    </w:p>
    <w:p w14:paraId="3F212B68" w14:textId="743EA8B4" w:rsidR="003362F5" w:rsidRPr="005E7B71" w:rsidRDefault="4B561874" w:rsidP="6C8C75DB">
      <w:pPr>
        <w:spacing w:after="0"/>
        <w:jc w:val="center"/>
        <w:rPr>
          <w:rFonts w:ascii="Calibri" w:eastAsia="Calibri" w:hAnsi="Calibri" w:cs="Calibri"/>
          <w:b/>
          <w:bCs/>
        </w:rPr>
      </w:pPr>
      <w:r w:rsidRPr="005E7B71">
        <w:rPr>
          <w:rFonts w:ascii="Calibri" w:eastAsia="Calibri" w:hAnsi="Calibri" w:cs="Calibri"/>
          <w:b/>
          <w:bCs/>
        </w:rPr>
        <w:t>Industry Driving Forces</w:t>
      </w:r>
    </w:p>
    <w:p w14:paraId="2D0AAE79" w14:textId="73607F30" w:rsidR="10C26CB2" w:rsidRPr="005E7B71" w:rsidRDefault="10C26CB2" w:rsidP="6C8C75DB">
      <w:pPr>
        <w:spacing w:after="0" w:line="480" w:lineRule="auto"/>
        <w:ind w:firstLine="720"/>
        <w:rPr>
          <w:rFonts w:ascii="Calibri" w:eastAsia="Calibri" w:hAnsi="Calibri" w:cs="Calibri"/>
        </w:rPr>
      </w:pPr>
      <w:r w:rsidRPr="005E7B71">
        <w:rPr>
          <w:rFonts w:ascii="Calibri" w:eastAsia="Calibri" w:hAnsi="Calibri" w:cs="Calibri"/>
        </w:rPr>
        <w:t>Driving forces are the factors that cause change in the competitive condition of an industry. The d</w:t>
      </w:r>
      <w:r w:rsidR="48DB0DB4" w:rsidRPr="005E7B71">
        <w:rPr>
          <w:rFonts w:ascii="Calibri" w:eastAsia="Calibri" w:hAnsi="Calibri" w:cs="Calibri"/>
        </w:rPr>
        <w:t xml:space="preserve">riving forces in the </w:t>
      </w:r>
      <w:r w:rsidR="4B52A9EF" w:rsidRPr="005E7B71">
        <w:rPr>
          <w:rFonts w:ascii="Calibri" w:eastAsia="Calibri" w:hAnsi="Calibri" w:cs="Calibri"/>
        </w:rPr>
        <w:t xml:space="preserve">retail </w:t>
      </w:r>
      <w:r w:rsidR="48DB0DB4" w:rsidRPr="005E7B71">
        <w:rPr>
          <w:rFonts w:ascii="Calibri" w:eastAsia="Calibri" w:hAnsi="Calibri" w:cs="Calibri"/>
        </w:rPr>
        <w:t xml:space="preserve">industry </w:t>
      </w:r>
      <w:r w:rsidR="45AC3DFB" w:rsidRPr="005E7B71">
        <w:rPr>
          <w:rFonts w:ascii="Calibri" w:eastAsia="Calibri" w:hAnsi="Calibri" w:cs="Calibri"/>
        </w:rPr>
        <w:t>are</w:t>
      </w:r>
      <w:r w:rsidR="252C2E74" w:rsidRPr="005E7B71">
        <w:rPr>
          <w:rFonts w:ascii="Calibri" w:eastAsia="Calibri" w:hAnsi="Calibri" w:cs="Calibri"/>
        </w:rPr>
        <w:t xml:space="preserve"> </w:t>
      </w:r>
      <w:r w:rsidR="7775F9FF" w:rsidRPr="005E7B71">
        <w:rPr>
          <w:rFonts w:ascii="Calibri" w:eastAsia="Calibri" w:hAnsi="Calibri" w:cs="Calibri"/>
        </w:rPr>
        <w:t xml:space="preserve">technology, e-commerce, environmental sustainability, customer </w:t>
      </w:r>
      <w:r w:rsidR="1FF10481" w:rsidRPr="005E7B71">
        <w:rPr>
          <w:rFonts w:ascii="Calibri" w:eastAsia="Calibri" w:hAnsi="Calibri" w:cs="Calibri"/>
        </w:rPr>
        <w:t>satisfaction</w:t>
      </w:r>
      <w:r w:rsidR="7775F9FF" w:rsidRPr="005E7B71">
        <w:rPr>
          <w:rFonts w:ascii="Calibri" w:eastAsia="Calibri" w:hAnsi="Calibri" w:cs="Calibri"/>
        </w:rPr>
        <w:t>, product category diversification</w:t>
      </w:r>
      <w:r w:rsidR="034D70F5" w:rsidRPr="005E7B71">
        <w:rPr>
          <w:rFonts w:ascii="Calibri" w:eastAsia="Calibri" w:hAnsi="Calibri" w:cs="Calibri"/>
        </w:rPr>
        <w:t xml:space="preserve">, company values and </w:t>
      </w:r>
      <w:r w:rsidR="6D33DCB9" w:rsidRPr="005E7B71">
        <w:rPr>
          <w:rFonts w:ascii="Calibri" w:eastAsia="Calibri" w:hAnsi="Calibri" w:cs="Calibri"/>
        </w:rPr>
        <w:t>reputation</w:t>
      </w:r>
      <w:r w:rsidR="034D70F5" w:rsidRPr="005E7B71">
        <w:rPr>
          <w:rFonts w:ascii="Calibri" w:eastAsia="Calibri" w:hAnsi="Calibri" w:cs="Calibri"/>
        </w:rPr>
        <w:t>.</w:t>
      </w:r>
      <w:r w:rsidR="473AC12C" w:rsidRPr="005E7B71">
        <w:rPr>
          <w:rFonts w:ascii="Calibri" w:eastAsia="Calibri" w:hAnsi="Calibri" w:cs="Calibri"/>
        </w:rPr>
        <w:t xml:space="preserve"> Technology has </w:t>
      </w:r>
      <w:r w:rsidR="00A02828" w:rsidRPr="005E7B71">
        <w:rPr>
          <w:rFonts w:ascii="Calibri" w:eastAsia="Calibri" w:hAnsi="Calibri" w:cs="Calibri"/>
        </w:rPr>
        <w:t>impacted on</w:t>
      </w:r>
      <w:r w:rsidR="473AC12C" w:rsidRPr="005E7B71">
        <w:rPr>
          <w:rFonts w:ascii="Calibri" w:eastAsia="Calibri" w:hAnsi="Calibri" w:cs="Calibri"/>
        </w:rPr>
        <w:t xml:space="preserve"> the way business is conducted in every industry. In the retail </w:t>
      </w:r>
      <w:r w:rsidR="3C161EE6" w:rsidRPr="005E7B71">
        <w:rPr>
          <w:rFonts w:ascii="Calibri" w:eastAsia="Calibri" w:hAnsi="Calibri" w:cs="Calibri"/>
        </w:rPr>
        <w:t xml:space="preserve">industry, computer AI capabilities have enabled companies </w:t>
      </w:r>
      <w:r w:rsidR="3506B7AC" w:rsidRPr="005E7B71">
        <w:rPr>
          <w:rFonts w:ascii="Calibri" w:eastAsia="Calibri" w:hAnsi="Calibri" w:cs="Calibri"/>
        </w:rPr>
        <w:t>to predict</w:t>
      </w:r>
      <w:r w:rsidR="394C6289" w:rsidRPr="005E7B71">
        <w:rPr>
          <w:rFonts w:ascii="Calibri" w:eastAsia="Calibri" w:hAnsi="Calibri" w:cs="Calibri"/>
        </w:rPr>
        <w:t xml:space="preserve"> demands for their products </w:t>
      </w:r>
      <w:r w:rsidR="6EE56240" w:rsidRPr="005E7B71">
        <w:rPr>
          <w:rFonts w:ascii="Calibri" w:eastAsia="Calibri" w:hAnsi="Calibri" w:cs="Calibri"/>
        </w:rPr>
        <w:t>through</w:t>
      </w:r>
      <w:r w:rsidR="394C6289" w:rsidRPr="005E7B71">
        <w:rPr>
          <w:rFonts w:ascii="Calibri" w:eastAsia="Calibri" w:hAnsi="Calibri" w:cs="Calibri"/>
        </w:rPr>
        <w:t xml:space="preserve"> AI algorithms</w:t>
      </w:r>
      <w:r w:rsidR="39EE6643" w:rsidRPr="005E7B71">
        <w:rPr>
          <w:rFonts w:ascii="Calibri" w:eastAsia="Calibri" w:hAnsi="Calibri" w:cs="Calibri"/>
        </w:rPr>
        <w:t xml:space="preserve">. These algorithms identify shopping patterns and </w:t>
      </w:r>
      <w:r w:rsidR="7BEF93F9" w:rsidRPr="005E7B71">
        <w:rPr>
          <w:rFonts w:ascii="Calibri" w:eastAsia="Calibri" w:hAnsi="Calibri" w:cs="Calibri"/>
        </w:rPr>
        <w:t>analyses</w:t>
      </w:r>
      <w:r w:rsidR="39EE6643" w:rsidRPr="005E7B71">
        <w:rPr>
          <w:rFonts w:ascii="Calibri" w:eastAsia="Calibri" w:hAnsi="Calibri" w:cs="Calibri"/>
        </w:rPr>
        <w:t xml:space="preserve"> </w:t>
      </w:r>
      <w:r w:rsidR="1BF927D3" w:rsidRPr="005E7B71">
        <w:rPr>
          <w:rFonts w:ascii="Calibri" w:eastAsia="Calibri" w:hAnsi="Calibri" w:cs="Calibri"/>
        </w:rPr>
        <w:t>them,</w:t>
      </w:r>
      <w:r w:rsidR="39EE6643" w:rsidRPr="005E7B71">
        <w:rPr>
          <w:rFonts w:ascii="Calibri" w:eastAsia="Calibri" w:hAnsi="Calibri" w:cs="Calibri"/>
        </w:rPr>
        <w:t xml:space="preserve"> th</w:t>
      </w:r>
      <w:r w:rsidR="03794DA5" w:rsidRPr="005E7B71">
        <w:rPr>
          <w:rFonts w:ascii="Calibri" w:eastAsia="Calibri" w:hAnsi="Calibri" w:cs="Calibri"/>
        </w:rPr>
        <w:t>erefore, make predictions on the changes in customer demands.</w:t>
      </w:r>
      <w:r w:rsidR="6E181A82" w:rsidRPr="005E7B71">
        <w:rPr>
          <w:rFonts w:ascii="Calibri" w:eastAsia="Calibri" w:hAnsi="Calibri" w:cs="Calibri"/>
        </w:rPr>
        <w:t xml:space="preserve"> Many retail companies have adopted </w:t>
      </w:r>
      <w:r w:rsidR="00A02828" w:rsidRPr="005E7B71">
        <w:rPr>
          <w:rFonts w:ascii="Calibri" w:eastAsia="Calibri" w:hAnsi="Calibri" w:cs="Calibri"/>
        </w:rPr>
        <w:t>a</w:t>
      </w:r>
      <w:r w:rsidR="6E181A82" w:rsidRPr="005E7B71">
        <w:rPr>
          <w:rFonts w:ascii="Calibri" w:eastAsia="Calibri" w:hAnsi="Calibri" w:cs="Calibri"/>
        </w:rPr>
        <w:t xml:space="preserve"> self-checkout system that </w:t>
      </w:r>
      <w:r w:rsidR="0957B753" w:rsidRPr="005E7B71">
        <w:rPr>
          <w:rFonts w:ascii="Calibri" w:eastAsia="Calibri" w:hAnsi="Calibri" w:cs="Calibri"/>
        </w:rPr>
        <w:t xml:space="preserve">enables </w:t>
      </w:r>
      <w:r w:rsidR="1D5ED5FD" w:rsidRPr="005E7B71">
        <w:rPr>
          <w:rFonts w:ascii="Calibri" w:eastAsia="Calibri" w:hAnsi="Calibri" w:cs="Calibri"/>
        </w:rPr>
        <w:t>efficiency</w:t>
      </w:r>
      <w:r w:rsidR="0957B753" w:rsidRPr="005E7B71">
        <w:rPr>
          <w:rFonts w:ascii="Calibri" w:eastAsia="Calibri" w:hAnsi="Calibri" w:cs="Calibri"/>
        </w:rPr>
        <w:t xml:space="preserve"> </w:t>
      </w:r>
      <w:proofErr w:type="gramStart"/>
      <w:r w:rsidR="0957B753" w:rsidRPr="005E7B71">
        <w:rPr>
          <w:rFonts w:ascii="Calibri" w:eastAsia="Calibri" w:hAnsi="Calibri" w:cs="Calibri"/>
        </w:rPr>
        <w:t>and also</w:t>
      </w:r>
      <w:proofErr w:type="gramEnd"/>
      <w:r w:rsidR="0957B753" w:rsidRPr="005E7B71">
        <w:rPr>
          <w:rFonts w:ascii="Calibri" w:eastAsia="Calibri" w:hAnsi="Calibri" w:cs="Calibri"/>
        </w:rPr>
        <w:t xml:space="preserve"> increases customer satisfaction</w:t>
      </w:r>
      <w:r w:rsidR="68D99B86" w:rsidRPr="005E7B71">
        <w:rPr>
          <w:rFonts w:ascii="Calibri" w:eastAsia="Calibri" w:hAnsi="Calibri" w:cs="Calibri"/>
        </w:rPr>
        <w:t xml:space="preserve"> </w:t>
      </w:r>
      <w:r w:rsidR="4E56D962" w:rsidRPr="005E7B71">
        <w:rPr>
          <w:rFonts w:ascii="Calibri" w:eastAsia="Calibri" w:hAnsi="Calibri" w:cs="Calibri"/>
        </w:rPr>
        <w:t>(</w:t>
      </w:r>
      <w:r w:rsidR="06B83088" w:rsidRPr="005E7B71">
        <w:rPr>
          <w:rFonts w:ascii="Calibri" w:eastAsia="Calibri" w:hAnsi="Calibri" w:cs="Calibri"/>
        </w:rPr>
        <w:t>Forbes, n.d</w:t>
      </w:r>
      <w:r w:rsidR="4E56D962" w:rsidRPr="005E7B71">
        <w:rPr>
          <w:rFonts w:ascii="Calibri" w:eastAsia="Calibri" w:hAnsi="Calibri" w:cs="Calibri"/>
        </w:rPr>
        <w:t>)</w:t>
      </w:r>
      <w:r w:rsidR="0957B753" w:rsidRPr="005E7B71">
        <w:rPr>
          <w:rFonts w:ascii="Calibri" w:eastAsia="Calibri" w:hAnsi="Calibri" w:cs="Calibri"/>
        </w:rPr>
        <w:t>.</w:t>
      </w:r>
      <w:r w:rsidR="4883A78B" w:rsidRPr="005E7B71">
        <w:rPr>
          <w:rFonts w:ascii="Calibri" w:eastAsia="Calibri" w:hAnsi="Calibri" w:cs="Calibri"/>
        </w:rPr>
        <w:t xml:space="preserve"> An </w:t>
      </w:r>
      <w:r w:rsidR="09EE8F65" w:rsidRPr="005E7B71">
        <w:rPr>
          <w:rFonts w:ascii="Calibri" w:eastAsia="Calibri" w:hAnsi="Calibri" w:cs="Calibri"/>
        </w:rPr>
        <w:t>innovative form of the self-checkout system</w:t>
      </w:r>
      <w:r w:rsidR="4883A78B" w:rsidRPr="005E7B71">
        <w:rPr>
          <w:rFonts w:ascii="Calibri" w:eastAsia="Calibri" w:hAnsi="Calibri" w:cs="Calibri"/>
        </w:rPr>
        <w:t xml:space="preserve"> is the scan and go </w:t>
      </w:r>
      <w:r w:rsidR="108C1186" w:rsidRPr="005E7B71">
        <w:rPr>
          <w:rFonts w:ascii="Calibri" w:eastAsia="Calibri" w:hAnsi="Calibri" w:cs="Calibri"/>
        </w:rPr>
        <w:t>self-checkout</w:t>
      </w:r>
      <w:r w:rsidR="4883A78B" w:rsidRPr="005E7B71">
        <w:rPr>
          <w:rFonts w:ascii="Calibri" w:eastAsia="Calibri" w:hAnsi="Calibri" w:cs="Calibri"/>
        </w:rPr>
        <w:t xml:space="preserve"> </w:t>
      </w:r>
      <w:r w:rsidR="6AFE3BB9" w:rsidRPr="005E7B71">
        <w:rPr>
          <w:rFonts w:ascii="Calibri" w:eastAsia="Calibri" w:hAnsi="Calibri" w:cs="Calibri"/>
        </w:rPr>
        <w:t>that</w:t>
      </w:r>
      <w:r w:rsidR="4883A78B" w:rsidRPr="005E7B71">
        <w:rPr>
          <w:rFonts w:ascii="Calibri" w:eastAsia="Calibri" w:hAnsi="Calibri" w:cs="Calibri"/>
        </w:rPr>
        <w:t xml:space="preserve"> allows customers to scan products with their </w:t>
      </w:r>
      <w:r w:rsidR="78666DFD" w:rsidRPr="005E7B71">
        <w:rPr>
          <w:rFonts w:ascii="Calibri" w:eastAsia="Calibri" w:hAnsi="Calibri" w:cs="Calibri"/>
        </w:rPr>
        <w:t>smartphones</w:t>
      </w:r>
      <w:r w:rsidR="4883A78B" w:rsidRPr="005E7B71">
        <w:rPr>
          <w:rFonts w:ascii="Calibri" w:eastAsia="Calibri" w:hAnsi="Calibri" w:cs="Calibri"/>
        </w:rPr>
        <w:t xml:space="preserve"> </w:t>
      </w:r>
      <w:r w:rsidR="5D384131" w:rsidRPr="005E7B71">
        <w:rPr>
          <w:rFonts w:ascii="Calibri" w:eastAsia="Calibri" w:hAnsi="Calibri" w:cs="Calibri"/>
        </w:rPr>
        <w:t>as they shop</w:t>
      </w:r>
      <w:r w:rsidR="58F88043" w:rsidRPr="005E7B71">
        <w:rPr>
          <w:rFonts w:ascii="Calibri" w:eastAsia="Calibri" w:hAnsi="Calibri" w:cs="Calibri"/>
        </w:rPr>
        <w:t xml:space="preserve">. “The growth of self-checkout technology is striking. A study by RBR predicts a </w:t>
      </w:r>
      <w:hyperlink r:id="rId11">
        <w:r w:rsidR="58F88043" w:rsidRPr="005E7B71">
          <w:rPr>
            <w:rStyle w:val="Hyperlink"/>
            <w:rFonts w:ascii="Calibri" w:eastAsia="Calibri" w:hAnsi="Calibri" w:cs="Calibri"/>
            <w:color w:val="auto"/>
            <w:u w:val="none"/>
          </w:rPr>
          <w:t xml:space="preserve">90% per </w:t>
        </w:r>
        <w:r w:rsidR="58F88043" w:rsidRPr="005E7B71">
          <w:rPr>
            <w:rStyle w:val="Hyperlink"/>
            <w:rFonts w:ascii="Calibri" w:eastAsia="Calibri" w:hAnsi="Calibri" w:cs="Calibri"/>
            <w:color w:val="auto"/>
            <w:u w:val="none"/>
          </w:rPr>
          <w:lastRenderedPageBreak/>
          <w:t>year</w:t>
        </w:r>
      </w:hyperlink>
      <w:r w:rsidR="58F88043" w:rsidRPr="005E7B71">
        <w:rPr>
          <w:rFonts w:ascii="Calibri" w:eastAsia="Calibri" w:hAnsi="Calibri" w:cs="Calibri"/>
        </w:rPr>
        <w:t xml:space="preserve"> global increase in self-checkout terminals. This trend is driven by labor shortages, rising wage concerns and a consumer preference for faster, more autonomous shopping </w:t>
      </w:r>
      <w:r w:rsidR="1420BD2F" w:rsidRPr="005E7B71">
        <w:rPr>
          <w:rFonts w:ascii="Calibri" w:eastAsia="Calibri" w:hAnsi="Calibri" w:cs="Calibri"/>
        </w:rPr>
        <w:t>experiences”</w:t>
      </w:r>
      <w:r w:rsidR="2D7BEEF9" w:rsidRPr="005E7B71">
        <w:rPr>
          <w:rFonts w:ascii="Calibri" w:eastAsia="Calibri" w:hAnsi="Calibri" w:cs="Calibri"/>
        </w:rPr>
        <w:t xml:space="preserve"> (</w:t>
      </w:r>
      <w:r w:rsidR="246E6393" w:rsidRPr="005E7B71">
        <w:rPr>
          <w:rFonts w:ascii="Calibri" w:eastAsia="Calibri" w:hAnsi="Calibri" w:cs="Calibri"/>
        </w:rPr>
        <w:t>Forbes, n.d</w:t>
      </w:r>
      <w:r w:rsidR="00AD0304" w:rsidRPr="005E7B71">
        <w:rPr>
          <w:rFonts w:ascii="Calibri" w:eastAsia="Calibri" w:hAnsi="Calibri" w:cs="Calibri"/>
        </w:rPr>
        <w:t>).</w:t>
      </w:r>
      <w:r w:rsidR="1F082DC1" w:rsidRPr="005E7B71">
        <w:rPr>
          <w:rFonts w:ascii="Calibri" w:eastAsia="Calibri" w:hAnsi="Calibri" w:cs="Calibri"/>
        </w:rPr>
        <w:t xml:space="preserve"> E – commerce is one</w:t>
      </w:r>
      <w:r w:rsidR="589B70FA" w:rsidRPr="005E7B71">
        <w:rPr>
          <w:rFonts w:ascii="Calibri" w:eastAsia="Calibri" w:hAnsi="Calibri" w:cs="Calibri"/>
        </w:rPr>
        <w:t xml:space="preserve"> of the major changes which is a result of technology. E</w:t>
      </w:r>
      <w:r w:rsidR="2A0CFC6E" w:rsidRPr="005E7B71">
        <w:rPr>
          <w:rFonts w:ascii="Calibri" w:eastAsia="Calibri" w:hAnsi="Calibri" w:cs="Calibri"/>
        </w:rPr>
        <w:t>-commerce</w:t>
      </w:r>
      <w:r w:rsidR="589B70FA" w:rsidRPr="005E7B71">
        <w:rPr>
          <w:rFonts w:ascii="Calibri" w:eastAsia="Calibri" w:hAnsi="Calibri" w:cs="Calibri"/>
        </w:rPr>
        <w:t xml:space="preserve"> has change</w:t>
      </w:r>
      <w:r w:rsidR="61C90C6E" w:rsidRPr="005E7B71">
        <w:rPr>
          <w:rFonts w:ascii="Calibri" w:eastAsia="Calibri" w:hAnsi="Calibri" w:cs="Calibri"/>
        </w:rPr>
        <w:t>d the way business is conducted in the retail industry.</w:t>
      </w:r>
      <w:r w:rsidR="471F6658" w:rsidRPr="005E7B71">
        <w:rPr>
          <w:rFonts w:ascii="Calibri" w:eastAsia="Calibri" w:hAnsi="Calibri" w:cs="Calibri"/>
        </w:rPr>
        <w:t xml:space="preserve"> </w:t>
      </w:r>
      <w:r w:rsidR="5B397204" w:rsidRPr="005E7B71">
        <w:rPr>
          <w:rFonts w:ascii="Calibri" w:eastAsia="Calibri" w:hAnsi="Calibri" w:cs="Calibri"/>
        </w:rPr>
        <w:t>Through e-commerce, s</w:t>
      </w:r>
      <w:r w:rsidR="42FA3409" w:rsidRPr="005E7B71">
        <w:rPr>
          <w:rFonts w:ascii="Calibri" w:eastAsia="Calibri" w:hAnsi="Calibri" w:cs="Calibri"/>
        </w:rPr>
        <w:t>ales</w:t>
      </w:r>
      <w:r w:rsidR="471F6658" w:rsidRPr="005E7B71">
        <w:rPr>
          <w:rFonts w:ascii="Calibri" w:eastAsia="Calibri" w:hAnsi="Calibri" w:cs="Calibri"/>
        </w:rPr>
        <w:t xml:space="preserve"> </w:t>
      </w:r>
      <w:r w:rsidR="11FD7D27" w:rsidRPr="005E7B71">
        <w:rPr>
          <w:rFonts w:ascii="Calibri" w:eastAsia="Calibri" w:hAnsi="Calibri" w:cs="Calibri"/>
        </w:rPr>
        <w:t>are</w:t>
      </w:r>
      <w:r w:rsidR="471F6658" w:rsidRPr="005E7B71">
        <w:rPr>
          <w:rFonts w:ascii="Calibri" w:eastAsia="Calibri" w:hAnsi="Calibri" w:cs="Calibri"/>
        </w:rPr>
        <w:t xml:space="preserve"> expected to continue growing with a projected </w:t>
      </w:r>
      <w:r w:rsidR="5182417D" w:rsidRPr="005E7B71">
        <w:rPr>
          <w:rFonts w:ascii="Calibri" w:eastAsia="Calibri" w:hAnsi="Calibri" w:cs="Calibri"/>
        </w:rPr>
        <w:t xml:space="preserve">  8.8% in 2024. It is expected </w:t>
      </w:r>
      <w:r w:rsidR="0B54E120" w:rsidRPr="005E7B71">
        <w:rPr>
          <w:rFonts w:ascii="Calibri" w:eastAsia="Calibri" w:hAnsi="Calibri" w:cs="Calibri"/>
        </w:rPr>
        <w:t xml:space="preserve">that 20.1% of sales will be online </w:t>
      </w:r>
      <w:r w:rsidR="357CBA18" w:rsidRPr="005E7B71">
        <w:rPr>
          <w:rFonts w:ascii="Calibri" w:eastAsia="Calibri" w:hAnsi="Calibri" w:cs="Calibri"/>
        </w:rPr>
        <w:t>in 2024 and 23% by 2027.</w:t>
      </w:r>
      <w:r w:rsidR="387D6175" w:rsidRPr="005E7B71">
        <w:rPr>
          <w:rFonts w:ascii="Calibri" w:eastAsia="Calibri" w:hAnsi="Calibri" w:cs="Calibri"/>
        </w:rPr>
        <w:t xml:space="preserve"> Some of the factors that drive e-commerce </w:t>
      </w:r>
      <w:r w:rsidR="03C1CC0B" w:rsidRPr="005E7B71">
        <w:rPr>
          <w:rFonts w:ascii="Calibri" w:eastAsia="Calibri" w:hAnsi="Calibri" w:cs="Calibri"/>
        </w:rPr>
        <w:t>are</w:t>
      </w:r>
      <w:r w:rsidR="387D6175" w:rsidRPr="005E7B71">
        <w:rPr>
          <w:rFonts w:ascii="Calibri" w:eastAsia="Calibri" w:hAnsi="Calibri" w:cs="Calibri"/>
        </w:rPr>
        <w:t xml:space="preserve"> </w:t>
      </w:r>
      <w:r w:rsidR="3A20015E" w:rsidRPr="005E7B71">
        <w:rPr>
          <w:rFonts w:ascii="Calibri" w:eastAsia="Calibri" w:hAnsi="Calibri" w:cs="Calibri"/>
        </w:rPr>
        <w:t>convivence, les</w:t>
      </w:r>
      <w:r w:rsidR="08BDE1F4" w:rsidRPr="005E7B71">
        <w:rPr>
          <w:rFonts w:ascii="Calibri" w:eastAsia="Calibri" w:hAnsi="Calibri" w:cs="Calibri"/>
        </w:rPr>
        <w:t xml:space="preserve">s </w:t>
      </w:r>
      <w:r w:rsidR="07BC333B" w:rsidRPr="005E7B71">
        <w:rPr>
          <w:rFonts w:ascii="Calibri" w:eastAsia="Calibri" w:hAnsi="Calibri" w:cs="Calibri"/>
        </w:rPr>
        <w:t>costs (</w:t>
      </w:r>
      <w:r w:rsidR="387D6175" w:rsidRPr="005E7B71">
        <w:rPr>
          <w:rFonts w:ascii="Calibri" w:eastAsia="Calibri" w:hAnsi="Calibri" w:cs="Calibri"/>
        </w:rPr>
        <w:t xml:space="preserve">shopping, </w:t>
      </w:r>
      <w:r w:rsidR="5C6EB5CB" w:rsidRPr="005E7B71">
        <w:rPr>
          <w:rFonts w:ascii="Calibri" w:eastAsia="Calibri" w:hAnsi="Calibri" w:cs="Calibri"/>
        </w:rPr>
        <w:t>taxes, fees</w:t>
      </w:r>
      <w:r w:rsidR="71E43EE3" w:rsidRPr="005E7B71">
        <w:rPr>
          <w:rFonts w:ascii="Calibri" w:eastAsia="Calibri" w:hAnsi="Calibri" w:cs="Calibri"/>
        </w:rPr>
        <w:t xml:space="preserve">), option to shop as a guest or create an account </w:t>
      </w:r>
      <w:r w:rsidR="1B0504A3" w:rsidRPr="005E7B71">
        <w:rPr>
          <w:rFonts w:ascii="Calibri" w:eastAsia="Calibri" w:hAnsi="Calibri" w:cs="Calibri"/>
        </w:rPr>
        <w:t xml:space="preserve">delivery, website </w:t>
      </w:r>
      <w:r w:rsidR="4C1BFB3D" w:rsidRPr="005E7B71">
        <w:rPr>
          <w:rFonts w:ascii="Calibri" w:eastAsia="Calibri" w:hAnsi="Calibri" w:cs="Calibri"/>
        </w:rPr>
        <w:t>trustworthiness</w:t>
      </w:r>
      <w:r w:rsidR="66A6E253" w:rsidRPr="005E7B71">
        <w:rPr>
          <w:rFonts w:ascii="Calibri" w:eastAsia="Calibri" w:hAnsi="Calibri" w:cs="Calibri"/>
        </w:rPr>
        <w:t xml:space="preserve"> and complicated checkout process</w:t>
      </w:r>
      <w:r w:rsidR="12DCBEFE" w:rsidRPr="005E7B71">
        <w:rPr>
          <w:rFonts w:ascii="Calibri" w:eastAsia="Calibri" w:hAnsi="Calibri" w:cs="Calibri"/>
        </w:rPr>
        <w:t xml:space="preserve"> (</w:t>
      </w:r>
      <w:r w:rsidR="0B53C318" w:rsidRPr="005E7B71">
        <w:rPr>
          <w:rFonts w:ascii="Calibri" w:eastAsia="Calibri" w:hAnsi="Calibri" w:cs="Calibri"/>
        </w:rPr>
        <w:t>Forbes, n.d</w:t>
      </w:r>
      <w:r w:rsidR="00A02828" w:rsidRPr="005E7B71">
        <w:rPr>
          <w:rFonts w:ascii="Calibri" w:eastAsia="Calibri" w:hAnsi="Calibri" w:cs="Calibri"/>
        </w:rPr>
        <w:t>)</w:t>
      </w:r>
      <w:r w:rsidR="4257E5CF" w:rsidRPr="005E7B71">
        <w:rPr>
          <w:rFonts w:ascii="Calibri" w:eastAsia="Calibri" w:hAnsi="Calibri" w:cs="Calibri"/>
        </w:rPr>
        <w:t>.</w:t>
      </w:r>
      <w:r w:rsidR="66A6E253" w:rsidRPr="005E7B71">
        <w:rPr>
          <w:rFonts w:ascii="Calibri" w:eastAsia="Calibri" w:hAnsi="Calibri" w:cs="Calibri"/>
        </w:rPr>
        <w:t xml:space="preserve"> </w:t>
      </w:r>
      <w:r w:rsidR="39239102" w:rsidRPr="005E7B71">
        <w:rPr>
          <w:rFonts w:ascii="Calibri" w:eastAsia="Calibri" w:hAnsi="Calibri" w:cs="Calibri"/>
        </w:rPr>
        <w:t xml:space="preserve">With the </w:t>
      </w:r>
      <w:r w:rsidR="74AEB4C0" w:rsidRPr="005E7B71">
        <w:rPr>
          <w:rFonts w:ascii="Calibri" w:eastAsia="Calibri" w:hAnsi="Calibri" w:cs="Calibri"/>
        </w:rPr>
        <w:t>rise</w:t>
      </w:r>
      <w:r w:rsidR="39239102" w:rsidRPr="005E7B71">
        <w:rPr>
          <w:rFonts w:ascii="Calibri" w:eastAsia="Calibri" w:hAnsi="Calibri" w:cs="Calibri"/>
        </w:rPr>
        <w:t xml:space="preserve"> in climate change </w:t>
      </w:r>
      <w:r w:rsidR="005E7B71" w:rsidRPr="005E7B71">
        <w:rPr>
          <w:rFonts w:ascii="Calibri" w:eastAsia="Calibri" w:hAnsi="Calibri" w:cs="Calibri"/>
        </w:rPr>
        <w:t>concerns</w:t>
      </w:r>
      <w:r w:rsidR="00A02828" w:rsidRPr="005E7B71">
        <w:rPr>
          <w:rFonts w:ascii="Calibri" w:eastAsia="Calibri" w:hAnsi="Calibri" w:cs="Calibri"/>
        </w:rPr>
        <w:t xml:space="preserve"> </w:t>
      </w:r>
      <w:r w:rsidR="39239102" w:rsidRPr="005E7B71">
        <w:rPr>
          <w:rFonts w:ascii="Calibri" w:eastAsia="Calibri" w:hAnsi="Calibri" w:cs="Calibri"/>
        </w:rPr>
        <w:t>environmental disasters</w:t>
      </w:r>
      <w:r w:rsidR="76AF7C82" w:rsidRPr="005E7B71">
        <w:rPr>
          <w:rFonts w:ascii="Calibri" w:eastAsia="Calibri" w:hAnsi="Calibri" w:cs="Calibri"/>
        </w:rPr>
        <w:t xml:space="preserve"> and events</w:t>
      </w:r>
      <w:r w:rsidR="39239102" w:rsidRPr="005E7B71">
        <w:rPr>
          <w:rFonts w:ascii="Calibri" w:eastAsia="Calibri" w:hAnsi="Calibri" w:cs="Calibri"/>
        </w:rPr>
        <w:t xml:space="preserve"> such as hurricanes, </w:t>
      </w:r>
      <w:r w:rsidR="48F60EF0" w:rsidRPr="005E7B71">
        <w:rPr>
          <w:rFonts w:ascii="Calibri" w:eastAsia="Calibri" w:hAnsi="Calibri" w:cs="Calibri"/>
        </w:rPr>
        <w:t xml:space="preserve">droughts, famine, </w:t>
      </w:r>
      <w:r w:rsidR="772CF74F" w:rsidRPr="005E7B71">
        <w:rPr>
          <w:rFonts w:ascii="Calibri" w:eastAsia="Calibri" w:hAnsi="Calibri" w:cs="Calibri"/>
        </w:rPr>
        <w:t xml:space="preserve">pollution, </w:t>
      </w:r>
      <w:r w:rsidR="3AF4F075" w:rsidRPr="005E7B71">
        <w:rPr>
          <w:rFonts w:ascii="Calibri" w:eastAsia="Calibri" w:hAnsi="Calibri" w:cs="Calibri"/>
        </w:rPr>
        <w:t>etc.,</w:t>
      </w:r>
      <w:r w:rsidR="772CF74F" w:rsidRPr="005E7B71">
        <w:rPr>
          <w:rFonts w:ascii="Calibri" w:eastAsia="Calibri" w:hAnsi="Calibri" w:cs="Calibri"/>
        </w:rPr>
        <w:t xml:space="preserve"> the need to be more environmentally conscious and sustainable is greater</w:t>
      </w:r>
      <w:r w:rsidR="77847721" w:rsidRPr="005E7B71">
        <w:rPr>
          <w:rFonts w:ascii="Calibri" w:eastAsia="Calibri" w:hAnsi="Calibri" w:cs="Calibri"/>
        </w:rPr>
        <w:t>.</w:t>
      </w:r>
      <w:r w:rsidR="13D3CE7E" w:rsidRPr="005E7B71">
        <w:rPr>
          <w:rFonts w:ascii="Calibri" w:eastAsia="Calibri" w:hAnsi="Calibri" w:cs="Calibri"/>
        </w:rPr>
        <w:t xml:space="preserve"> </w:t>
      </w:r>
      <w:r w:rsidR="7467B6AE" w:rsidRPr="005E7B71">
        <w:rPr>
          <w:rFonts w:ascii="Calibri" w:eastAsia="Calibri" w:hAnsi="Calibri" w:cs="Calibri"/>
        </w:rPr>
        <w:t xml:space="preserve">Due to their size </w:t>
      </w:r>
      <w:r w:rsidR="05712EEE" w:rsidRPr="005E7B71">
        <w:rPr>
          <w:rFonts w:ascii="Calibri" w:eastAsia="Calibri" w:hAnsi="Calibri" w:cs="Calibri"/>
        </w:rPr>
        <w:t>supermarkets (fall under retail industry) are</w:t>
      </w:r>
      <w:r w:rsidR="7467B6AE" w:rsidRPr="005E7B71">
        <w:rPr>
          <w:rFonts w:ascii="Calibri" w:eastAsia="Calibri" w:hAnsi="Calibri" w:cs="Calibri"/>
        </w:rPr>
        <w:t xml:space="preserve"> the major contributors to greenhouse gas emissions. </w:t>
      </w:r>
      <w:r w:rsidR="5C4B434E" w:rsidRPr="005E7B71">
        <w:rPr>
          <w:rFonts w:ascii="Calibri" w:eastAsia="Calibri" w:hAnsi="Calibri" w:cs="Calibri"/>
        </w:rPr>
        <w:t>“</w:t>
      </w:r>
      <w:r w:rsidR="13D3CE7E" w:rsidRPr="005E7B71">
        <w:rPr>
          <w:rFonts w:ascii="Calibri" w:eastAsia="Calibri" w:hAnsi="Calibri" w:cs="Calibri"/>
        </w:rPr>
        <w:t>Supermarkets face sustainability issues on multiple fronts. Firstly, their operations – powering their shops, refrigerators, delivery vans and depots, packaging their products and handling their waste. And secondly, the products they sell have big environmental impacts, whether it’s carbon emissions from shipping them across the world, or issues such as deforestation and water use in their production</w:t>
      </w:r>
      <w:r w:rsidR="63029B99" w:rsidRPr="005E7B71">
        <w:rPr>
          <w:rFonts w:ascii="Calibri" w:eastAsia="Calibri" w:hAnsi="Calibri" w:cs="Calibri"/>
        </w:rPr>
        <w:t xml:space="preserve">” </w:t>
      </w:r>
      <w:r w:rsidR="12300E33" w:rsidRPr="005E7B71">
        <w:rPr>
          <w:rFonts w:ascii="Calibri" w:eastAsia="Calibri" w:hAnsi="Calibri" w:cs="Calibri"/>
        </w:rPr>
        <w:t>(Howes, 2024)</w:t>
      </w:r>
      <w:r w:rsidR="13D3CE7E" w:rsidRPr="005E7B71">
        <w:rPr>
          <w:rFonts w:ascii="Calibri" w:eastAsia="Calibri" w:hAnsi="Calibri" w:cs="Calibri"/>
        </w:rPr>
        <w:t xml:space="preserve">.  </w:t>
      </w:r>
      <w:r w:rsidR="17B69EEB" w:rsidRPr="005E7B71">
        <w:rPr>
          <w:rFonts w:ascii="Calibri" w:eastAsia="Calibri" w:hAnsi="Calibri" w:cs="Calibri"/>
        </w:rPr>
        <w:t xml:space="preserve">Companies in the retail industry need to </w:t>
      </w:r>
      <w:r w:rsidR="00A02828" w:rsidRPr="005E7B71">
        <w:rPr>
          <w:rFonts w:ascii="Calibri" w:eastAsia="Calibri" w:hAnsi="Calibri" w:cs="Calibri"/>
        </w:rPr>
        <w:t>act</w:t>
      </w:r>
      <w:r w:rsidR="17B69EEB" w:rsidRPr="005E7B71">
        <w:rPr>
          <w:rFonts w:ascii="Calibri" w:eastAsia="Calibri" w:hAnsi="Calibri" w:cs="Calibri"/>
        </w:rPr>
        <w:t xml:space="preserve"> </w:t>
      </w:r>
      <w:r w:rsidR="00A02828" w:rsidRPr="005E7B71">
        <w:rPr>
          <w:rFonts w:ascii="Calibri" w:eastAsia="Calibri" w:hAnsi="Calibri" w:cs="Calibri"/>
        </w:rPr>
        <w:t>o</w:t>
      </w:r>
      <w:r w:rsidR="17B69EEB" w:rsidRPr="005E7B71">
        <w:rPr>
          <w:rFonts w:ascii="Calibri" w:eastAsia="Calibri" w:hAnsi="Calibri" w:cs="Calibri"/>
        </w:rPr>
        <w:t xml:space="preserve">n </w:t>
      </w:r>
      <w:r w:rsidR="3724F88A" w:rsidRPr="005E7B71">
        <w:rPr>
          <w:rFonts w:ascii="Calibri" w:eastAsia="Calibri" w:hAnsi="Calibri" w:cs="Calibri"/>
        </w:rPr>
        <w:t>implementing</w:t>
      </w:r>
      <w:r w:rsidR="17B69EEB" w:rsidRPr="005E7B71">
        <w:rPr>
          <w:rFonts w:ascii="Calibri" w:eastAsia="Calibri" w:hAnsi="Calibri" w:cs="Calibri"/>
        </w:rPr>
        <w:t xml:space="preserve"> sustainability practices </w:t>
      </w:r>
      <w:r w:rsidR="1AC7F4D0" w:rsidRPr="005E7B71">
        <w:rPr>
          <w:rFonts w:ascii="Calibri" w:eastAsia="Calibri" w:hAnsi="Calibri" w:cs="Calibri"/>
        </w:rPr>
        <w:t xml:space="preserve">to abide by the laws and regulations </w:t>
      </w:r>
      <w:r w:rsidR="00A02828" w:rsidRPr="005E7B71">
        <w:rPr>
          <w:rFonts w:ascii="Calibri" w:eastAsia="Calibri" w:hAnsi="Calibri" w:cs="Calibri"/>
        </w:rPr>
        <w:t>and</w:t>
      </w:r>
      <w:r w:rsidR="1AC7F4D0" w:rsidRPr="005E7B71">
        <w:rPr>
          <w:rFonts w:ascii="Calibri" w:eastAsia="Calibri" w:hAnsi="Calibri" w:cs="Calibri"/>
        </w:rPr>
        <w:t xml:space="preserve"> gain more sales from customers who are environmentally conscious.</w:t>
      </w:r>
      <w:r w:rsidR="7183869C" w:rsidRPr="005E7B71">
        <w:rPr>
          <w:rFonts w:ascii="Calibri" w:eastAsia="Calibri" w:hAnsi="Calibri" w:cs="Calibri"/>
        </w:rPr>
        <w:t xml:space="preserve"> </w:t>
      </w:r>
      <w:r w:rsidR="29266817" w:rsidRPr="005E7B71">
        <w:rPr>
          <w:rFonts w:ascii="Calibri" w:eastAsia="Calibri" w:hAnsi="Calibri" w:cs="Calibri"/>
        </w:rPr>
        <w:t xml:space="preserve">Customer satisfaction is not only limited to the easy and convenient shopping experience that </w:t>
      </w:r>
      <w:r w:rsidR="5B84BE8E" w:rsidRPr="005E7B71">
        <w:rPr>
          <w:rFonts w:ascii="Calibri" w:eastAsia="Calibri" w:hAnsi="Calibri" w:cs="Calibri"/>
        </w:rPr>
        <w:t>i</w:t>
      </w:r>
      <w:r w:rsidR="29266817" w:rsidRPr="005E7B71">
        <w:rPr>
          <w:rFonts w:ascii="Calibri" w:eastAsia="Calibri" w:hAnsi="Calibri" w:cs="Calibri"/>
        </w:rPr>
        <w:t xml:space="preserve">s supported through </w:t>
      </w:r>
      <w:r w:rsidR="369E48E7" w:rsidRPr="005E7B71">
        <w:rPr>
          <w:rFonts w:ascii="Calibri" w:eastAsia="Calibri" w:hAnsi="Calibri" w:cs="Calibri"/>
        </w:rPr>
        <w:t xml:space="preserve">technology, e=commerce, employee assistance and other services but also </w:t>
      </w:r>
      <w:r w:rsidR="2B9084B4" w:rsidRPr="005E7B71">
        <w:rPr>
          <w:rFonts w:ascii="Calibri" w:eastAsia="Calibri" w:hAnsi="Calibri" w:cs="Calibri"/>
        </w:rPr>
        <w:t>sustainability and</w:t>
      </w:r>
      <w:r w:rsidR="369E48E7" w:rsidRPr="005E7B71">
        <w:rPr>
          <w:rFonts w:ascii="Calibri" w:eastAsia="Calibri" w:hAnsi="Calibri" w:cs="Calibri"/>
        </w:rPr>
        <w:t xml:space="preserve"> the values of a company</w:t>
      </w:r>
      <w:r w:rsidR="3B6D11DE" w:rsidRPr="005E7B71">
        <w:rPr>
          <w:rFonts w:ascii="Calibri" w:eastAsia="Calibri" w:hAnsi="Calibri" w:cs="Calibri"/>
        </w:rPr>
        <w:t>. Custome</w:t>
      </w:r>
      <w:r w:rsidR="6913E946" w:rsidRPr="005E7B71">
        <w:rPr>
          <w:rFonts w:ascii="Calibri" w:eastAsia="Calibri" w:hAnsi="Calibri" w:cs="Calibri"/>
        </w:rPr>
        <w:t xml:space="preserve">rs </w:t>
      </w:r>
      <w:r w:rsidR="0F6CE882" w:rsidRPr="005E7B71">
        <w:rPr>
          <w:rFonts w:ascii="Calibri" w:eastAsia="Calibri" w:hAnsi="Calibri" w:cs="Calibri"/>
        </w:rPr>
        <w:t>enjoy the</w:t>
      </w:r>
      <w:r w:rsidR="6913E946" w:rsidRPr="005E7B71">
        <w:rPr>
          <w:rFonts w:ascii="Calibri" w:eastAsia="Calibri" w:hAnsi="Calibri" w:cs="Calibri"/>
        </w:rPr>
        <w:t xml:space="preserve"> experience of one stop shopping</w:t>
      </w:r>
      <w:r w:rsidR="7C60366B" w:rsidRPr="005E7B71">
        <w:rPr>
          <w:rFonts w:ascii="Calibri" w:eastAsia="Calibri" w:hAnsi="Calibri" w:cs="Calibri"/>
        </w:rPr>
        <w:t xml:space="preserve"> as it </w:t>
      </w:r>
      <w:r w:rsidR="2112AEA4" w:rsidRPr="005E7B71">
        <w:rPr>
          <w:rFonts w:ascii="Calibri" w:eastAsia="Calibri" w:hAnsi="Calibri" w:cs="Calibri"/>
        </w:rPr>
        <w:t>allows them</w:t>
      </w:r>
      <w:r w:rsidR="7C60366B" w:rsidRPr="005E7B71">
        <w:rPr>
          <w:rFonts w:ascii="Calibri" w:eastAsia="Calibri" w:hAnsi="Calibri" w:cs="Calibri"/>
        </w:rPr>
        <w:t xml:space="preserve"> to </w:t>
      </w:r>
      <w:r w:rsidR="6B3A45C6" w:rsidRPr="005E7B71">
        <w:rPr>
          <w:rFonts w:ascii="Calibri" w:eastAsia="Calibri" w:hAnsi="Calibri" w:cs="Calibri"/>
        </w:rPr>
        <w:t>save</w:t>
      </w:r>
      <w:r w:rsidR="7C60366B" w:rsidRPr="005E7B71">
        <w:rPr>
          <w:rFonts w:ascii="Calibri" w:eastAsia="Calibri" w:hAnsi="Calibri" w:cs="Calibri"/>
        </w:rPr>
        <w:t xml:space="preserve"> time. Therefore, companies in the retail industry </w:t>
      </w:r>
      <w:r w:rsidR="7C60366B" w:rsidRPr="005E7B71">
        <w:rPr>
          <w:rFonts w:ascii="Calibri" w:eastAsia="Calibri" w:hAnsi="Calibri" w:cs="Calibri"/>
        </w:rPr>
        <w:lastRenderedPageBreak/>
        <w:t xml:space="preserve">need to keep up with </w:t>
      </w:r>
      <w:r w:rsidR="7182BF36" w:rsidRPr="005E7B71">
        <w:rPr>
          <w:rFonts w:ascii="Calibri" w:eastAsia="Calibri" w:hAnsi="Calibri" w:cs="Calibri"/>
        </w:rPr>
        <w:t>diversifying their product categories</w:t>
      </w:r>
      <w:r w:rsidR="6CDE7BBC" w:rsidRPr="005E7B71">
        <w:rPr>
          <w:rFonts w:ascii="Calibri" w:eastAsia="Calibri" w:hAnsi="Calibri" w:cs="Calibri"/>
        </w:rPr>
        <w:t xml:space="preserve"> based on the </w:t>
      </w:r>
      <w:r w:rsidR="747C07F3" w:rsidRPr="005E7B71">
        <w:rPr>
          <w:rFonts w:ascii="Calibri" w:eastAsia="Calibri" w:hAnsi="Calibri" w:cs="Calibri"/>
        </w:rPr>
        <w:t>customer's</w:t>
      </w:r>
      <w:r w:rsidR="6CDE7BBC" w:rsidRPr="005E7B71">
        <w:rPr>
          <w:rFonts w:ascii="Calibri" w:eastAsia="Calibri" w:hAnsi="Calibri" w:cs="Calibri"/>
        </w:rPr>
        <w:t xml:space="preserve"> needs.</w:t>
      </w:r>
      <w:r w:rsidR="6928BA50" w:rsidRPr="005E7B71">
        <w:rPr>
          <w:rFonts w:ascii="Calibri" w:eastAsia="Calibri" w:hAnsi="Calibri" w:cs="Calibri"/>
        </w:rPr>
        <w:t xml:space="preserve"> A one stop shopping model promotes economies of scale, customer loyalty, competitive pricing,</w:t>
      </w:r>
      <w:r w:rsidR="039D0BD6" w:rsidRPr="005E7B71">
        <w:rPr>
          <w:rFonts w:ascii="Calibri" w:eastAsia="Calibri" w:hAnsi="Calibri" w:cs="Calibri"/>
        </w:rPr>
        <w:t xml:space="preserve"> cross selling opportunities and increased connivence for customers</w:t>
      </w:r>
      <w:r w:rsidR="33B054FD" w:rsidRPr="005E7B71">
        <w:rPr>
          <w:rFonts w:ascii="Calibri" w:eastAsia="Calibri" w:hAnsi="Calibri" w:cs="Calibri"/>
        </w:rPr>
        <w:t xml:space="preserve"> </w:t>
      </w:r>
      <w:r w:rsidR="77CB35C8" w:rsidRPr="005E7B71">
        <w:rPr>
          <w:rFonts w:ascii="Calibri" w:eastAsia="Calibri" w:hAnsi="Calibri" w:cs="Calibri"/>
        </w:rPr>
        <w:t xml:space="preserve">(Dr. Gary Fox, 2024) </w:t>
      </w:r>
    </w:p>
    <w:p w14:paraId="5278261F" w14:textId="491FDF19" w:rsidR="4B561874" w:rsidRPr="005E7B71" w:rsidRDefault="4B561874" w:rsidP="6C8C75DB">
      <w:pPr>
        <w:spacing w:after="0" w:line="480" w:lineRule="auto"/>
        <w:ind w:firstLine="720"/>
        <w:jc w:val="center"/>
        <w:rPr>
          <w:rFonts w:ascii="Calibri" w:eastAsia="Calibri" w:hAnsi="Calibri" w:cs="Calibri"/>
        </w:rPr>
      </w:pPr>
      <w:r w:rsidRPr="005E7B71">
        <w:rPr>
          <w:rFonts w:ascii="Calibri" w:eastAsia="Calibri" w:hAnsi="Calibri" w:cs="Calibri"/>
          <w:b/>
          <w:bCs/>
        </w:rPr>
        <w:t>Industry Key Success Factors</w:t>
      </w:r>
      <w:r w:rsidR="00B51A4F" w:rsidRPr="005E7B71">
        <w:rPr>
          <w:rFonts w:ascii="Calibri" w:eastAsia="Calibri" w:hAnsi="Calibri" w:cs="Calibri"/>
          <w:b/>
          <w:bCs/>
        </w:rPr>
        <w:t xml:space="preserve"> (KSFs)</w:t>
      </w:r>
    </w:p>
    <w:p w14:paraId="6E90C378" w14:textId="771049F1" w:rsidR="00B51A4F" w:rsidRPr="005E7B71" w:rsidRDefault="72DCBBC5" w:rsidP="6C8C75DB">
      <w:pPr>
        <w:spacing w:after="0" w:line="480" w:lineRule="auto"/>
        <w:ind w:firstLine="720"/>
        <w:rPr>
          <w:rFonts w:ascii="Calibri" w:eastAsia="Calibri" w:hAnsi="Calibri" w:cs="Calibri"/>
        </w:rPr>
      </w:pPr>
      <w:r w:rsidRPr="005E7B71">
        <w:rPr>
          <w:rFonts w:ascii="Calibri" w:eastAsia="Calibri" w:hAnsi="Calibri" w:cs="Calibri"/>
        </w:rPr>
        <w:t xml:space="preserve">“Key success factors are the strategy elements, product and service attributes, operational approaches, resources, and competitive capabilities that are essential to surviving and thriving in the industry” </w:t>
      </w:r>
      <w:r w:rsidR="0002271E" w:rsidRPr="005E7B71">
        <w:rPr>
          <w:rFonts w:ascii="Calibri" w:eastAsia="Calibri" w:hAnsi="Calibri" w:cs="Calibri"/>
        </w:rPr>
        <w:t xml:space="preserve">Thompson et al., 2022). </w:t>
      </w:r>
      <w:r w:rsidRPr="005E7B71">
        <w:rPr>
          <w:rFonts w:ascii="Calibri" w:eastAsia="Calibri" w:hAnsi="Calibri" w:cs="Calibri"/>
        </w:rPr>
        <w:t xml:space="preserve">The key success factors </w:t>
      </w:r>
      <w:r w:rsidR="1F5F1D2F" w:rsidRPr="005E7B71">
        <w:rPr>
          <w:rFonts w:ascii="Calibri" w:eastAsia="Calibri" w:hAnsi="Calibri" w:cs="Calibri"/>
        </w:rPr>
        <w:t>determine a company’s ability to</w:t>
      </w:r>
      <w:r w:rsidR="00B51A4F" w:rsidRPr="005E7B71">
        <w:rPr>
          <w:rFonts w:ascii="Calibri" w:eastAsia="Calibri" w:hAnsi="Calibri" w:cs="Calibri"/>
        </w:rPr>
        <w:t xml:space="preserve"> </w:t>
      </w:r>
      <w:r w:rsidR="1F5F1D2F" w:rsidRPr="005E7B71">
        <w:rPr>
          <w:rFonts w:ascii="Calibri" w:eastAsia="Calibri" w:hAnsi="Calibri" w:cs="Calibri"/>
        </w:rPr>
        <w:t>either survive or succeed in the industry</w:t>
      </w:r>
      <w:r w:rsidR="6214D6C6" w:rsidRPr="005E7B71">
        <w:rPr>
          <w:rFonts w:ascii="Calibri" w:eastAsia="Calibri" w:hAnsi="Calibri" w:cs="Calibri"/>
        </w:rPr>
        <w:t xml:space="preserve">. The key success factors in the </w:t>
      </w:r>
      <w:r w:rsidR="467AC125" w:rsidRPr="005E7B71">
        <w:rPr>
          <w:rFonts w:ascii="Calibri" w:eastAsia="Calibri" w:hAnsi="Calibri" w:cs="Calibri"/>
        </w:rPr>
        <w:t>retail industry</w:t>
      </w:r>
      <w:r w:rsidR="6214D6C6" w:rsidRPr="005E7B71">
        <w:rPr>
          <w:rFonts w:ascii="Calibri" w:eastAsia="Calibri" w:hAnsi="Calibri" w:cs="Calibri"/>
        </w:rPr>
        <w:t xml:space="preserve"> </w:t>
      </w:r>
      <w:r w:rsidR="216D3407" w:rsidRPr="005E7B71">
        <w:rPr>
          <w:rFonts w:ascii="Calibri" w:eastAsia="Calibri" w:hAnsi="Calibri" w:cs="Calibri"/>
        </w:rPr>
        <w:t>are</w:t>
      </w:r>
      <w:r w:rsidR="00B51A4F" w:rsidRPr="005E7B71">
        <w:rPr>
          <w:rFonts w:ascii="Calibri" w:eastAsia="Calibri" w:hAnsi="Calibri" w:cs="Calibri"/>
        </w:rPr>
        <w:t xml:space="preserve"> p</w:t>
      </w:r>
      <w:r w:rsidR="6214D6C6" w:rsidRPr="005E7B71">
        <w:rPr>
          <w:rFonts w:ascii="Calibri" w:eastAsia="Calibri" w:hAnsi="Calibri" w:cs="Calibri"/>
        </w:rPr>
        <w:t>rice</w:t>
      </w:r>
      <w:r w:rsidR="00B51A4F" w:rsidRPr="005E7B71">
        <w:rPr>
          <w:rFonts w:ascii="Calibri" w:eastAsia="Calibri" w:hAnsi="Calibri" w:cs="Calibri"/>
        </w:rPr>
        <w:t>, q</w:t>
      </w:r>
      <w:r w:rsidR="6214D6C6" w:rsidRPr="005E7B71">
        <w:rPr>
          <w:rFonts w:ascii="Calibri" w:eastAsia="Calibri" w:hAnsi="Calibri" w:cs="Calibri"/>
        </w:rPr>
        <w:t>uality</w:t>
      </w:r>
      <w:r w:rsidR="00B51A4F" w:rsidRPr="005E7B71">
        <w:rPr>
          <w:rFonts w:ascii="Calibri" w:eastAsia="Calibri" w:hAnsi="Calibri" w:cs="Calibri"/>
        </w:rPr>
        <w:t>,</w:t>
      </w:r>
      <w:r w:rsidR="6008B93C" w:rsidRPr="005E7B71">
        <w:rPr>
          <w:rFonts w:ascii="Calibri" w:eastAsia="Calibri" w:hAnsi="Calibri" w:cs="Calibri"/>
        </w:rPr>
        <w:t xml:space="preserve"> e- commerce, household brand, customer service, technology,</w:t>
      </w:r>
      <w:r w:rsidR="548A2E6D" w:rsidRPr="005E7B71">
        <w:rPr>
          <w:rFonts w:ascii="Calibri" w:eastAsia="Calibri" w:hAnsi="Calibri" w:cs="Calibri"/>
        </w:rPr>
        <w:t xml:space="preserve"> household brand,</w:t>
      </w:r>
      <w:r w:rsidR="6008B93C" w:rsidRPr="005E7B71">
        <w:rPr>
          <w:rFonts w:ascii="Calibri" w:eastAsia="Calibri" w:hAnsi="Calibri" w:cs="Calibri"/>
        </w:rPr>
        <w:t xml:space="preserve"> </w:t>
      </w:r>
      <w:r w:rsidR="7CBA4698" w:rsidRPr="005E7B71">
        <w:rPr>
          <w:rFonts w:ascii="Calibri" w:eastAsia="Calibri" w:hAnsi="Calibri" w:cs="Calibri"/>
        </w:rPr>
        <w:t xml:space="preserve">number of locations and product </w:t>
      </w:r>
      <w:r w:rsidR="6BED9D8A" w:rsidRPr="005E7B71">
        <w:rPr>
          <w:rFonts w:ascii="Calibri" w:eastAsia="Calibri" w:hAnsi="Calibri" w:cs="Calibri"/>
        </w:rPr>
        <w:t>category diversity</w:t>
      </w:r>
      <w:r w:rsidR="356FE3D6" w:rsidRPr="005E7B71">
        <w:rPr>
          <w:rFonts w:ascii="Calibri" w:eastAsia="Calibri" w:hAnsi="Calibri" w:cs="Calibri"/>
        </w:rPr>
        <w:t>.</w:t>
      </w:r>
    </w:p>
    <w:p w14:paraId="1D89FD19" w14:textId="18D9566C" w:rsidR="45940B59" w:rsidRPr="005E7B71" w:rsidRDefault="45940B59" w:rsidP="6C8C75DB">
      <w:pPr>
        <w:spacing w:after="0"/>
        <w:rPr>
          <w:rFonts w:ascii="Calibri" w:eastAsia="Calibri" w:hAnsi="Calibri" w:cs="Calibri"/>
        </w:rPr>
      </w:pPr>
    </w:p>
    <w:p w14:paraId="3D41E1CC" w14:textId="7B11010B" w:rsidR="4B561874" w:rsidRPr="005E7B71" w:rsidRDefault="42067500" w:rsidP="6C8C75DB">
      <w:pPr>
        <w:spacing w:after="0"/>
        <w:jc w:val="center"/>
        <w:rPr>
          <w:rFonts w:ascii="Calibri" w:eastAsia="Calibri" w:hAnsi="Calibri" w:cs="Calibri"/>
          <w:b/>
          <w:bCs/>
        </w:rPr>
      </w:pPr>
      <w:r w:rsidRPr="005E7B71">
        <w:rPr>
          <w:rFonts w:ascii="Calibri" w:eastAsia="Calibri" w:hAnsi="Calibri" w:cs="Calibri"/>
          <w:b/>
          <w:bCs/>
        </w:rPr>
        <w:t>Walmart</w:t>
      </w:r>
      <w:r w:rsidR="4B561874" w:rsidRPr="005E7B71">
        <w:rPr>
          <w:rFonts w:ascii="Calibri" w:eastAsia="Calibri" w:hAnsi="Calibri" w:cs="Calibri"/>
          <w:b/>
          <w:bCs/>
        </w:rPr>
        <w:t xml:space="preserve"> Competitive Advantage (KSFs)</w:t>
      </w:r>
    </w:p>
    <w:p w14:paraId="46276471" w14:textId="77777777" w:rsidR="00B51A4F" w:rsidRPr="005E7B71" w:rsidRDefault="00B51A4F" w:rsidP="6C8C75DB">
      <w:pPr>
        <w:spacing w:after="0"/>
        <w:jc w:val="center"/>
        <w:rPr>
          <w:rFonts w:ascii="Calibri" w:eastAsia="Calibri" w:hAnsi="Calibri" w:cs="Calibri"/>
          <w:b/>
          <w:bCs/>
        </w:rPr>
      </w:pPr>
    </w:p>
    <w:p w14:paraId="27AE9D1D" w14:textId="036DF6AA" w:rsidR="2A07C2AC" w:rsidRPr="005E7B71" w:rsidRDefault="10094F7E" w:rsidP="6C8C75DB">
      <w:pPr>
        <w:spacing w:after="0"/>
        <w:rPr>
          <w:rFonts w:ascii="Calibri" w:eastAsia="Calibri" w:hAnsi="Calibri" w:cs="Calibri"/>
        </w:rPr>
      </w:pPr>
      <w:r w:rsidRPr="005E7B71">
        <w:rPr>
          <w:rFonts w:ascii="Calibri" w:hAnsi="Calibri" w:cs="Calibri"/>
          <w:noProof/>
        </w:rPr>
        <w:drawing>
          <wp:inline distT="0" distB="0" distL="0" distR="0" wp14:anchorId="6EECF461" wp14:editId="6E22A73F">
            <wp:extent cx="5943600" cy="1762125"/>
            <wp:effectExtent l="0" t="0" r="0" b="0"/>
            <wp:docPr id="399801100" name="Picture 39980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0163E2F3" w14:textId="053D4A11" w:rsidR="45940B59" w:rsidRPr="005E7B71" w:rsidRDefault="45940B59" w:rsidP="6C8C75DB">
      <w:pPr>
        <w:spacing w:after="0"/>
        <w:rPr>
          <w:rFonts w:ascii="Calibri" w:eastAsia="Calibri" w:hAnsi="Calibri" w:cs="Calibri"/>
          <w:b/>
          <w:bCs/>
        </w:rPr>
      </w:pPr>
    </w:p>
    <w:p w14:paraId="7543BD90" w14:textId="7C6F956B" w:rsidR="003362F5" w:rsidRPr="005E7B71" w:rsidRDefault="4707D376" w:rsidP="6C8C75DB">
      <w:pPr>
        <w:spacing w:after="0" w:line="480" w:lineRule="auto"/>
        <w:rPr>
          <w:rFonts w:ascii="Calibri" w:eastAsia="Calibri" w:hAnsi="Calibri" w:cs="Calibri"/>
        </w:rPr>
      </w:pPr>
      <w:r w:rsidRPr="005E7B71">
        <w:rPr>
          <w:rFonts w:ascii="Calibri" w:eastAsia="Calibri" w:hAnsi="Calibri" w:cs="Calibri"/>
        </w:rPr>
        <w:t>Walmart's</w:t>
      </w:r>
      <w:r w:rsidR="55DC4753" w:rsidRPr="005E7B71">
        <w:rPr>
          <w:rFonts w:ascii="Calibri" w:eastAsia="Calibri" w:hAnsi="Calibri" w:cs="Calibri"/>
        </w:rPr>
        <w:t xml:space="preserve"> competitive advantage </w:t>
      </w:r>
      <w:r w:rsidR="66F5B6BD" w:rsidRPr="005E7B71">
        <w:rPr>
          <w:rFonts w:ascii="Calibri" w:eastAsia="Calibri" w:hAnsi="Calibri" w:cs="Calibri"/>
        </w:rPr>
        <w:t xml:space="preserve">with regards to its </w:t>
      </w:r>
      <w:r w:rsidR="55DC4753" w:rsidRPr="005E7B71">
        <w:rPr>
          <w:rFonts w:ascii="Calibri" w:eastAsia="Calibri" w:hAnsi="Calibri" w:cs="Calibri"/>
        </w:rPr>
        <w:t xml:space="preserve">key success </w:t>
      </w:r>
      <w:r w:rsidR="5C37423C" w:rsidRPr="005E7B71">
        <w:rPr>
          <w:rFonts w:ascii="Calibri" w:eastAsia="Calibri" w:hAnsi="Calibri" w:cs="Calibri"/>
        </w:rPr>
        <w:t>factors is</w:t>
      </w:r>
      <w:r w:rsidR="55DC4753" w:rsidRPr="005E7B71">
        <w:rPr>
          <w:rFonts w:ascii="Calibri" w:eastAsia="Calibri" w:hAnsi="Calibri" w:cs="Calibri"/>
        </w:rPr>
        <w:t xml:space="preserve"> its price, household brands, number of l</w:t>
      </w:r>
      <w:r w:rsidR="22B8DC89" w:rsidRPr="005E7B71">
        <w:rPr>
          <w:rFonts w:ascii="Calibri" w:eastAsia="Calibri" w:hAnsi="Calibri" w:cs="Calibri"/>
        </w:rPr>
        <w:t>ocations</w:t>
      </w:r>
      <w:r w:rsidR="5463EE90" w:rsidRPr="005E7B71">
        <w:rPr>
          <w:rFonts w:ascii="Calibri" w:eastAsia="Calibri" w:hAnsi="Calibri" w:cs="Calibri"/>
        </w:rPr>
        <w:t>, customer service, e-</w:t>
      </w:r>
      <w:r w:rsidR="463F98EB" w:rsidRPr="005E7B71">
        <w:rPr>
          <w:rFonts w:ascii="Calibri" w:eastAsia="Calibri" w:hAnsi="Calibri" w:cs="Calibri"/>
        </w:rPr>
        <w:t>commerce, technology</w:t>
      </w:r>
      <w:r w:rsidR="22B8DC89" w:rsidRPr="005E7B71">
        <w:rPr>
          <w:rFonts w:ascii="Calibri" w:eastAsia="Calibri" w:hAnsi="Calibri" w:cs="Calibri"/>
        </w:rPr>
        <w:t xml:space="preserve"> and product category diversity. </w:t>
      </w:r>
      <w:r w:rsidR="5DBEC95E" w:rsidRPr="005E7B71">
        <w:rPr>
          <w:rFonts w:ascii="Calibri" w:eastAsia="Calibri" w:hAnsi="Calibri" w:cs="Calibri"/>
        </w:rPr>
        <w:t xml:space="preserve"> Walmart has the lowest prices compared it its competitors</w:t>
      </w:r>
      <w:r w:rsidR="6C7D279A" w:rsidRPr="005E7B71">
        <w:rPr>
          <w:rFonts w:ascii="Calibri" w:eastAsia="Calibri" w:hAnsi="Calibri" w:cs="Calibri"/>
        </w:rPr>
        <w:t xml:space="preserve"> (</w:t>
      </w:r>
      <w:r w:rsidR="3894398A" w:rsidRPr="005E7B71">
        <w:rPr>
          <w:rFonts w:ascii="Calibri" w:eastAsia="Calibri" w:hAnsi="Calibri" w:cs="Calibri"/>
        </w:rPr>
        <w:t>Business Insider, n.d</w:t>
      </w:r>
      <w:r w:rsidR="6C7D279A" w:rsidRPr="005E7B71">
        <w:rPr>
          <w:rFonts w:ascii="Calibri" w:eastAsia="Calibri" w:hAnsi="Calibri" w:cs="Calibri"/>
        </w:rPr>
        <w:t>).</w:t>
      </w:r>
      <w:r w:rsidR="5DBEC95E" w:rsidRPr="005E7B71">
        <w:rPr>
          <w:rFonts w:ascii="Calibri" w:eastAsia="Calibri" w:hAnsi="Calibri" w:cs="Calibri"/>
        </w:rPr>
        <w:t xml:space="preserve"> </w:t>
      </w:r>
      <w:r w:rsidR="7BDEFDFB" w:rsidRPr="005E7B71">
        <w:rPr>
          <w:rFonts w:ascii="Calibri" w:eastAsia="Calibri" w:hAnsi="Calibri" w:cs="Calibri"/>
        </w:rPr>
        <w:t xml:space="preserve">Household </w:t>
      </w:r>
      <w:r w:rsidR="081AA0B3" w:rsidRPr="005E7B71">
        <w:rPr>
          <w:rFonts w:ascii="Calibri" w:eastAsia="Calibri" w:hAnsi="Calibri" w:cs="Calibri"/>
        </w:rPr>
        <w:t>brands</w:t>
      </w:r>
      <w:r w:rsidR="7BDEFDFB" w:rsidRPr="005E7B71">
        <w:rPr>
          <w:rFonts w:ascii="Calibri" w:eastAsia="Calibri" w:hAnsi="Calibri" w:cs="Calibri"/>
        </w:rPr>
        <w:t xml:space="preserve"> </w:t>
      </w:r>
      <w:r w:rsidR="059F0C6B" w:rsidRPr="005E7B71">
        <w:rPr>
          <w:rFonts w:ascii="Calibri" w:eastAsia="Calibri" w:hAnsi="Calibri" w:cs="Calibri"/>
        </w:rPr>
        <w:t>are</w:t>
      </w:r>
      <w:r w:rsidR="7BDEFDFB" w:rsidRPr="005E7B71">
        <w:rPr>
          <w:rFonts w:ascii="Calibri" w:eastAsia="Calibri" w:hAnsi="Calibri" w:cs="Calibri"/>
        </w:rPr>
        <w:t xml:space="preserve"> a great addition to any retail company. Companies have complete control of their hou</w:t>
      </w:r>
      <w:r w:rsidR="777BB967" w:rsidRPr="005E7B71">
        <w:rPr>
          <w:rFonts w:ascii="Calibri" w:eastAsia="Calibri" w:hAnsi="Calibri" w:cs="Calibri"/>
        </w:rPr>
        <w:t xml:space="preserve">sehold brands unlike the other </w:t>
      </w:r>
      <w:r w:rsidR="65215AFF" w:rsidRPr="005E7B71">
        <w:rPr>
          <w:rFonts w:ascii="Calibri" w:eastAsia="Calibri" w:hAnsi="Calibri" w:cs="Calibri"/>
        </w:rPr>
        <w:t>brands</w:t>
      </w:r>
      <w:r w:rsidR="777BB967" w:rsidRPr="005E7B71">
        <w:rPr>
          <w:rFonts w:ascii="Calibri" w:eastAsia="Calibri" w:hAnsi="Calibri" w:cs="Calibri"/>
        </w:rPr>
        <w:t xml:space="preserve"> in their stores. They can regulate </w:t>
      </w:r>
      <w:r w:rsidR="777BB967" w:rsidRPr="005E7B71">
        <w:rPr>
          <w:rFonts w:ascii="Calibri" w:eastAsia="Calibri" w:hAnsi="Calibri" w:cs="Calibri"/>
        </w:rPr>
        <w:lastRenderedPageBreak/>
        <w:t>prices according to customer demands and the econo</w:t>
      </w:r>
      <w:r w:rsidR="5414BC26" w:rsidRPr="005E7B71">
        <w:rPr>
          <w:rFonts w:ascii="Calibri" w:eastAsia="Calibri" w:hAnsi="Calibri" w:cs="Calibri"/>
        </w:rPr>
        <w:t xml:space="preserve">mic conditions. </w:t>
      </w:r>
      <w:r w:rsidR="54C482AE" w:rsidRPr="005E7B71">
        <w:rPr>
          <w:rFonts w:ascii="Calibri" w:eastAsia="Calibri" w:hAnsi="Calibri" w:cs="Calibri"/>
        </w:rPr>
        <w:t xml:space="preserve">Walmart’s great value household brand offers </w:t>
      </w:r>
      <w:r w:rsidR="5F12317E" w:rsidRPr="005E7B71">
        <w:rPr>
          <w:rFonts w:ascii="Calibri" w:eastAsia="Calibri" w:hAnsi="Calibri" w:cs="Calibri"/>
        </w:rPr>
        <w:t>diverse categories</w:t>
      </w:r>
      <w:r w:rsidR="54C482AE" w:rsidRPr="005E7B71">
        <w:rPr>
          <w:rFonts w:ascii="Calibri" w:eastAsia="Calibri" w:hAnsi="Calibri" w:cs="Calibri"/>
        </w:rPr>
        <w:t xml:space="preserve"> of pro</w:t>
      </w:r>
      <w:r w:rsidR="0575420C" w:rsidRPr="005E7B71">
        <w:rPr>
          <w:rFonts w:ascii="Calibri" w:eastAsia="Calibri" w:hAnsi="Calibri" w:cs="Calibri"/>
        </w:rPr>
        <w:t>ducts</w:t>
      </w:r>
      <w:r w:rsidR="6B944722" w:rsidRPr="005E7B71">
        <w:rPr>
          <w:rFonts w:ascii="Calibri" w:eastAsia="Calibri" w:hAnsi="Calibri" w:cs="Calibri"/>
        </w:rPr>
        <w:t>.</w:t>
      </w:r>
      <w:r w:rsidR="63D60335" w:rsidRPr="005E7B71">
        <w:rPr>
          <w:rFonts w:ascii="Calibri" w:eastAsia="Calibri" w:hAnsi="Calibri" w:cs="Calibri"/>
        </w:rPr>
        <w:t xml:space="preserve"> </w:t>
      </w:r>
      <w:r w:rsidR="0BBC9CBF" w:rsidRPr="005E7B71">
        <w:rPr>
          <w:rFonts w:ascii="Calibri" w:eastAsia="Calibri" w:hAnsi="Calibri" w:cs="Calibri"/>
        </w:rPr>
        <w:t xml:space="preserve">Great value </w:t>
      </w:r>
      <w:r w:rsidR="7F7B7CC6" w:rsidRPr="005E7B71">
        <w:rPr>
          <w:rFonts w:ascii="Calibri" w:eastAsia="Calibri" w:hAnsi="Calibri" w:cs="Calibri"/>
        </w:rPr>
        <w:t>brands offer</w:t>
      </w:r>
      <w:r w:rsidR="0BBC9CBF" w:rsidRPr="005E7B71">
        <w:rPr>
          <w:rFonts w:ascii="Calibri" w:eastAsia="Calibri" w:hAnsi="Calibri" w:cs="Calibri"/>
        </w:rPr>
        <w:t xml:space="preserve"> lo</w:t>
      </w:r>
      <w:r w:rsidR="71CAAF13" w:rsidRPr="005E7B71">
        <w:rPr>
          <w:rFonts w:ascii="Calibri" w:eastAsia="Calibri" w:hAnsi="Calibri" w:cs="Calibri"/>
        </w:rPr>
        <w:t xml:space="preserve">wer prices compared to </w:t>
      </w:r>
      <w:r w:rsidR="146B6A24" w:rsidRPr="005E7B71">
        <w:rPr>
          <w:rFonts w:ascii="Calibri" w:eastAsia="Calibri" w:hAnsi="Calibri" w:cs="Calibri"/>
        </w:rPr>
        <w:t>their</w:t>
      </w:r>
      <w:r w:rsidR="71CAAF13" w:rsidRPr="005E7B71">
        <w:rPr>
          <w:rFonts w:ascii="Calibri" w:eastAsia="Calibri" w:hAnsi="Calibri" w:cs="Calibri"/>
        </w:rPr>
        <w:t xml:space="preserve"> competitors’ household </w:t>
      </w:r>
      <w:r w:rsidR="7FE0E513" w:rsidRPr="005E7B71">
        <w:rPr>
          <w:rFonts w:ascii="Calibri" w:eastAsia="Calibri" w:hAnsi="Calibri" w:cs="Calibri"/>
        </w:rPr>
        <w:t>brands</w:t>
      </w:r>
      <w:r w:rsidR="1F1782F0" w:rsidRPr="005E7B71">
        <w:rPr>
          <w:rFonts w:ascii="Calibri" w:eastAsia="Calibri" w:hAnsi="Calibri" w:cs="Calibri"/>
        </w:rPr>
        <w:t xml:space="preserve"> (Neubauer, 2024)</w:t>
      </w:r>
      <w:r w:rsidR="71CAAF13" w:rsidRPr="005E7B71">
        <w:rPr>
          <w:rFonts w:ascii="Calibri" w:eastAsia="Calibri" w:hAnsi="Calibri" w:cs="Calibri"/>
        </w:rPr>
        <w:t xml:space="preserve">. </w:t>
      </w:r>
      <w:r w:rsidR="1B5A5083" w:rsidRPr="005E7B71">
        <w:rPr>
          <w:rFonts w:ascii="Calibri" w:eastAsia="Calibri" w:hAnsi="Calibri" w:cs="Calibri"/>
        </w:rPr>
        <w:t xml:space="preserve"> </w:t>
      </w:r>
      <w:r w:rsidR="1252FDC7" w:rsidRPr="005E7B71">
        <w:rPr>
          <w:rFonts w:ascii="Calibri" w:eastAsia="Calibri" w:hAnsi="Calibri" w:cs="Calibri"/>
        </w:rPr>
        <w:t>In comparis</w:t>
      </w:r>
      <w:r w:rsidR="63A06912" w:rsidRPr="005E7B71">
        <w:rPr>
          <w:rFonts w:ascii="Calibri" w:eastAsia="Calibri" w:hAnsi="Calibri" w:cs="Calibri"/>
        </w:rPr>
        <w:t>o</w:t>
      </w:r>
      <w:r w:rsidR="1252FDC7" w:rsidRPr="005E7B71">
        <w:rPr>
          <w:rFonts w:ascii="Calibri" w:eastAsia="Calibri" w:hAnsi="Calibri" w:cs="Calibri"/>
        </w:rPr>
        <w:t xml:space="preserve">n to its competitors, Walmart has the highest number </w:t>
      </w:r>
      <w:r w:rsidR="3B6270A5" w:rsidRPr="005E7B71">
        <w:rPr>
          <w:rFonts w:ascii="Calibri" w:eastAsia="Calibri" w:hAnsi="Calibri" w:cs="Calibri"/>
        </w:rPr>
        <w:t xml:space="preserve">of </w:t>
      </w:r>
      <w:r w:rsidR="00A02828" w:rsidRPr="005E7B71">
        <w:rPr>
          <w:rFonts w:ascii="Calibri" w:eastAsia="Calibri" w:hAnsi="Calibri" w:cs="Calibri"/>
        </w:rPr>
        <w:t>stores,</w:t>
      </w:r>
      <w:r w:rsidR="1252FDC7" w:rsidRPr="005E7B71">
        <w:rPr>
          <w:rFonts w:ascii="Calibri" w:eastAsia="Calibri" w:hAnsi="Calibri" w:cs="Calibri"/>
        </w:rPr>
        <w:t xml:space="preserve"> </w:t>
      </w:r>
      <w:r w:rsidR="005E7B71" w:rsidRPr="005E7B71">
        <w:rPr>
          <w:rFonts w:ascii="Calibri" w:eastAsia="Calibri" w:hAnsi="Calibri" w:cs="Calibri"/>
        </w:rPr>
        <w:t>5320,</w:t>
      </w:r>
      <w:r w:rsidR="79B638CE" w:rsidRPr="005E7B71">
        <w:rPr>
          <w:rFonts w:ascii="Calibri" w:eastAsia="Calibri" w:hAnsi="Calibri" w:cs="Calibri"/>
        </w:rPr>
        <w:t xml:space="preserve"> while Target has 1956 stores</w:t>
      </w:r>
      <w:r w:rsidR="15AB6188" w:rsidRPr="005E7B71">
        <w:rPr>
          <w:rFonts w:ascii="Calibri" w:eastAsia="Calibri" w:hAnsi="Calibri" w:cs="Calibri"/>
        </w:rPr>
        <w:t xml:space="preserve"> (Statista, n.d)</w:t>
      </w:r>
      <w:r w:rsidR="79B638CE" w:rsidRPr="005E7B71">
        <w:rPr>
          <w:rFonts w:ascii="Calibri" w:eastAsia="Calibri" w:hAnsi="Calibri" w:cs="Calibri"/>
        </w:rPr>
        <w:t>.</w:t>
      </w:r>
      <w:r w:rsidR="63875F37" w:rsidRPr="005E7B71">
        <w:rPr>
          <w:rFonts w:ascii="Calibri" w:eastAsia="Calibri" w:hAnsi="Calibri" w:cs="Calibri"/>
        </w:rPr>
        <w:t xml:space="preserve"> Although known mainly for online shopping, Amazon is estimated to have about 629 stores</w:t>
      </w:r>
      <w:r w:rsidR="23134263" w:rsidRPr="005E7B71">
        <w:rPr>
          <w:rFonts w:ascii="Calibri" w:eastAsia="Calibri" w:hAnsi="Calibri" w:cs="Calibri"/>
        </w:rPr>
        <w:t xml:space="preserve"> (Howland, 2018)</w:t>
      </w:r>
      <w:r w:rsidR="430D2B95" w:rsidRPr="005E7B71">
        <w:rPr>
          <w:rFonts w:ascii="Calibri" w:eastAsia="Calibri" w:hAnsi="Calibri" w:cs="Calibri"/>
        </w:rPr>
        <w:t>. Walmart huge number of locations make it more accessible and convenient for its customers both in urban and rural areas.</w:t>
      </w:r>
      <w:r w:rsidR="021AF7CB" w:rsidRPr="005E7B71">
        <w:rPr>
          <w:rFonts w:ascii="Calibri" w:eastAsia="Calibri" w:hAnsi="Calibri" w:cs="Calibri"/>
        </w:rPr>
        <w:t xml:space="preserve"> The company can gain </w:t>
      </w:r>
      <w:r w:rsidR="04FADD23" w:rsidRPr="005E7B71">
        <w:rPr>
          <w:rFonts w:ascii="Calibri" w:eastAsia="Calibri" w:hAnsi="Calibri" w:cs="Calibri"/>
        </w:rPr>
        <w:t>additional</w:t>
      </w:r>
      <w:r w:rsidR="021AF7CB" w:rsidRPr="005E7B71">
        <w:rPr>
          <w:rFonts w:ascii="Calibri" w:eastAsia="Calibri" w:hAnsi="Calibri" w:cs="Calibri"/>
        </w:rPr>
        <w:t xml:space="preserve"> sales from locations </w:t>
      </w:r>
      <w:r w:rsidR="07C914DF" w:rsidRPr="005E7B71">
        <w:rPr>
          <w:rFonts w:ascii="Calibri" w:eastAsia="Calibri" w:hAnsi="Calibri" w:cs="Calibri"/>
        </w:rPr>
        <w:t xml:space="preserve">they're </w:t>
      </w:r>
      <w:r w:rsidR="021AF7CB" w:rsidRPr="005E7B71">
        <w:rPr>
          <w:rFonts w:ascii="Calibri" w:eastAsia="Calibri" w:hAnsi="Calibri" w:cs="Calibri"/>
        </w:rPr>
        <w:t>its competitors are not available.</w:t>
      </w:r>
      <w:r w:rsidR="247965B0" w:rsidRPr="005E7B71">
        <w:rPr>
          <w:rFonts w:ascii="Calibri" w:eastAsia="Calibri" w:hAnsi="Calibri" w:cs="Calibri"/>
        </w:rPr>
        <w:t xml:space="preserve"> </w:t>
      </w:r>
      <w:r w:rsidR="2E574212" w:rsidRPr="005E7B71">
        <w:rPr>
          <w:rFonts w:ascii="Calibri" w:eastAsia="Calibri" w:hAnsi="Calibri" w:cs="Calibri"/>
        </w:rPr>
        <w:t xml:space="preserve"> Walmart is a one stop shop </w:t>
      </w:r>
      <w:r w:rsidR="1EA1492A" w:rsidRPr="005E7B71">
        <w:rPr>
          <w:rFonts w:ascii="Calibri" w:eastAsia="Calibri" w:hAnsi="Calibri" w:cs="Calibri"/>
        </w:rPr>
        <w:t>where</w:t>
      </w:r>
      <w:r w:rsidR="2E574212" w:rsidRPr="005E7B71">
        <w:rPr>
          <w:rFonts w:ascii="Calibri" w:eastAsia="Calibri" w:hAnsi="Calibri" w:cs="Calibri"/>
        </w:rPr>
        <w:t xml:space="preserve"> </w:t>
      </w:r>
      <w:r w:rsidR="48C60613" w:rsidRPr="005E7B71">
        <w:rPr>
          <w:rFonts w:ascii="Calibri" w:eastAsia="Calibri" w:hAnsi="Calibri" w:cs="Calibri"/>
        </w:rPr>
        <w:t>customers</w:t>
      </w:r>
      <w:r w:rsidR="2E574212" w:rsidRPr="005E7B71">
        <w:rPr>
          <w:rFonts w:ascii="Calibri" w:eastAsia="Calibri" w:hAnsi="Calibri" w:cs="Calibri"/>
        </w:rPr>
        <w:t xml:space="preserve"> </w:t>
      </w:r>
      <w:r w:rsidR="00156E9C" w:rsidRPr="005E7B71">
        <w:rPr>
          <w:rFonts w:ascii="Calibri" w:eastAsia="Calibri" w:hAnsi="Calibri" w:cs="Calibri"/>
        </w:rPr>
        <w:t>can access a variety of products in different categories</w:t>
      </w:r>
      <w:r w:rsidR="28A2090F" w:rsidRPr="005E7B71">
        <w:rPr>
          <w:rFonts w:ascii="Calibri" w:eastAsia="Calibri" w:hAnsi="Calibri" w:cs="Calibri"/>
        </w:rPr>
        <w:t xml:space="preserve"> or departments</w:t>
      </w:r>
      <w:r w:rsidR="7A151F5A" w:rsidRPr="005E7B71">
        <w:rPr>
          <w:rFonts w:ascii="Calibri" w:eastAsia="Calibri" w:hAnsi="Calibri" w:cs="Calibri"/>
        </w:rPr>
        <w:t xml:space="preserve"> under </w:t>
      </w:r>
      <w:r w:rsidR="06CB66EF" w:rsidRPr="005E7B71">
        <w:rPr>
          <w:rFonts w:ascii="Calibri" w:eastAsia="Calibri" w:hAnsi="Calibri" w:cs="Calibri"/>
        </w:rPr>
        <w:t xml:space="preserve">one </w:t>
      </w:r>
      <w:r w:rsidR="4B2CD1D1" w:rsidRPr="005E7B71">
        <w:rPr>
          <w:rFonts w:ascii="Calibri" w:eastAsia="Calibri" w:hAnsi="Calibri" w:cs="Calibri"/>
        </w:rPr>
        <w:t>r</w:t>
      </w:r>
      <w:r w:rsidR="06CB66EF" w:rsidRPr="005E7B71">
        <w:rPr>
          <w:rFonts w:ascii="Calibri" w:eastAsia="Calibri" w:hAnsi="Calibri" w:cs="Calibri"/>
        </w:rPr>
        <w:t>oof</w:t>
      </w:r>
      <w:r w:rsidR="7A151F5A" w:rsidRPr="005E7B71">
        <w:rPr>
          <w:rFonts w:ascii="Calibri" w:eastAsia="Calibri" w:hAnsi="Calibri" w:cs="Calibri"/>
        </w:rPr>
        <w:t xml:space="preserve">. </w:t>
      </w:r>
      <w:r w:rsidR="3BFB4917" w:rsidRPr="005E7B71">
        <w:rPr>
          <w:rFonts w:ascii="Calibri" w:eastAsia="Calibri" w:hAnsi="Calibri" w:cs="Calibri"/>
        </w:rPr>
        <w:t xml:space="preserve">It sells over 75 million </w:t>
      </w:r>
      <w:r w:rsidR="5BA92B57" w:rsidRPr="005E7B71">
        <w:rPr>
          <w:rFonts w:ascii="Calibri" w:eastAsia="Calibri" w:hAnsi="Calibri" w:cs="Calibri"/>
        </w:rPr>
        <w:t xml:space="preserve">products </w:t>
      </w:r>
      <w:r w:rsidR="6CB06AD0" w:rsidRPr="005E7B71">
        <w:rPr>
          <w:rFonts w:ascii="Calibri" w:eastAsia="Calibri" w:hAnsi="Calibri" w:cs="Calibri"/>
        </w:rPr>
        <w:t>(Smith, 2024</w:t>
      </w:r>
      <w:r w:rsidR="7F6A6E54" w:rsidRPr="005E7B71">
        <w:rPr>
          <w:rFonts w:ascii="Calibri" w:eastAsia="Calibri" w:hAnsi="Calibri" w:cs="Calibri"/>
        </w:rPr>
        <w:t>).</w:t>
      </w:r>
      <w:r w:rsidR="3BFB4917" w:rsidRPr="005E7B71">
        <w:rPr>
          <w:rFonts w:ascii="Calibri" w:eastAsia="Calibri" w:hAnsi="Calibri" w:cs="Calibri"/>
        </w:rPr>
        <w:t xml:space="preserve"> </w:t>
      </w:r>
      <w:r w:rsidR="7D6F4EB3" w:rsidRPr="005E7B71">
        <w:rPr>
          <w:rFonts w:ascii="Calibri" w:eastAsia="Calibri" w:hAnsi="Calibri" w:cs="Calibri"/>
        </w:rPr>
        <w:t>On the other hand,</w:t>
      </w:r>
      <w:r w:rsidR="3BFB4917" w:rsidRPr="005E7B71">
        <w:rPr>
          <w:rFonts w:ascii="Calibri" w:eastAsia="Calibri" w:hAnsi="Calibri" w:cs="Calibri"/>
        </w:rPr>
        <w:t xml:space="preserve"> </w:t>
      </w:r>
      <w:r w:rsidR="7462A811" w:rsidRPr="005E7B71">
        <w:rPr>
          <w:rFonts w:ascii="Calibri" w:eastAsia="Calibri" w:hAnsi="Calibri" w:cs="Calibri"/>
        </w:rPr>
        <w:t>Amazon</w:t>
      </w:r>
      <w:r w:rsidR="305AE343" w:rsidRPr="005E7B71">
        <w:rPr>
          <w:rFonts w:ascii="Calibri" w:eastAsia="Calibri" w:hAnsi="Calibri" w:cs="Calibri"/>
        </w:rPr>
        <w:t xml:space="preserve"> sells over </w:t>
      </w:r>
      <w:r w:rsidR="35058185" w:rsidRPr="005E7B71">
        <w:rPr>
          <w:rFonts w:ascii="Calibri" w:eastAsia="Calibri" w:hAnsi="Calibri" w:cs="Calibri"/>
        </w:rPr>
        <w:t xml:space="preserve">600 million </w:t>
      </w:r>
      <w:r w:rsidR="77618EF2" w:rsidRPr="005E7B71">
        <w:rPr>
          <w:rFonts w:ascii="Calibri" w:eastAsia="Calibri" w:hAnsi="Calibri" w:cs="Calibri"/>
        </w:rPr>
        <w:t xml:space="preserve">products </w:t>
      </w:r>
      <w:r w:rsidR="6670C0C5" w:rsidRPr="005E7B71">
        <w:rPr>
          <w:rFonts w:ascii="Calibri" w:eastAsia="Calibri" w:hAnsi="Calibri" w:cs="Calibri"/>
        </w:rPr>
        <w:t xml:space="preserve">(CapitalOne, </w:t>
      </w:r>
      <w:r w:rsidR="37FC73DF" w:rsidRPr="005E7B71">
        <w:rPr>
          <w:rFonts w:ascii="Calibri" w:eastAsia="Calibri" w:hAnsi="Calibri" w:cs="Calibri"/>
        </w:rPr>
        <w:t>n.d</w:t>
      </w:r>
      <w:r w:rsidR="6670C0C5" w:rsidRPr="005E7B71">
        <w:rPr>
          <w:rFonts w:ascii="Calibri" w:eastAsia="Calibri" w:hAnsi="Calibri" w:cs="Calibri"/>
        </w:rPr>
        <w:t>)</w:t>
      </w:r>
      <w:r w:rsidR="35058185" w:rsidRPr="005E7B71">
        <w:rPr>
          <w:rFonts w:ascii="Calibri" w:eastAsia="Calibri" w:hAnsi="Calibri" w:cs="Calibri"/>
        </w:rPr>
        <w:t xml:space="preserve">. </w:t>
      </w:r>
      <w:r w:rsidR="0FC76CFD" w:rsidRPr="005E7B71">
        <w:rPr>
          <w:rFonts w:ascii="Calibri" w:eastAsia="Calibri" w:hAnsi="Calibri" w:cs="Calibri"/>
        </w:rPr>
        <w:t xml:space="preserve">The physical </w:t>
      </w:r>
      <w:r w:rsidR="79416F4E" w:rsidRPr="005E7B71">
        <w:rPr>
          <w:rFonts w:ascii="Calibri" w:eastAsia="Calibri" w:hAnsi="Calibri" w:cs="Calibri"/>
        </w:rPr>
        <w:t>location</w:t>
      </w:r>
      <w:r w:rsidR="0FC76CFD" w:rsidRPr="005E7B71">
        <w:rPr>
          <w:rFonts w:ascii="Calibri" w:eastAsia="Calibri" w:hAnsi="Calibri" w:cs="Calibri"/>
        </w:rPr>
        <w:t xml:space="preserve"> and accessibility of Walmart is what distinguishes it from Amazon. Customers do not have to wait for the product to be delivered but rath</w:t>
      </w:r>
      <w:r w:rsidR="2D5AFCBC" w:rsidRPr="005E7B71">
        <w:rPr>
          <w:rFonts w:ascii="Calibri" w:eastAsia="Calibri" w:hAnsi="Calibri" w:cs="Calibri"/>
        </w:rPr>
        <w:t xml:space="preserve">er can buy it at their local </w:t>
      </w:r>
      <w:r w:rsidR="6C050DA0" w:rsidRPr="005E7B71">
        <w:rPr>
          <w:rFonts w:ascii="Calibri" w:eastAsia="Calibri" w:hAnsi="Calibri" w:cs="Calibri"/>
        </w:rPr>
        <w:t>Walmart</w:t>
      </w:r>
      <w:r w:rsidR="2D5AFCBC" w:rsidRPr="005E7B71">
        <w:rPr>
          <w:rFonts w:ascii="Calibri" w:eastAsia="Calibri" w:hAnsi="Calibri" w:cs="Calibri"/>
        </w:rPr>
        <w:t xml:space="preserve"> store.</w:t>
      </w:r>
      <w:r w:rsidR="60AEC5E1" w:rsidRPr="005E7B71">
        <w:rPr>
          <w:rFonts w:ascii="Calibri" w:eastAsia="Calibri" w:hAnsi="Calibri" w:cs="Calibri"/>
        </w:rPr>
        <w:t xml:space="preserve"> This creates more opportunities for </w:t>
      </w:r>
      <w:r w:rsidR="00A02828" w:rsidRPr="005E7B71">
        <w:rPr>
          <w:rFonts w:ascii="Calibri" w:eastAsia="Calibri" w:hAnsi="Calibri" w:cs="Calibri"/>
        </w:rPr>
        <w:t>cross-buying</w:t>
      </w:r>
      <w:r w:rsidR="60AEC5E1" w:rsidRPr="005E7B71">
        <w:rPr>
          <w:rFonts w:ascii="Calibri" w:eastAsia="Calibri" w:hAnsi="Calibri" w:cs="Calibri"/>
        </w:rPr>
        <w:t xml:space="preserve"> or impulse buying, thus more revenue for the company.</w:t>
      </w:r>
    </w:p>
    <w:p w14:paraId="7EF3A7A1" w14:textId="74BFBB09" w:rsidR="5C144FAB" w:rsidRPr="005E7B71" w:rsidRDefault="5C144FAB" w:rsidP="6C8C75DB">
      <w:pPr>
        <w:spacing w:after="0" w:line="480" w:lineRule="auto"/>
        <w:ind w:firstLine="720"/>
        <w:jc w:val="center"/>
        <w:rPr>
          <w:rFonts w:ascii="Calibri" w:eastAsia="Calibri" w:hAnsi="Calibri" w:cs="Calibri"/>
        </w:rPr>
      </w:pPr>
      <w:r w:rsidRPr="005E7B71">
        <w:rPr>
          <w:rFonts w:ascii="Calibri" w:eastAsia="Calibri" w:hAnsi="Calibri" w:cs="Calibri"/>
          <w:b/>
          <w:bCs/>
        </w:rPr>
        <w:t>Firm best Poised for Growth</w:t>
      </w:r>
    </w:p>
    <w:p w14:paraId="7157383F" w14:textId="7A3846EF" w:rsidR="3CF6E32E" w:rsidRPr="005E7B71" w:rsidRDefault="3CF6E32E" w:rsidP="6C8C75DB">
      <w:pPr>
        <w:spacing w:line="480" w:lineRule="auto"/>
        <w:rPr>
          <w:rFonts w:ascii="Calibri" w:eastAsia="Calibri" w:hAnsi="Calibri" w:cs="Calibri"/>
        </w:rPr>
      </w:pPr>
      <w:r w:rsidRPr="005E7B71">
        <w:rPr>
          <w:rFonts w:ascii="Calibri" w:eastAsia="Calibri" w:hAnsi="Calibri" w:cs="Calibri"/>
        </w:rPr>
        <w:t xml:space="preserve">With a weighted competitive strength of 8.15, Amazon is the strongest rival of </w:t>
      </w:r>
      <w:r w:rsidR="682B5FDD" w:rsidRPr="005E7B71">
        <w:rPr>
          <w:rFonts w:ascii="Calibri" w:eastAsia="Calibri" w:hAnsi="Calibri" w:cs="Calibri"/>
        </w:rPr>
        <w:t>Walmart</w:t>
      </w:r>
      <w:r w:rsidRPr="005E7B71">
        <w:rPr>
          <w:rFonts w:ascii="Calibri" w:eastAsia="Calibri" w:hAnsi="Calibri" w:cs="Calibri"/>
        </w:rPr>
        <w:t xml:space="preserve">. The company is more poised </w:t>
      </w:r>
      <w:r w:rsidR="594D16D9" w:rsidRPr="005E7B71">
        <w:rPr>
          <w:rFonts w:ascii="Calibri" w:eastAsia="Calibri" w:hAnsi="Calibri" w:cs="Calibri"/>
        </w:rPr>
        <w:t>for growth.</w:t>
      </w:r>
      <w:r w:rsidR="04F440A3" w:rsidRPr="005E7B71">
        <w:rPr>
          <w:rFonts w:ascii="Calibri" w:eastAsia="Calibri" w:hAnsi="Calibri" w:cs="Calibri"/>
        </w:rPr>
        <w:t xml:space="preserve"> Amazon offers more products compared to any other company in the industry. </w:t>
      </w:r>
      <w:r w:rsidR="5F8F6107" w:rsidRPr="005E7B71">
        <w:rPr>
          <w:rFonts w:ascii="Calibri" w:eastAsia="Calibri" w:hAnsi="Calibri" w:cs="Calibri"/>
        </w:rPr>
        <w:t xml:space="preserve">Unlike other companies, Amazon </w:t>
      </w:r>
      <w:r w:rsidR="6EA2339E" w:rsidRPr="005E7B71">
        <w:rPr>
          <w:rFonts w:ascii="Calibri" w:eastAsia="Calibri" w:hAnsi="Calibri" w:cs="Calibri"/>
        </w:rPr>
        <w:t>has a</w:t>
      </w:r>
      <w:r w:rsidR="5F8F6107" w:rsidRPr="005E7B71">
        <w:rPr>
          <w:rFonts w:ascii="Calibri" w:eastAsia="Calibri" w:hAnsi="Calibri" w:cs="Calibri"/>
        </w:rPr>
        <w:t xml:space="preserve"> </w:t>
      </w:r>
      <w:r w:rsidR="2949E817" w:rsidRPr="005E7B71">
        <w:rPr>
          <w:rFonts w:ascii="Calibri" w:eastAsia="Calibri" w:hAnsi="Calibri" w:cs="Calibri"/>
        </w:rPr>
        <w:t xml:space="preserve">diverse business line including products, services and devices.  </w:t>
      </w:r>
      <w:r w:rsidR="55FC575C" w:rsidRPr="005E7B71">
        <w:rPr>
          <w:rFonts w:ascii="Calibri" w:eastAsia="Calibri" w:hAnsi="Calibri" w:cs="Calibri"/>
        </w:rPr>
        <w:t xml:space="preserve">Amazon’s cloud computing services called </w:t>
      </w:r>
      <w:r w:rsidR="00A02828" w:rsidRPr="005E7B71">
        <w:rPr>
          <w:rFonts w:ascii="Calibri" w:eastAsia="Calibri" w:hAnsi="Calibri" w:cs="Calibri"/>
        </w:rPr>
        <w:t>Amazon</w:t>
      </w:r>
      <w:r w:rsidR="55FC575C" w:rsidRPr="005E7B71">
        <w:rPr>
          <w:rFonts w:ascii="Calibri" w:eastAsia="Calibri" w:hAnsi="Calibri" w:cs="Calibri"/>
        </w:rPr>
        <w:t xml:space="preserve"> Web Services (AWS) </w:t>
      </w:r>
      <w:r w:rsidR="7430EB0C" w:rsidRPr="005E7B71">
        <w:rPr>
          <w:rFonts w:ascii="Calibri" w:eastAsia="Calibri" w:hAnsi="Calibri" w:cs="Calibri"/>
        </w:rPr>
        <w:t xml:space="preserve">that </w:t>
      </w:r>
      <w:r w:rsidR="6EFBA90F" w:rsidRPr="005E7B71">
        <w:rPr>
          <w:rFonts w:ascii="Calibri" w:eastAsia="Calibri" w:hAnsi="Calibri" w:cs="Calibri"/>
        </w:rPr>
        <w:t>has a market share of about 32% and is the leading provider of public cloud computing services.</w:t>
      </w:r>
      <w:r w:rsidR="393EBAB9" w:rsidRPr="005E7B71">
        <w:rPr>
          <w:rFonts w:ascii="Calibri" w:eastAsia="Calibri" w:hAnsi="Calibri" w:cs="Calibri"/>
        </w:rPr>
        <w:t xml:space="preserve"> It also offers digital advertising on and </w:t>
      </w:r>
      <w:r w:rsidR="1F1E3801" w:rsidRPr="005E7B71">
        <w:rPr>
          <w:rFonts w:ascii="Calibri" w:eastAsia="Calibri" w:hAnsi="Calibri" w:cs="Calibri"/>
        </w:rPr>
        <w:t>off its</w:t>
      </w:r>
      <w:r w:rsidR="755AAB4E" w:rsidRPr="005E7B71">
        <w:rPr>
          <w:rFonts w:ascii="Calibri" w:eastAsia="Calibri" w:hAnsi="Calibri" w:cs="Calibri"/>
        </w:rPr>
        <w:t xml:space="preserve"> </w:t>
      </w:r>
      <w:r w:rsidR="24DE35B8" w:rsidRPr="005E7B71">
        <w:rPr>
          <w:rFonts w:ascii="Calibri" w:eastAsia="Calibri" w:hAnsi="Calibri" w:cs="Calibri"/>
        </w:rPr>
        <w:t>platforms</w:t>
      </w:r>
      <w:r w:rsidR="72A1CF35" w:rsidRPr="005E7B71">
        <w:rPr>
          <w:rFonts w:ascii="Calibri" w:eastAsia="Calibri" w:hAnsi="Calibri" w:cs="Calibri"/>
        </w:rPr>
        <w:t xml:space="preserve"> such</w:t>
      </w:r>
      <w:r w:rsidR="6B420166" w:rsidRPr="005E7B71">
        <w:rPr>
          <w:rFonts w:ascii="Calibri" w:eastAsia="Calibri" w:hAnsi="Calibri" w:cs="Calibri"/>
        </w:rPr>
        <w:t xml:space="preserve"> as the </w:t>
      </w:r>
      <w:r w:rsidR="43C2EE2E" w:rsidRPr="005E7B71">
        <w:rPr>
          <w:rFonts w:ascii="Calibri" w:eastAsia="Calibri" w:hAnsi="Calibri" w:cs="Calibri"/>
        </w:rPr>
        <w:t xml:space="preserve">Amazon Marketplace, Twitch and Amazon Fire TV. </w:t>
      </w:r>
      <w:r w:rsidR="6C1F4E98" w:rsidRPr="005E7B71">
        <w:rPr>
          <w:rFonts w:ascii="Calibri" w:eastAsia="Calibri" w:hAnsi="Calibri" w:cs="Calibri"/>
        </w:rPr>
        <w:t xml:space="preserve">It earns about 8.6% of digital advertising spending the </w:t>
      </w:r>
      <w:r w:rsidR="6C1F4E98" w:rsidRPr="005E7B71">
        <w:rPr>
          <w:rFonts w:ascii="Calibri" w:eastAsia="Calibri" w:hAnsi="Calibri" w:cs="Calibri"/>
        </w:rPr>
        <w:lastRenderedPageBreak/>
        <w:t>United States</w:t>
      </w:r>
      <w:r w:rsidR="6B48FFC7" w:rsidRPr="005E7B71">
        <w:rPr>
          <w:rFonts w:ascii="Calibri" w:eastAsia="Calibri" w:hAnsi="Calibri" w:cs="Calibri"/>
        </w:rPr>
        <w:t xml:space="preserve"> (</w:t>
      </w:r>
      <w:proofErr w:type="spellStart"/>
      <w:r w:rsidR="6B48FFC7" w:rsidRPr="005E7B71">
        <w:rPr>
          <w:rFonts w:ascii="Calibri" w:eastAsia="Calibri" w:hAnsi="Calibri" w:cs="Calibri"/>
        </w:rPr>
        <w:t>Jennewine</w:t>
      </w:r>
      <w:proofErr w:type="spellEnd"/>
      <w:r w:rsidR="6B48FFC7" w:rsidRPr="005E7B71">
        <w:rPr>
          <w:rFonts w:ascii="Calibri" w:eastAsia="Calibri" w:hAnsi="Calibri" w:cs="Calibri"/>
        </w:rPr>
        <w:t>, 2020)</w:t>
      </w:r>
      <w:r w:rsidR="6C1F4E98" w:rsidRPr="005E7B71">
        <w:rPr>
          <w:rFonts w:ascii="Calibri" w:eastAsia="Calibri" w:hAnsi="Calibri" w:cs="Calibri"/>
        </w:rPr>
        <w:t>.</w:t>
      </w:r>
      <w:r w:rsidR="769391C3" w:rsidRPr="005E7B71">
        <w:rPr>
          <w:rFonts w:ascii="Calibri" w:eastAsia="Calibri" w:hAnsi="Calibri" w:cs="Calibri"/>
        </w:rPr>
        <w:t xml:space="preserve">  The diverse business lines</w:t>
      </w:r>
      <w:r w:rsidR="7017F475" w:rsidRPr="005E7B71">
        <w:rPr>
          <w:rFonts w:ascii="Calibri" w:eastAsia="Calibri" w:hAnsi="Calibri" w:cs="Calibri"/>
        </w:rPr>
        <w:t xml:space="preserve"> in various industries</w:t>
      </w:r>
      <w:r w:rsidR="769391C3" w:rsidRPr="005E7B71">
        <w:rPr>
          <w:rFonts w:ascii="Calibri" w:eastAsia="Calibri" w:hAnsi="Calibri" w:cs="Calibri"/>
        </w:rPr>
        <w:t xml:space="preserve"> create a buffer for Amazon </w:t>
      </w:r>
      <w:r w:rsidR="1233DA46" w:rsidRPr="005E7B71">
        <w:rPr>
          <w:rFonts w:ascii="Calibri" w:eastAsia="Calibri" w:hAnsi="Calibri" w:cs="Calibri"/>
        </w:rPr>
        <w:t>to thrive</w:t>
      </w:r>
      <w:r w:rsidR="18B60ED1" w:rsidRPr="005E7B71">
        <w:rPr>
          <w:rFonts w:ascii="Calibri" w:eastAsia="Calibri" w:hAnsi="Calibri" w:cs="Calibri"/>
        </w:rPr>
        <w:t xml:space="preserve"> and </w:t>
      </w:r>
      <w:r w:rsidR="00A02828" w:rsidRPr="005E7B71">
        <w:rPr>
          <w:rFonts w:ascii="Calibri" w:eastAsia="Calibri" w:hAnsi="Calibri" w:cs="Calibri"/>
        </w:rPr>
        <w:t>provide</w:t>
      </w:r>
      <w:r w:rsidR="18B60ED1" w:rsidRPr="005E7B71">
        <w:rPr>
          <w:rFonts w:ascii="Calibri" w:eastAsia="Calibri" w:hAnsi="Calibri" w:cs="Calibri"/>
        </w:rPr>
        <w:t xml:space="preserve"> more opportunities for it to continue growing. </w:t>
      </w:r>
      <w:r w:rsidR="39D3D0A4" w:rsidRPr="005E7B71">
        <w:rPr>
          <w:rFonts w:ascii="Calibri" w:eastAsia="Calibri" w:hAnsi="Calibri" w:cs="Calibri"/>
        </w:rPr>
        <w:t xml:space="preserve"> </w:t>
      </w:r>
      <w:r w:rsidR="6052EB99" w:rsidRPr="005E7B71">
        <w:rPr>
          <w:rFonts w:ascii="Calibri" w:eastAsia="Calibri" w:hAnsi="Calibri" w:cs="Calibri"/>
        </w:rPr>
        <w:t>Additionally</w:t>
      </w:r>
      <w:r w:rsidR="39D3D0A4" w:rsidRPr="005E7B71">
        <w:rPr>
          <w:rFonts w:ascii="Calibri" w:eastAsia="Calibri" w:hAnsi="Calibri" w:cs="Calibri"/>
        </w:rPr>
        <w:t xml:space="preserve">, Amazon has introduced new innovations that will </w:t>
      </w:r>
      <w:r w:rsidR="6DE60084" w:rsidRPr="005E7B71">
        <w:rPr>
          <w:rFonts w:ascii="Calibri" w:eastAsia="Calibri" w:hAnsi="Calibri" w:cs="Calibri"/>
        </w:rPr>
        <w:t>promote</w:t>
      </w:r>
      <w:r w:rsidR="3F270819" w:rsidRPr="005E7B71">
        <w:rPr>
          <w:rFonts w:ascii="Calibri" w:eastAsia="Calibri" w:hAnsi="Calibri" w:cs="Calibri"/>
        </w:rPr>
        <w:t xml:space="preserve"> employee efficiency, fast delivery and sustainability. </w:t>
      </w:r>
      <w:r w:rsidR="5911269A" w:rsidRPr="005E7B71">
        <w:rPr>
          <w:rFonts w:ascii="Calibri" w:eastAsia="Calibri" w:hAnsi="Calibri" w:cs="Calibri"/>
        </w:rPr>
        <w:t>Amazon’s next</w:t>
      </w:r>
      <w:r w:rsidR="47AB9040" w:rsidRPr="005E7B71">
        <w:rPr>
          <w:rFonts w:ascii="Calibri" w:eastAsia="Calibri" w:hAnsi="Calibri" w:cs="Calibri"/>
        </w:rPr>
        <w:t xml:space="preserve"> generation fulfillment center powered by robotics and </w:t>
      </w:r>
      <w:r w:rsidR="1DF16F21" w:rsidRPr="005E7B71">
        <w:rPr>
          <w:rFonts w:ascii="Calibri" w:eastAsia="Calibri" w:hAnsi="Calibri" w:cs="Calibri"/>
        </w:rPr>
        <w:t>IA innovation</w:t>
      </w:r>
      <w:r w:rsidR="47AB9040" w:rsidRPr="005E7B71">
        <w:rPr>
          <w:rFonts w:ascii="Calibri" w:eastAsia="Calibri" w:hAnsi="Calibri" w:cs="Calibri"/>
        </w:rPr>
        <w:t xml:space="preserve"> </w:t>
      </w:r>
      <w:r w:rsidR="08020A77" w:rsidRPr="005E7B71">
        <w:rPr>
          <w:rFonts w:ascii="Calibri" w:eastAsia="Calibri" w:hAnsi="Calibri" w:cs="Calibri"/>
        </w:rPr>
        <w:t xml:space="preserve">increases packages and shipments efficiency while the AI powered package spotlight </w:t>
      </w:r>
      <w:r w:rsidR="5B9A9FF9" w:rsidRPr="005E7B71">
        <w:rPr>
          <w:rFonts w:ascii="Calibri" w:eastAsia="Calibri" w:hAnsi="Calibri" w:cs="Calibri"/>
        </w:rPr>
        <w:t xml:space="preserve">systems </w:t>
      </w:r>
      <w:r w:rsidR="00A02828" w:rsidRPr="005E7B71">
        <w:rPr>
          <w:rFonts w:ascii="Calibri" w:eastAsia="Calibri" w:hAnsi="Calibri" w:cs="Calibri"/>
        </w:rPr>
        <w:t>allow</w:t>
      </w:r>
      <w:r w:rsidR="08020A77" w:rsidRPr="005E7B71">
        <w:rPr>
          <w:rFonts w:ascii="Calibri" w:eastAsia="Calibri" w:hAnsi="Calibri" w:cs="Calibri"/>
        </w:rPr>
        <w:t xml:space="preserve"> delivery drivers automa</w:t>
      </w:r>
      <w:r w:rsidR="18BD7F44" w:rsidRPr="005E7B71">
        <w:rPr>
          <w:rFonts w:ascii="Calibri" w:eastAsia="Calibri" w:hAnsi="Calibri" w:cs="Calibri"/>
        </w:rPr>
        <w:t>tically identity the packages to be delivered at each stop thus promoting efficiency.</w:t>
      </w:r>
      <w:r w:rsidR="1EB1DBB4" w:rsidRPr="005E7B71">
        <w:rPr>
          <w:rFonts w:ascii="Calibri" w:eastAsia="Calibri" w:hAnsi="Calibri" w:cs="Calibri"/>
        </w:rPr>
        <w:t xml:space="preserve"> Amazon continues </w:t>
      </w:r>
      <w:r w:rsidR="6202AA1A" w:rsidRPr="005E7B71">
        <w:rPr>
          <w:rFonts w:ascii="Calibri" w:eastAsia="Calibri" w:hAnsi="Calibri" w:cs="Calibri"/>
        </w:rPr>
        <w:t xml:space="preserve">to reduce its waste and packages. It recently removed the </w:t>
      </w:r>
      <w:r w:rsidR="5EEEEAB7" w:rsidRPr="005E7B71">
        <w:rPr>
          <w:rFonts w:ascii="Calibri" w:eastAsia="Calibri" w:hAnsi="Calibri" w:cs="Calibri"/>
        </w:rPr>
        <w:t xml:space="preserve">plastic </w:t>
      </w:r>
      <w:r w:rsidR="6202AA1A" w:rsidRPr="005E7B71">
        <w:rPr>
          <w:rFonts w:ascii="Calibri" w:eastAsia="Calibri" w:hAnsi="Calibri" w:cs="Calibri"/>
        </w:rPr>
        <w:t xml:space="preserve">air </w:t>
      </w:r>
      <w:r w:rsidR="05CD19B0" w:rsidRPr="005E7B71">
        <w:rPr>
          <w:rFonts w:ascii="Calibri" w:eastAsia="Calibri" w:hAnsi="Calibri" w:cs="Calibri"/>
        </w:rPr>
        <w:t>pillows in the packages, reduced each shipment package wei</w:t>
      </w:r>
      <w:r w:rsidR="1F18D934" w:rsidRPr="005E7B71">
        <w:rPr>
          <w:rFonts w:ascii="Calibri" w:eastAsia="Calibri" w:hAnsi="Calibri" w:cs="Calibri"/>
        </w:rPr>
        <w:t xml:space="preserve">ght by 43% and 3 million metric ones </w:t>
      </w:r>
      <w:r w:rsidR="5D6675A8" w:rsidRPr="005E7B71">
        <w:rPr>
          <w:rFonts w:ascii="Calibri" w:eastAsia="Calibri" w:hAnsi="Calibri" w:cs="Calibri"/>
        </w:rPr>
        <w:t>of waste from packaging.</w:t>
      </w:r>
      <w:r w:rsidR="03150774" w:rsidRPr="005E7B71">
        <w:rPr>
          <w:rFonts w:ascii="Calibri" w:eastAsia="Calibri" w:hAnsi="Calibri" w:cs="Calibri"/>
        </w:rPr>
        <w:t xml:space="preserve"> Other innovations include the AI shopping tools on the amazon app</w:t>
      </w:r>
      <w:r w:rsidR="04BCDC81" w:rsidRPr="005E7B71">
        <w:rPr>
          <w:rFonts w:ascii="Calibri" w:eastAsia="Calibri" w:hAnsi="Calibri" w:cs="Calibri"/>
        </w:rPr>
        <w:t xml:space="preserve"> and same day delivery for pharmacy products</w:t>
      </w:r>
      <w:r w:rsidR="5D21A239" w:rsidRPr="005E7B71">
        <w:rPr>
          <w:rFonts w:ascii="Calibri" w:eastAsia="Calibri" w:hAnsi="Calibri" w:cs="Calibri"/>
        </w:rPr>
        <w:t xml:space="preserve"> </w:t>
      </w:r>
      <w:r w:rsidR="596A061E" w:rsidRPr="005E7B71">
        <w:rPr>
          <w:rFonts w:ascii="Calibri" w:eastAsia="Calibri" w:hAnsi="Calibri" w:cs="Calibri"/>
        </w:rPr>
        <w:t xml:space="preserve">(Staff, </w:t>
      </w:r>
      <w:commentRangeStart w:id="5"/>
      <w:r w:rsidR="596A061E" w:rsidRPr="005E7B71">
        <w:rPr>
          <w:rFonts w:ascii="Calibri" w:eastAsia="Calibri" w:hAnsi="Calibri" w:cs="Calibri"/>
        </w:rPr>
        <w:t>2024</w:t>
      </w:r>
      <w:commentRangeEnd w:id="5"/>
      <w:r w:rsidR="003B10A9">
        <w:rPr>
          <w:rStyle w:val="CommentReference"/>
        </w:rPr>
        <w:commentReference w:id="5"/>
      </w:r>
      <w:r w:rsidR="596A061E" w:rsidRPr="005E7B71">
        <w:rPr>
          <w:rFonts w:ascii="Calibri" w:eastAsia="Calibri" w:hAnsi="Calibri" w:cs="Calibri"/>
        </w:rPr>
        <w:t xml:space="preserve">) </w:t>
      </w:r>
    </w:p>
    <w:p w14:paraId="5A47C39E" w14:textId="17DFB367" w:rsidR="003362F5" w:rsidRPr="005E7B71" w:rsidRDefault="1029F712" w:rsidP="6C8C75DB">
      <w:pPr>
        <w:pStyle w:val="ListParagraph"/>
        <w:spacing w:after="0"/>
        <w:ind w:left="1140" w:hanging="360"/>
        <w:jc w:val="center"/>
        <w:rPr>
          <w:rFonts w:ascii="Calibri" w:eastAsia="Calibri" w:hAnsi="Calibri" w:cs="Calibri"/>
          <w:b/>
          <w:bCs/>
          <w:color w:val="000000" w:themeColor="text1"/>
        </w:rPr>
      </w:pPr>
      <w:r w:rsidRPr="005E7B71">
        <w:rPr>
          <w:rFonts w:ascii="Calibri" w:eastAsia="Calibri" w:hAnsi="Calibri" w:cs="Calibri"/>
          <w:b/>
          <w:bCs/>
        </w:rPr>
        <w:t xml:space="preserve">Walmart </w:t>
      </w:r>
      <w:r w:rsidR="23583C9A" w:rsidRPr="005E7B71">
        <w:rPr>
          <w:rFonts w:ascii="Calibri" w:eastAsia="Calibri" w:hAnsi="Calibri" w:cs="Calibri"/>
          <w:b/>
          <w:bCs/>
        </w:rPr>
        <w:t>Financial Ratio Analysi</w:t>
      </w:r>
      <w:r w:rsidR="110FCDBF" w:rsidRPr="005E7B71">
        <w:rPr>
          <w:rFonts w:ascii="Calibri" w:eastAsia="Calibri" w:hAnsi="Calibri" w:cs="Calibri"/>
          <w:b/>
          <w:bCs/>
        </w:rPr>
        <w:t>s</w:t>
      </w:r>
    </w:p>
    <w:p w14:paraId="5A1240A0" w14:textId="2FA17255" w:rsidR="3B6D619A" w:rsidRDefault="5038EF3A" w:rsidP="005E7B71">
      <w:pPr>
        <w:pStyle w:val="ListParagraph"/>
        <w:spacing w:after="0" w:line="480" w:lineRule="auto"/>
        <w:ind w:left="60" w:firstLine="720"/>
        <w:jc w:val="both"/>
        <w:rPr>
          <w:rFonts w:ascii="Calibri" w:eastAsia="Calibri" w:hAnsi="Calibri" w:cs="Calibri"/>
        </w:rPr>
      </w:pPr>
      <w:r w:rsidRPr="005E7B71">
        <w:rPr>
          <w:rFonts w:ascii="Calibri" w:eastAsia="Calibri" w:hAnsi="Calibri" w:cs="Calibri"/>
        </w:rPr>
        <w:t xml:space="preserve">Financial ratios are an important aspect of a company analysis </w:t>
      </w:r>
      <w:r w:rsidR="4366A0D3" w:rsidRPr="005E7B71">
        <w:rPr>
          <w:rFonts w:ascii="Calibri" w:eastAsia="Calibri" w:hAnsi="Calibri" w:cs="Calibri"/>
        </w:rPr>
        <w:t>as</w:t>
      </w:r>
      <w:r w:rsidRPr="005E7B71">
        <w:rPr>
          <w:rFonts w:ascii="Calibri" w:eastAsia="Calibri" w:hAnsi="Calibri" w:cs="Calibri"/>
        </w:rPr>
        <w:t xml:space="preserve"> they depict the financial condition </w:t>
      </w:r>
      <w:r w:rsidR="12FD5E65" w:rsidRPr="005E7B71">
        <w:rPr>
          <w:rFonts w:ascii="Calibri" w:eastAsia="Calibri" w:hAnsi="Calibri" w:cs="Calibri"/>
        </w:rPr>
        <w:t>of a</w:t>
      </w:r>
      <w:r w:rsidR="7E7F255B" w:rsidRPr="005E7B71">
        <w:rPr>
          <w:rFonts w:ascii="Calibri" w:eastAsia="Calibri" w:hAnsi="Calibri" w:cs="Calibri"/>
        </w:rPr>
        <w:t xml:space="preserve"> company. </w:t>
      </w:r>
      <w:r w:rsidR="09562702" w:rsidRPr="005E7B71">
        <w:rPr>
          <w:rFonts w:ascii="Calibri" w:eastAsia="Calibri" w:hAnsi="Calibri" w:cs="Calibri"/>
        </w:rPr>
        <w:t xml:space="preserve">The ratios provide a great insight </w:t>
      </w:r>
      <w:r w:rsidR="563ACE72" w:rsidRPr="005E7B71">
        <w:rPr>
          <w:rFonts w:ascii="Calibri" w:eastAsia="Calibri" w:hAnsi="Calibri" w:cs="Calibri"/>
        </w:rPr>
        <w:t xml:space="preserve">into the performance and market position of a company. </w:t>
      </w:r>
      <w:r w:rsidR="7E7F255B" w:rsidRPr="005E7B71">
        <w:rPr>
          <w:rFonts w:ascii="Calibri" w:eastAsia="Calibri" w:hAnsi="Calibri" w:cs="Calibri"/>
        </w:rPr>
        <w:t>The</w:t>
      </w:r>
      <w:r w:rsidR="0918002A" w:rsidRPr="005E7B71">
        <w:rPr>
          <w:rFonts w:ascii="Calibri" w:eastAsia="Calibri" w:hAnsi="Calibri" w:cs="Calibri"/>
        </w:rPr>
        <w:t xml:space="preserve"> ratios are categorized into sections such as the profitability ratio, activity ratio, l</w:t>
      </w:r>
      <w:r w:rsidR="52862C70" w:rsidRPr="005E7B71">
        <w:rPr>
          <w:rFonts w:ascii="Calibri" w:eastAsia="Calibri" w:hAnsi="Calibri" w:cs="Calibri"/>
        </w:rPr>
        <w:t xml:space="preserve">iquidity ratio, leverage ratio and other measures </w:t>
      </w:r>
      <w:r w:rsidR="1B541B53" w:rsidRPr="005E7B71">
        <w:rPr>
          <w:rFonts w:ascii="Calibri" w:eastAsia="Calibri" w:hAnsi="Calibri" w:cs="Calibri"/>
        </w:rPr>
        <w:t>of financial conditions.</w:t>
      </w:r>
      <w:r w:rsidR="4110D0FF" w:rsidRPr="005E7B71">
        <w:rPr>
          <w:rFonts w:ascii="Calibri" w:eastAsia="Calibri" w:hAnsi="Calibri" w:cs="Calibri"/>
        </w:rPr>
        <w:t xml:space="preserve"> Due to the complexity and variety of financial ratios available, for the s</w:t>
      </w:r>
      <w:r w:rsidR="05BA2864" w:rsidRPr="005E7B71">
        <w:rPr>
          <w:rFonts w:ascii="Calibri" w:eastAsia="Calibri" w:hAnsi="Calibri" w:cs="Calibri"/>
        </w:rPr>
        <w:t>a</w:t>
      </w:r>
      <w:r w:rsidR="4110D0FF" w:rsidRPr="005E7B71">
        <w:rPr>
          <w:rFonts w:ascii="Calibri" w:eastAsia="Calibri" w:hAnsi="Calibri" w:cs="Calibri"/>
        </w:rPr>
        <w:t>k</w:t>
      </w:r>
      <w:r w:rsidR="1E5AE9B2" w:rsidRPr="005E7B71">
        <w:rPr>
          <w:rFonts w:ascii="Calibri" w:eastAsia="Calibri" w:hAnsi="Calibri" w:cs="Calibri"/>
        </w:rPr>
        <w:t>e</w:t>
      </w:r>
      <w:r w:rsidR="4110D0FF" w:rsidRPr="005E7B71">
        <w:rPr>
          <w:rFonts w:ascii="Calibri" w:eastAsia="Calibri" w:hAnsi="Calibri" w:cs="Calibri"/>
        </w:rPr>
        <w:t xml:space="preserve"> of this case study, </w:t>
      </w:r>
      <w:r w:rsidR="2ED88707" w:rsidRPr="005E7B71">
        <w:rPr>
          <w:rFonts w:ascii="Calibri" w:eastAsia="Calibri" w:hAnsi="Calibri" w:cs="Calibri"/>
        </w:rPr>
        <w:t xml:space="preserve">only the ratios listed in the table will be used to </w:t>
      </w:r>
      <w:r w:rsidR="3C82627B" w:rsidRPr="005E7B71">
        <w:rPr>
          <w:rFonts w:ascii="Calibri" w:eastAsia="Calibri" w:hAnsi="Calibri" w:cs="Calibri"/>
        </w:rPr>
        <w:t>analyses Walmart’s</w:t>
      </w:r>
      <w:r w:rsidR="2ED88707" w:rsidRPr="005E7B71">
        <w:rPr>
          <w:rFonts w:ascii="Calibri" w:eastAsia="Calibri" w:hAnsi="Calibri" w:cs="Calibri"/>
        </w:rPr>
        <w:t xml:space="preserve"> financial condition and compare it to that of </w:t>
      </w:r>
      <w:r w:rsidR="67CB9798" w:rsidRPr="005E7B71">
        <w:rPr>
          <w:rFonts w:ascii="Calibri" w:eastAsia="Calibri" w:hAnsi="Calibri" w:cs="Calibri"/>
        </w:rPr>
        <w:t xml:space="preserve">Target </w:t>
      </w:r>
      <w:r w:rsidR="2ED88707" w:rsidRPr="005E7B71">
        <w:rPr>
          <w:rFonts w:ascii="Calibri" w:eastAsia="Calibri" w:hAnsi="Calibri" w:cs="Calibri"/>
        </w:rPr>
        <w:t xml:space="preserve">and </w:t>
      </w:r>
      <w:r w:rsidR="2911696A" w:rsidRPr="005E7B71">
        <w:rPr>
          <w:rFonts w:ascii="Calibri" w:eastAsia="Calibri" w:hAnsi="Calibri" w:cs="Calibri"/>
        </w:rPr>
        <w:t>Amazon</w:t>
      </w:r>
      <w:r w:rsidR="779CE823" w:rsidRPr="005E7B71">
        <w:rPr>
          <w:rFonts w:ascii="Calibri" w:eastAsia="Calibri" w:hAnsi="Calibri" w:cs="Calibri"/>
        </w:rPr>
        <w:t xml:space="preserve">. </w:t>
      </w:r>
      <w:r w:rsidR="5A4B7842" w:rsidRPr="005E7B71">
        <w:rPr>
          <w:rFonts w:ascii="Calibri" w:eastAsia="Calibri" w:hAnsi="Calibri" w:cs="Calibri"/>
        </w:rPr>
        <w:t>T</w:t>
      </w:r>
      <w:r w:rsidR="779CE823" w:rsidRPr="005E7B71">
        <w:rPr>
          <w:rFonts w:ascii="Calibri" w:eastAsia="Calibri" w:hAnsi="Calibri" w:cs="Calibri"/>
        </w:rPr>
        <w:t>he chosen ratio</w:t>
      </w:r>
      <w:r w:rsidR="7F898A83" w:rsidRPr="005E7B71">
        <w:rPr>
          <w:rFonts w:ascii="Calibri" w:eastAsia="Calibri" w:hAnsi="Calibri" w:cs="Calibri"/>
        </w:rPr>
        <w:t xml:space="preserve">s </w:t>
      </w:r>
      <w:r w:rsidR="2C2E6609" w:rsidRPr="005E7B71">
        <w:rPr>
          <w:rFonts w:ascii="Calibri" w:eastAsia="Calibri" w:hAnsi="Calibri" w:cs="Calibri"/>
        </w:rPr>
        <w:t>highlight the profitability,</w:t>
      </w:r>
      <w:r w:rsidR="3B52B836" w:rsidRPr="005E7B71">
        <w:rPr>
          <w:rFonts w:ascii="Calibri" w:eastAsia="Calibri" w:hAnsi="Calibri" w:cs="Calibri"/>
        </w:rPr>
        <w:t xml:space="preserve"> activity ratios,</w:t>
      </w:r>
      <w:r w:rsidR="2C2E6609" w:rsidRPr="005E7B71">
        <w:rPr>
          <w:rFonts w:ascii="Calibri" w:eastAsia="Calibri" w:hAnsi="Calibri" w:cs="Calibri"/>
        </w:rPr>
        <w:t xml:space="preserve"> operation</w:t>
      </w:r>
      <w:r w:rsidR="3561CD4A" w:rsidRPr="005E7B71">
        <w:rPr>
          <w:rFonts w:ascii="Calibri" w:eastAsia="Calibri" w:hAnsi="Calibri" w:cs="Calibri"/>
        </w:rPr>
        <w:t>al</w:t>
      </w:r>
      <w:r w:rsidR="2C2E6609" w:rsidRPr="005E7B71">
        <w:rPr>
          <w:rFonts w:ascii="Calibri" w:eastAsia="Calibri" w:hAnsi="Calibri" w:cs="Calibri"/>
        </w:rPr>
        <w:t xml:space="preserve"> performance and liquidity </w:t>
      </w:r>
      <w:r w:rsidR="52171678" w:rsidRPr="005E7B71">
        <w:rPr>
          <w:rFonts w:ascii="Calibri" w:eastAsia="Calibri" w:hAnsi="Calibri" w:cs="Calibri"/>
        </w:rPr>
        <w:t>of a company.</w:t>
      </w:r>
    </w:p>
    <w:p w14:paraId="17A9A6C0" w14:textId="77777777" w:rsidR="00820A87" w:rsidRDefault="00820A87" w:rsidP="005E7B71">
      <w:pPr>
        <w:pStyle w:val="ListParagraph"/>
        <w:spacing w:after="0" w:line="480" w:lineRule="auto"/>
        <w:ind w:left="60" w:firstLine="720"/>
        <w:jc w:val="both"/>
        <w:rPr>
          <w:rFonts w:ascii="Calibri" w:eastAsia="Calibri" w:hAnsi="Calibri" w:cs="Calibri"/>
        </w:rPr>
      </w:pPr>
    </w:p>
    <w:p w14:paraId="518CCED5" w14:textId="77777777" w:rsidR="00820A87" w:rsidRDefault="00820A87" w:rsidP="005E7B71">
      <w:pPr>
        <w:pStyle w:val="ListParagraph"/>
        <w:spacing w:after="0" w:line="480" w:lineRule="auto"/>
        <w:ind w:left="60" w:firstLine="720"/>
        <w:jc w:val="both"/>
        <w:rPr>
          <w:rFonts w:ascii="Calibri" w:eastAsia="Calibri" w:hAnsi="Calibri" w:cs="Calibri"/>
        </w:rPr>
      </w:pPr>
    </w:p>
    <w:p w14:paraId="6148EB2F" w14:textId="77777777" w:rsidR="005E7B71" w:rsidRPr="005E7B71" w:rsidRDefault="005E7B71" w:rsidP="005E7B71">
      <w:pPr>
        <w:pStyle w:val="ListParagraph"/>
        <w:spacing w:after="0" w:line="480" w:lineRule="auto"/>
        <w:ind w:left="60" w:firstLine="720"/>
        <w:jc w:val="both"/>
        <w:rPr>
          <w:rFonts w:ascii="Calibri" w:eastAsia="Calibri" w:hAnsi="Calibri" w:cs="Calibri"/>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666"/>
        <w:gridCol w:w="1245"/>
        <w:gridCol w:w="1247"/>
        <w:gridCol w:w="1247"/>
        <w:gridCol w:w="1247"/>
        <w:gridCol w:w="1247"/>
      </w:tblGrid>
      <w:tr w:rsidR="6C8C75DB" w:rsidRPr="005E7B71" w14:paraId="3182B12B" w14:textId="77777777" w:rsidTr="6C8C75DB">
        <w:trPr>
          <w:trHeight w:val="315"/>
        </w:trPr>
        <w:tc>
          <w:tcPr>
            <w:tcW w:w="8899" w:type="dxa"/>
            <w:gridSpan w:val="6"/>
            <w:shd w:val="clear" w:color="auto" w:fill="FFFFFF" w:themeFill="background1"/>
            <w:tcMar>
              <w:top w:w="15" w:type="dxa"/>
              <w:left w:w="15" w:type="dxa"/>
              <w:right w:w="15" w:type="dxa"/>
            </w:tcMar>
            <w:vAlign w:val="bottom"/>
          </w:tcPr>
          <w:p w14:paraId="0121D6D1" w14:textId="4D436FB2" w:rsidR="6C8C75DB" w:rsidRPr="005E7B71" w:rsidRDefault="6C8C75DB" w:rsidP="6C8C75DB">
            <w:pPr>
              <w:spacing w:after="0"/>
              <w:jc w:val="center"/>
              <w:rPr>
                <w:rFonts w:ascii="Calibri" w:eastAsia="Calibri" w:hAnsi="Calibri" w:cs="Calibri"/>
                <w:b/>
                <w:bCs/>
              </w:rPr>
            </w:pPr>
            <w:r w:rsidRPr="005E7B71">
              <w:rPr>
                <w:rFonts w:ascii="Calibri" w:eastAsia="Calibri" w:hAnsi="Calibri" w:cs="Calibri"/>
                <w:b/>
                <w:bCs/>
              </w:rPr>
              <w:lastRenderedPageBreak/>
              <w:t xml:space="preserve">Walmart </w:t>
            </w:r>
            <w:r w:rsidR="1D6C35F3" w:rsidRPr="005E7B71">
              <w:rPr>
                <w:rFonts w:ascii="Calibri" w:eastAsia="Calibri" w:hAnsi="Calibri" w:cs="Calibri"/>
                <w:b/>
                <w:bCs/>
              </w:rPr>
              <w:t>Financial</w:t>
            </w:r>
            <w:r w:rsidRPr="005E7B71">
              <w:rPr>
                <w:rFonts w:ascii="Calibri" w:eastAsia="Calibri" w:hAnsi="Calibri" w:cs="Calibri"/>
                <w:b/>
                <w:bCs/>
              </w:rPr>
              <w:t xml:space="preserve"> ratios</w:t>
            </w:r>
          </w:p>
        </w:tc>
      </w:tr>
      <w:tr w:rsidR="6C8C75DB" w:rsidRPr="005E7B71" w14:paraId="2F86FCCB" w14:textId="77777777" w:rsidTr="6C8C75DB">
        <w:trPr>
          <w:trHeight w:val="330"/>
        </w:trPr>
        <w:tc>
          <w:tcPr>
            <w:tcW w:w="2666" w:type="dxa"/>
            <w:shd w:val="clear" w:color="auto" w:fill="FFFFFF" w:themeFill="background1"/>
            <w:tcMar>
              <w:top w:w="15" w:type="dxa"/>
              <w:left w:w="15" w:type="dxa"/>
              <w:right w:w="15" w:type="dxa"/>
            </w:tcMar>
            <w:vAlign w:val="bottom"/>
          </w:tcPr>
          <w:p w14:paraId="45DD6228" w14:textId="2357835C"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Ratio</w:t>
            </w:r>
          </w:p>
        </w:tc>
        <w:tc>
          <w:tcPr>
            <w:tcW w:w="1245" w:type="dxa"/>
            <w:shd w:val="clear" w:color="auto" w:fill="FFFFFF" w:themeFill="background1"/>
            <w:tcMar>
              <w:top w:w="15" w:type="dxa"/>
              <w:left w:w="15" w:type="dxa"/>
              <w:right w:w="15" w:type="dxa"/>
            </w:tcMar>
            <w:vAlign w:val="bottom"/>
          </w:tcPr>
          <w:p w14:paraId="5B3CD1BF" w14:textId="5821ABEF"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2019</w:t>
            </w:r>
          </w:p>
        </w:tc>
        <w:tc>
          <w:tcPr>
            <w:tcW w:w="1247" w:type="dxa"/>
            <w:shd w:val="clear" w:color="auto" w:fill="FFFFFF" w:themeFill="background1"/>
            <w:tcMar>
              <w:top w:w="15" w:type="dxa"/>
              <w:left w:w="15" w:type="dxa"/>
              <w:right w:w="15" w:type="dxa"/>
            </w:tcMar>
            <w:vAlign w:val="bottom"/>
          </w:tcPr>
          <w:p w14:paraId="0B33945C" w14:textId="0F2EE7BC"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2020</w:t>
            </w:r>
          </w:p>
        </w:tc>
        <w:tc>
          <w:tcPr>
            <w:tcW w:w="1247" w:type="dxa"/>
            <w:shd w:val="clear" w:color="auto" w:fill="FFFFFF" w:themeFill="background1"/>
            <w:tcMar>
              <w:top w:w="15" w:type="dxa"/>
              <w:left w:w="15" w:type="dxa"/>
              <w:right w:w="15" w:type="dxa"/>
            </w:tcMar>
            <w:vAlign w:val="bottom"/>
          </w:tcPr>
          <w:p w14:paraId="1BCF06E7" w14:textId="3B98676A"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2021</w:t>
            </w:r>
          </w:p>
        </w:tc>
        <w:tc>
          <w:tcPr>
            <w:tcW w:w="1247" w:type="dxa"/>
            <w:shd w:val="clear" w:color="auto" w:fill="FFFFFF" w:themeFill="background1"/>
            <w:tcMar>
              <w:top w:w="15" w:type="dxa"/>
              <w:left w:w="15" w:type="dxa"/>
              <w:right w:w="15" w:type="dxa"/>
            </w:tcMar>
            <w:vAlign w:val="bottom"/>
          </w:tcPr>
          <w:p w14:paraId="50AAB9D7" w14:textId="1E03A5F4"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2022</w:t>
            </w:r>
          </w:p>
        </w:tc>
        <w:tc>
          <w:tcPr>
            <w:tcW w:w="1247" w:type="dxa"/>
            <w:shd w:val="clear" w:color="auto" w:fill="FFFFFF" w:themeFill="background1"/>
            <w:tcMar>
              <w:top w:w="15" w:type="dxa"/>
              <w:left w:w="15" w:type="dxa"/>
              <w:right w:w="15" w:type="dxa"/>
            </w:tcMar>
            <w:vAlign w:val="bottom"/>
          </w:tcPr>
          <w:p w14:paraId="08B7221C" w14:textId="690B58B7"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2023</w:t>
            </w:r>
          </w:p>
        </w:tc>
      </w:tr>
      <w:tr w:rsidR="6C8C75DB" w:rsidRPr="005E7B71" w14:paraId="3141765F" w14:textId="77777777" w:rsidTr="6C8C75DB">
        <w:trPr>
          <w:trHeight w:val="315"/>
        </w:trPr>
        <w:tc>
          <w:tcPr>
            <w:tcW w:w="2666" w:type="dxa"/>
            <w:shd w:val="clear" w:color="auto" w:fill="FFFFFF" w:themeFill="background1"/>
            <w:tcMar>
              <w:top w:w="15" w:type="dxa"/>
              <w:left w:w="15" w:type="dxa"/>
              <w:right w:w="15" w:type="dxa"/>
            </w:tcMar>
            <w:vAlign w:val="bottom"/>
          </w:tcPr>
          <w:p w14:paraId="11C9FD40" w14:textId="004310B0" w:rsidR="6C8C75DB" w:rsidRPr="005E7B71" w:rsidRDefault="6C8C75DB" w:rsidP="6C8C75DB">
            <w:pPr>
              <w:spacing w:after="0"/>
              <w:rPr>
                <w:rFonts w:ascii="Calibri" w:eastAsia="Calibri" w:hAnsi="Calibri" w:cs="Calibri"/>
              </w:rPr>
            </w:pPr>
            <w:r w:rsidRPr="005E7B71">
              <w:rPr>
                <w:rFonts w:ascii="Calibri" w:eastAsia="Calibri" w:hAnsi="Calibri" w:cs="Calibri"/>
              </w:rPr>
              <w:t>Return on Assets %</w:t>
            </w:r>
          </w:p>
        </w:tc>
        <w:tc>
          <w:tcPr>
            <w:tcW w:w="1245" w:type="dxa"/>
            <w:shd w:val="clear" w:color="auto" w:fill="FFFFFF" w:themeFill="background1"/>
            <w:tcMar>
              <w:top w:w="15" w:type="dxa"/>
              <w:left w:w="15" w:type="dxa"/>
              <w:right w:w="15" w:type="dxa"/>
            </w:tcMar>
            <w:vAlign w:val="center"/>
          </w:tcPr>
          <w:p w14:paraId="78A99A71" w14:textId="4E241EF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3.15</w:t>
            </w:r>
          </w:p>
        </w:tc>
        <w:tc>
          <w:tcPr>
            <w:tcW w:w="1247" w:type="dxa"/>
            <w:shd w:val="clear" w:color="auto" w:fill="FFFFFF" w:themeFill="background1"/>
            <w:tcMar>
              <w:top w:w="15" w:type="dxa"/>
              <w:left w:w="15" w:type="dxa"/>
              <w:right w:w="15" w:type="dxa"/>
            </w:tcMar>
            <w:vAlign w:val="center"/>
          </w:tcPr>
          <w:p w14:paraId="12EF6ECE" w14:textId="72A037C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6.53</w:t>
            </w:r>
          </w:p>
        </w:tc>
        <w:tc>
          <w:tcPr>
            <w:tcW w:w="1247" w:type="dxa"/>
            <w:shd w:val="clear" w:color="auto" w:fill="FFFFFF" w:themeFill="background1"/>
            <w:tcMar>
              <w:top w:w="15" w:type="dxa"/>
              <w:left w:w="15" w:type="dxa"/>
              <w:right w:w="15" w:type="dxa"/>
            </w:tcMar>
            <w:vAlign w:val="center"/>
          </w:tcPr>
          <w:p w14:paraId="118C43C2" w14:textId="0CB881B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5.53</w:t>
            </w:r>
          </w:p>
        </w:tc>
        <w:tc>
          <w:tcPr>
            <w:tcW w:w="1247" w:type="dxa"/>
            <w:shd w:val="clear" w:color="auto" w:fill="FFFFFF" w:themeFill="background1"/>
            <w:tcMar>
              <w:top w:w="15" w:type="dxa"/>
              <w:left w:w="15" w:type="dxa"/>
              <w:right w:w="15" w:type="dxa"/>
            </w:tcMar>
            <w:vAlign w:val="center"/>
          </w:tcPr>
          <w:p w14:paraId="4FA6064E" w14:textId="56F8610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5.5</w:t>
            </w:r>
          </w:p>
        </w:tc>
        <w:tc>
          <w:tcPr>
            <w:tcW w:w="1247" w:type="dxa"/>
            <w:shd w:val="clear" w:color="auto" w:fill="FFFFFF" w:themeFill="background1"/>
            <w:tcMar>
              <w:top w:w="15" w:type="dxa"/>
              <w:left w:w="15" w:type="dxa"/>
              <w:right w:w="15" w:type="dxa"/>
            </w:tcMar>
            <w:vAlign w:val="center"/>
          </w:tcPr>
          <w:p w14:paraId="6DA865AD" w14:textId="159330F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4.79</w:t>
            </w:r>
          </w:p>
        </w:tc>
      </w:tr>
      <w:tr w:rsidR="6C8C75DB" w:rsidRPr="005E7B71" w14:paraId="3581CA57" w14:textId="77777777" w:rsidTr="6C8C75DB">
        <w:trPr>
          <w:trHeight w:val="315"/>
        </w:trPr>
        <w:tc>
          <w:tcPr>
            <w:tcW w:w="2666" w:type="dxa"/>
            <w:shd w:val="clear" w:color="auto" w:fill="FFFFFF" w:themeFill="background1"/>
            <w:tcMar>
              <w:top w:w="15" w:type="dxa"/>
              <w:left w:w="15" w:type="dxa"/>
              <w:right w:w="15" w:type="dxa"/>
            </w:tcMar>
            <w:vAlign w:val="center"/>
          </w:tcPr>
          <w:p w14:paraId="4470B783" w14:textId="58F7E251" w:rsidR="6C8C75DB" w:rsidRPr="005E7B71" w:rsidRDefault="6C8C75DB" w:rsidP="6C8C75DB">
            <w:pPr>
              <w:spacing w:after="0"/>
              <w:rPr>
                <w:rFonts w:ascii="Calibri" w:eastAsia="Calibri" w:hAnsi="Calibri" w:cs="Calibri"/>
              </w:rPr>
            </w:pPr>
            <w:r w:rsidRPr="005E7B71">
              <w:rPr>
                <w:rFonts w:ascii="Calibri" w:eastAsia="Calibri" w:hAnsi="Calibri" w:cs="Calibri"/>
              </w:rPr>
              <w:t>Return on Equity %</w:t>
            </w:r>
          </w:p>
        </w:tc>
        <w:tc>
          <w:tcPr>
            <w:tcW w:w="1245" w:type="dxa"/>
            <w:shd w:val="clear" w:color="auto" w:fill="FFFFFF" w:themeFill="background1"/>
            <w:tcMar>
              <w:top w:w="15" w:type="dxa"/>
              <w:left w:w="15" w:type="dxa"/>
              <w:right w:w="15" w:type="dxa"/>
            </w:tcMar>
            <w:vAlign w:val="center"/>
          </w:tcPr>
          <w:p w14:paraId="094FD250" w14:textId="040E1F40"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8.87</w:t>
            </w:r>
          </w:p>
        </w:tc>
        <w:tc>
          <w:tcPr>
            <w:tcW w:w="1247" w:type="dxa"/>
            <w:shd w:val="clear" w:color="auto" w:fill="FFFFFF" w:themeFill="background1"/>
            <w:tcMar>
              <w:top w:w="15" w:type="dxa"/>
              <w:left w:w="15" w:type="dxa"/>
              <w:right w:w="15" w:type="dxa"/>
            </w:tcMar>
            <w:vAlign w:val="center"/>
          </w:tcPr>
          <w:p w14:paraId="3F41B0CB" w14:textId="56E7E9D0"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20.22</w:t>
            </w:r>
          </w:p>
        </w:tc>
        <w:tc>
          <w:tcPr>
            <w:tcW w:w="1247" w:type="dxa"/>
            <w:shd w:val="clear" w:color="auto" w:fill="FFFFFF" w:themeFill="background1"/>
            <w:tcMar>
              <w:top w:w="15" w:type="dxa"/>
              <w:left w:w="15" w:type="dxa"/>
              <w:right w:w="15" w:type="dxa"/>
            </w:tcMar>
            <w:vAlign w:val="center"/>
          </w:tcPr>
          <w:p w14:paraId="4F716233" w14:textId="72708862"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17.37</w:t>
            </w:r>
          </w:p>
        </w:tc>
        <w:tc>
          <w:tcPr>
            <w:tcW w:w="1247" w:type="dxa"/>
            <w:shd w:val="clear" w:color="auto" w:fill="FFFFFF" w:themeFill="background1"/>
            <w:tcMar>
              <w:top w:w="15" w:type="dxa"/>
              <w:left w:w="15" w:type="dxa"/>
              <w:right w:w="15" w:type="dxa"/>
            </w:tcMar>
            <w:vAlign w:val="center"/>
          </w:tcPr>
          <w:p w14:paraId="37E94D82" w14:textId="7ECCB88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16.66</w:t>
            </w:r>
          </w:p>
        </w:tc>
        <w:tc>
          <w:tcPr>
            <w:tcW w:w="1247" w:type="dxa"/>
            <w:shd w:val="clear" w:color="auto" w:fill="FFFFFF" w:themeFill="background1"/>
            <w:tcMar>
              <w:top w:w="15" w:type="dxa"/>
              <w:left w:w="15" w:type="dxa"/>
              <w:right w:w="15" w:type="dxa"/>
            </w:tcMar>
            <w:vAlign w:val="center"/>
          </w:tcPr>
          <w:p w14:paraId="1706D8D8" w14:textId="7D0C6FB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14.6</w:t>
            </w:r>
          </w:p>
        </w:tc>
      </w:tr>
      <w:tr w:rsidR="6C8C75DB" w:rsidRPr="005E7B71" w14:paraId="1F5BD8D9" w14:textId="77777777" w:rsidTr="6C8C75DB">
        <w:trPr>
          <w:trHeight w:val="315"/>
        </w:trPr>
        <w:tc>
          <w:tcPr>
            <w:tcW w:w="2666" w:type="dxa"/>
            <w:shd w:val="clear" w:color="auto" w:fill="FFFFFF" w:themeFill="background1"/>
            <w:tcMar>
              <w:top w:w="15" w:type="dxa"/>
              <w:left w:w="15" w:type="dxa"/>
              <w:right w:w="15" w:type="dxa"/>
            </w:tcMar>
            <w:vAlign w:val="bottom"/>
          </w:tcPr>
          <w:p w14:paraId="35659AE1" w14:textId="79FBED1A" w:rsidR="6C8C75DB" w:rsidRPr="005E7B71" w:rsidRDefault="6C8C75DB" w:rsidP="6C8C75DB">
            <w:pPr>
              <w:spacing w:after="0"/>
              <w:rPr>
                <w:rFonts w:ascii="Calibri" w:eastAsia="Calibri" w:hAnsi="Calibri" w:cs="Calibri"/>
              </w:rPr>
            </w:pPr>
            <w:r w:rsidRPr="005E7B71">
              <w:rPr>
                <w:rFonts w:ascii="Calibri" w:eastAsia="Calibri" w:hAnsi="Calibri" w:cs="Calibri"/>
              </w:rPr>
              <w:t>Operating Margin %</w:t>
            </w:r>
          </w:p>
        </w:tc>
        <w:tc>
          <w:tcPr>
            <w:tcW w:w="1245" w:type="dxa"/>
            <w:shd w:val="clear" w:color="auto" w:fill="FFFFFF" w:themeFill="background1"/>
            <w:tcMar>
              <w:top w:w="15" w:type="dxa"/>
              <w:left w:w="15" w:type="dxa"/>
              <w:right w:w="15" w:type="dxa"/>
            </w:tcMar>
            <w:vAlign w:val="center"/>
          </w:tcPr>
          <w:p w14:paraId="1D0A9DC5" w14:textId="17DEA1F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4.27</w:t>
            </w:r>
          </w:p>
        </w:tc>
        <w:tc>
          <w:tcPr>
            <w:tcW w:w="1247" w:type="dxa"/>
            <w:shd w:val="clear" w:color="auto" w:fill="FFFFFF" w:themeFill="background1"/>
            <w:tcMar>
              <w:top w:w="15" w:type="dxa"/>
              <w:left w:w="15" w:type="dxa"/>
              <w:right w:w="15" w:type="dxa"/>
            </w:tcMar>
            <w:vAlign w:val="center"/>
          </w:tcPr>
          <w:p w14:paraId="3C09D37A" w14:textId="6C6CBF7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3.93</w:t>
            </w:r>
          </w:p>
        </w:tc>
        <w:tc>
          <w:tcPr>
            <w:tcW w:w="1247" w:type="dxa"/>
            <w:shd w:val="clear" w:color="auto" w:fill="FFFFFF" w:themeFill="background1"/>
            <w:tcMar>
              <w:top w:w="15" w:type="dxa"/>
              <w:left w:w="15" w:type="dxa"/>
              <w:right w:w="15" w:type="dxa"/>
            </w:tcMar>
            <w:vAlign w:val="center"/>
          </w:tcPr>
          <w:p w14:paraId="52B54609" w14:textId="64173DC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4.03</w:t>
            </w:r>
          </w:p>
        </w:tc>
        <w:tc>
          <w:tcPr>
            <w:tcW w:w="1247" w:type="dxa"/>
            <w:shd w:val="clear" w:color="auto" w:fill="FFFFFF" w:themeFill="background1"/>
            <w:tcMar>
              <w:top w:w="15" w:type="dxa"/>
              <w:left w:w="15" w:type="dxa"/>
              <w:right w:w="15" w:type="dxa"/>
            </w:tcMar>
            <w:vAlign w:val="center"/>
          </w:tcPr>
          <w:p w14:paraId="7CC76560" w14:textId="7D932A30"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4.53</w:t>
            </w:r>
          </w:p>
        </w:tc>
        <w:tc>
          <w:tcPr>
            <w:tcW w:w="1247" w:type="dxa"/>
            <w:shd w:val="clear" w:color="auto" w:fill="FFFFFF" w:themeFill="background1"/>
            <w:tcMar>
              <w:top w:w="15" w:type="dxa"/>
              <w:left w:w="15" w:type="dxa"/>
              <w:right w:w="15" w:type="dxa"/>
            </w:tcMar>
            <w:vAlign w:val="center"/>
          </w:tcPr>
          <w:p w14:paraId="29E3A5D1" w14:textId="67AA84B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3.34</w:t>
            </w:r>
          </w:p>
        </w:tc>
      </w:tr>
      <w:tr w:rsidR="6C8C75DB" w:rsidRPr="005E7B71" w14:paraId="6A709844" w14:textId="77777777" w:rsidTr="6C8C75DB">
        <w:trPr>
          <w:trHeight w:val="315"/>
        </w:trPr>
        <w:tc>
          <w:tcPr>
            <w:tcW w:w="2666" w:type="dxa"/>
            <w:shd w:val="clear" w:color="auto" w:fill="FFFFFF" w:themeFill="background1"/>
            <w:tcMar>
              <w:top w:w="15" w:type="dxa"/>
              <w:left w:w="15" w:type="dxa"/>
              <w:right w:w="15" w:type="dxa"/>
            </w:tcMar>
            <w:vAlign w:val="bottom"/>
          </w:tcPr>
          <w:p w14:paraId="6A48105F" w14:textId="5D61B2A8" w:rsidR="6C8C75DB" w:rsidRPr="005E7B71" w:rsidRDefault="6C8C75DB" w:rsidP="6C8C75DB">
            <w:pPr>
              <w:spacing w:after="0"/>
              <w:rPr>
                <w:rFonts w:ascii="Calibri" w:eastAsia="Calibri" w:hAnsi="Calibri" w:cs="Calibri"/>
              </w:rPr>
            </w:pPr>
            <w:r w:rsidRPr="005E7B71">
              <w:rPr>
                <w:rFonts w:ascii="Calibri" w:eastAsia="Calibri" w:hAnsi="Calibri" w:cs="Calibri"/>
              </w:rPr>
              <w:t>Net Margin %</w:t>
            </w:r>
          </w:p>
        </w:tc>
        <w:tc>
          <w:tcPr>
            <w:tcW w:w="1245" w:type="dxa"/>
            <w:shd w:val="clear" w:color="auto" w:fill="FFFFFF" w:themeFill="background1"/>
            <w:tcMar>
              <w:top w:w="15" w:type="dxa"/>
              <w:left w:w="15" w:type="dxa"/>
              <w:right w:w="15" w:type="dxa"/>
            </w:tcMar>
            <w:vAlign w:val="center"/>
          </w:tcPr>
          <w:p w14:paraId="3AB70E13" w14:textId="4797F99A"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1.3</w:t>
            </w:r>
          </w:p>
        </w:tc>
        <w:tc>
          <w:tcPr>
            <w:tcW w:w="1247" w:type="dxa"/>
            <w:shd w:val="clear" w:color="auto" w:fill="FFFFFF" w:themeFill="background1"/>
            <w:tcMar>
              <w:top w:w="15" w:type="dxa"/>
              <w:left w:w="15" w:type="dxa"/>
              <w:right w:w="15" w:type="dxa"/>
            </w:tcMar>
            <w:vAlign w:val="center"/>
          </w:tcPr>
          <w:p w14:paraId="65113359" w14:textId="7EC6ACC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2.84</w:t>
            </w:r>
          </w:p>
        </w:tc>
        <w:tc>
          <w:tcPr>
            <w:tcW w:w="1247" w:type="dxa"/>
            <w:shd w:val="clear" w:color="auto" w:fill="FFFFFF" w:themeFill="background1"/>
            <w:tcMar>
              <w:top w:w="15" w:type="dxa"/>
              <w:left w:w="15" w:type="dxa"/>
              <w:right w:w="15" w:type="dxa"/>
            </w:tcMar>
            <w:vAlign w:val="center"/>
          </w:tcPr>
          <w:p w14:paraId="2C14C365" w14:textId="040E0CD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2.42</w:t>
            </w:r>
          </w:p>
        </w:tc>
        <w:tc>
          <w:tcPr>
            <w:tcW w:w="1247" w:type="dxa"/>
            <w:shd w:val="clear" w:color="auto" w:fill="FFFFFF" w:themeFill="background1"/>
            <w:tcMar>
              <w:top w:w="15" w:type="dxa"/>
              <w:left w:w="15" w:type="dxa"/>
              <w:right w:w="15" w:type="dxa"/>
            </w:tcMar>
            <w:vAlign w:val="center"/>
          </w:tcPr>
          <w:p w14:paraId="60B31B2E" w14:textId="3D10ECC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2.39</w:t>
            </w:r>
          </w:p>
        </w:tc>
        <w:tc>
          <w:tcPr>
            <w:tcW w:w="1247" w:type="dxa"/>
            <w:shd w:val="clear" w:color="auto" w:fill="FFFFFF" w:themeFill="background1"/>
            <w:tcMar>
              <w:top w:w="15" w:type="dxa"/>
              <w:left w:w="15" w:type="dxa"/>
              <w:right w:w="15" w:type="dxa"/>
            </w:tcMar>
            <w:vAlign w:val="center"/>
          </w:tcPr>
          <w:p w14:paraId="7AE0567C" w14:textId="1C326B4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1.91</w:t>
            </w:r>
          </w:p>
        </w:tc>
      </w:tr>
      <w:tr w:rsidR="6C8C75DB" w:rsidRPr="005E7B71" w14:paraId="39105099" w14:textId="77777777" w:rsidTr="6C8C75DB">
        <w:trPr>
          <w:trHeight w:val="315"/>
        </w:trPr>
        <w:tc>
          <w:tcPr>
            <w:tcW w:w="2666" w:type="dxa"/>
            <w:shd w:val="clear" w:color="auto" w:fill="FFFFFF" w:themeFill="background1"/>
            <w:tcMar>
              <w:top w:w="15" w:type="dxa"/>
              <w:left w:w="15" w:type="dxa"/>
              <w:right w:w="15" w:type="dxa"/>
            </w:tcMar>
            <w:vAlign w:val="bottom"/>
          </w:tcPr>
          <w:p w14:paraId="76E6DD14" w14:textId="4ECA01B9" w:rsidR="6C8C75DB" w:rsidRPr="005E7B71" w:rsidRDefault="6C8C75DB" w:rsidP="6C8C75DB">
            <w:pPr>
              <w:spacing w:after="0"/>
              <w:rPr>
                <w:rFonts w:ascii="Calibri" w:eastAsia="Calibri" w:hAnsi="Calibri" w:cs="Calibri"/>
              </w:rPr>
            </w:pPr>
            <w:r w:rsidRPr="005E7B71">
              <w:rPr>
                <w:rFonts w:ascii="Calibri" w:eastAsia="Calibri" w:hAnsi="Calibri" w:cs="Calibri"/>
              </w:rPr>
              <w:t>Inventory Turnover</w:t>
            </w:r>
          </w:p>
        </w:tc>
        <w:tc>
          <w:tcPr>
            <w:tcW w:w="1245" w:type="dxa"/>
            <w:shd w:val="clear" w:color="auto" w:fill="FFFFFF" w:themeFill="background1"/>
            <w:tcMar>
              <w:top w:w="15" w:type="dxa"/>
              <w:left w:w="15" w:type="dxa"/>
              <w:right w:w="15" w:type="dxa"/>
            </w:tcMar>
            <w:vAlign w:val="center"/>
          </w:tcPr>
          <w:p w14:paraId="4507D8CF" w14:textId="7927848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41.71</w:t>
            </w:r>
          </w:p>
        </w:tc>
        <w:tc>
          <w:tcPr>
            <w:tcW w:w="1247" w:type="dxa"/>
            <w:shd w:val="clear" w:color="auto" w:fill="FFFFFF" w:themeFill="background1"/>
            <w:tcMar>
              <w:top w:w="15" w:type="dxa"/>
              <w:left w:w="15" w:type="dxa"/>
              <w:right w:w="15" w:type="dxa"/>
            </w:tcMar>
            <w:vAlign w:val="center"/>
          </w:tcPr>
          <w:p w14:paraId="2B642EB1" w14:textId="45CE9564"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41.02</w:t>
            </w:r>
          </w:p>
        </w:tc>
        <w:tc>
          <w:tcPr>
            <w:tcW w:w="1247" w:type="dxa"/>
            <w:shd w:val="clear" w:color="auto" w:fill="FFFFFF" w:themeFill="background1"/>
            <w:tcMar>
              <w:top w:w="15" w:type="dxa"/>
              <w:left w:w="15" w:type="dxa"/>
              <w:right w:w="15" w:type="dxa"/>
            </w:tcMar>
            <w:vAlign w:val="center"/>
          </w:tcPr>
          <w:p w14:paraId="7A665001" w14:textId="47DE3C4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38.81</w:t>
            </w:r>
          </w:p>
        </w:tc>
        <w:tc>
          <w:tcPr>
            <w:tcW w:w="1247" w:type="dxa"/>
            <w:shd w:val="clear" w:color="auto" w:fill="FFFFFF" w:themeFill="background1"/>
            <w:tcMar>
              <w:top w:w="15" w:type="dxa"/>
              <w:left w:w="15" w:type="dxa"/>
              <w:right w:w="15" w:type="dxa"/>
            </w:tcMar>
            <w:vAlign w:val="center"/>
          </w:tcPr>
          <w:p w14:paraId="0CEC865D" w14:textId="7D0AA316"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43.16</w:t>
            </w:r>
          </w:p>
        </w:tc>
        <w:tc>
          <w:tcPr>
            <w:tcW w:w="1247" w:type="dxa"/>
            <w:shd w:val="clear" w:color="auto" w:fill="FFFFFF" w:themeFill="background1"/>
            <w:tcMar>
              <w:top w:w="15" w:type="dxa"/>
              <w:left w:w="15" w:type="dxa"/>
              <w:right w:w="15" w:type="dxa"/>
            </w:tcMar>
            <w:vAlign w:val="center"/>
          </w:tcPr>
          <w:p w14:paraId="0C7F0800" w14:textId="1B56ECD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44.51</w:t>
            </w:r>
          </w:p>
        </w:tc>
      </w:tr>
      <w:tr w:rsidR="6C8C75DB" w:rsidRPr="005E7B71" w14:paraId="2BA28EF2" w14:textId="77777777" w:rsidTr="6C8C75DB">
        <w:trPr>
          <w:trHeight w:val="315"/>
        </w:trPr>
        <w:tc>
          <w:tcPr>
            <w:tcW w:w="2666" w:type="dxa"/>
            <w:shd w:val="clear" w:color="auto" w:fill="FFFFFF" w:themeFill="background1"/>
            <w:tcMar>
              <w:top w:w="15" w:type="dxa"/>
              <w:left w:w="15" w:type="dxa"/>
              <w:right w:w="15" w:type="dxa"/>
            </w:tcMar>
            <w:vAlign w:val="bottom"/>
          </w:tcPr>
          <w:p w14:paraId="033A48DB" w14:textId="561BE949" w:rsidR="6C8C75DB" w:rsidRPr="005E7B71" w:rsidRDefault="6C8C75DB" w:rsidP="6C8C75DB">
            <w:pPr>
              <w:spacing w:after="0"/>
              <w:rPr>
                <w:rFonts w:ascii="Calibri" w:eastAsia="Calibri" w:hAnsi="Calibri" w:cs="Calibri"/>
              </w:rPr>
            </w:pPr>
            <w:r w:rsidRPr="005E7B71">
              <w:rPr>
                <w:rFonts w:ascii="Calibri" w:eastAsia="Calibri" w:hAnsi="Calibri" w:cs="Calibri"/>
              </w:rPr>
              <w:t>Total Asset Turnover</w:t>
            </w:r>
          </w:p>
        </w:tc>
        <w:tc>
          <w:tcPr>
            <w:tcW w:w="1245" w:type="dxa"/>
            <w:shd w:val="clear" w:color="auto" w:fill="FFFFFF" w:themeFill="background1"/>
            <w:tcMar>
              <w:top w:w="15" w:type="dxa"/>
              <w:left w:w="15" w:type="dxa"/>
              <w:right w:w="15" w:type="dxa"/>
            </w:tcMar>
            <w:vAlign w:val="center"/>
          </w:tcPr>
          <w:p w14:paraId="44DB836A" w14:textId="3C0FD5A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2.43</w:t>
            </w:r>
          </w:p>
        </w:tc>
        <w:tc>
          <w:tcPr>
            <w:tcW w:w="1247" w:type="dxa"/>
            <w:shd w:val="clear" w:color="auto" w:fill="FFFFFF" w:themeFill="background1"/>
            <w:tcMar>
              <w:top w:w="15" w:type="dxa"/>
              <w:left w:w="15" w:type="dxa"/>
              <w:right w:w="15" w:type="dxa"/>
            </w:tcMar>
            <w:vAlign w:val="center"/>
          </w:tcPr>
          <w:p w14:paraId="4CD0C6E2" w14:textId="71B2C1F8"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2.3</w:t>
            </w:r>
          </w:p>
        </w:tc>
        <w:tc>
          <w:tcPr>
            <w:tcW w:w="1247" w:type="dxa"/>
            <w:shd w:val="clear" w:color="auto" w:fill="FFFFFF" w:themeFill="background1"/>
            <w:tcMar>
              <w:top w:w="15" w:type="dxa"/>
              <w:left w:w="15" w:type="dxa"/>
              <w:right w:w="15" w:type="dxa"/>
            </w:tcMar>
            <w:vAlign w:val="center"/>
          </w:tcPr>
          <w:p w14:paraId="0B21F6BA" w14:textId="0BF47930"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2.29</w:t>
            </w:r>
          </w:p>
        </w:tc>
        <w:tc>
          <w:tcPr>
            <w:tcW w:w="1247" w:type="dxa"/>
            <w:shd w:val="clear" w:color="auto" w:fill="FFFFFF" w:themeFill="background1"/>
            <w:tcMar>
              <w:top w:w="15" w:type="dxa"/>
              <w:left w:w="15" w:type="dxa"/>
              <w:right w:w="15" w:type="dxa"/>
            </w:tcMar>
            <w:vAlign w:val="center"/>
          </w:tcPr>
          <w:p w14:paraId="50DEE227" w14:textId="7BE1DA5A"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2.3</w:t>
            </w:r>
          </w:p>
        </w:tc>
        <w:tc>
          <w:tcPr>
            <w:tcW w:w="1247" w:type="dxa"/>
            <w:shd w:val="clear" w:color="auto" w:fill="FFFFFF" w:themeFill="background1"/>
            <w:tcMar>
              <w:top w:w="15" w:type="dxa"/>
              <w:left w:w="15" w:type="dxa"/>
              <w:right w:w="15" w:type="dxa"/>
            </w:tcMar>
            <w:vAlign w:val="center"/>
          </w:tcPr>
          <w:p w14:paraId="1358C5A4" w14:textId="506628A1"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2.5</w:t>
            </w:r>
          </w:p>
        </w:tc>
      </w:tr>
      <w:tr w:rsidR="6C8C75DB" w:rsidRPr="005E7B71" w14:paraId="22672D62" w14:textId="77777777" w:rsidTr="6C8C75DB">
        <w:trPr>
          <w:trHeight w:val="315"/>
        </w:trPr>
        <w:tc>
          <w:tcPr>
            <w:tcW w:w="2666" w:type="dxa"/>
            <w:shd w:val="clear" w:color="auto" w:fill="FFFFFF" w:themeFill="background1"/>
            <w:tcMar>
              <w:top w:w="15" w:type="dxa"/>
              <w:left w:w="15" w:type="dxa"/>
              <w:right w:w="15" w:type="dxa"/>
            </w:tcMar>
            <w:vAlign w:val="bottom"/>
          </w:tcPr>
          <w:p w14:paraId="1B5EBAC6" w14:textId="5C48EB18" w:rsidR="6C8C75DB" w:rsidRPr="005E7B71" w:rsidRDefault="6C8C75DB" w:rsidP="6C8C75DB">
            <w:pPr>
              <w:spacing w:after="0"/>
              <w:rPr>
                <w:rFonts w:ascii="Calibri" w:eastAsia="Calibri" w:hAnsi="Calibri" w:cs="Calibri"/>
              </w:rPr>
            </w:pPr>
            <w:r w:rsidRPr="005E7B71">
              <w:rPr>
                <w:rFonts w:ascii="Calibri" w:eastAsia="Calibri" w:hAnsi="Calibri" w:cs="Calibri"/>
              </w:rPr>
              <w:t>Financial Leverage</w:t>
            </w:r>
          </w:p>
        </w:tc>
        <w:tc>
          <w:tcPr>
            <w:tcW w:w="1245" w:type="dxa"/>
            <w:shd w:val="clear" w:color="auto" w:fill="FFFFFF" w:themeFill="background1"/>
            <w:tcMar>
              <w:top w:w="15" w:type="dxa"/>
              <w:left w:w="15" w:type="dxa"/>
              <w:right w:w="15" w:type="dxa"/>
            </w:tcMar>
            <w:vAlign w:val="center"/>
          </w:tcPr>
          <w:p w14:paraId="5EECA6F3" w14:textId="5E815283"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3.02</w:t>
            </w:r>
          </w:p>
        </w:tc>
        <w:tc>
          <w:tcPr>
            <w:tcW w:w="1247" w:type="dxa"/>
            <w:shd w:val="clear" w:color="auto" w:fill="FFFFFF" w:themeFill="background1"/>
            <w:tcMar>
              <w:top w:w="15" w:type="dxa"/>
              <w:left w:w="15" w:type="dxa"/>
              <w:right w:w="15" w:type="dxa"/>
            </w:tcMar>
            <w:vAlign w:val="center"/>
          </w:tcPr>
          <w:p w14:paraId="0726BFF7" w14:textId="08EB5FB3"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3.17</w:t>
            </w:r>
          </w:p>
        </w:tc>
        <w:tc>
          <w:tcPr>
            <w:tcW w:w="1247" w:type="dxa"/>
            <w:shd w:val="clear" w:color="auto" w:fill="FFFFFF" w:themeFill="background1"/>
            <w:tcMar>
              <w:top w:w="15" w:type="dxa"/>
              <w:left w:w="15" w:type="dxa"/>
              <w:right w:w="15" w:type="dxa"/>
            </w:tcMar>
            <w:vAlign w:val="center"/>
          </w:tcPr>
          <w:p w14:paraId="1C6419AF" w14:textId="7AC7FB4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3.12</w:t>
            </w:r>
          </w:p>
        </w:tc>
        <w:tc>
          <w:tcPr>
            <w:tcW w:w="1247" w:type="dxa"/>
            <w:shd w:val="clear" w:color="auto" w:fill="FFFFFF" w:themeFill="background1"/>
            <w:tcMar>
              <w:top w:w="15" w:type="dxa"/>
              <w:left w:w="15" w:type="dxa"/>
              <w:right w:w="15" w:type="dxa"/>
            </w:tcMar>
            <w:vAlign w:val="center"/>
          </w:tcPr>
          <w:p w14:paraId="0723CC41" w14:textId="7B9D5298"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2.94</w:t>
            </w:r>
          </w:p>
        </w:tc>
        <w:tc>
          <w:tcPr>
            <w:tcW w:w="1247" w:type="dxa"/>
            <w:shd w:val="clear" w:color="auto" w:fill="FFFFFF" w:themeFill="background1"/>
            <w:tcMar>
              <w:top w:w="15" w:type="dxa"/>
              <w:left w:w="15" w:type="dxa"/>
              <w:right w:w="15" w:type="dxa"/>
            </w:tcMar>
            <w:vAlign w:val="center"/>
          </w:tcPr>
          <w:p w14:paraId="3030D917" w14:textId="1ADEC3B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3.17</w:t>
            </w:r>
          </w:p>
        </w:tc>
      </w:tr>
      <w:tr w:rsidR="6C8C75DB" w:rsidRPr="005E7B71" w14:paraId="49B4C981" w14:textId="77777777" w:rsidTr="6C8C75DB">
        <w:trPr>
          <w:trHeight w:val="315"/>
        </w:trPr>
        <w:tc>
          <w:tcPr>
            <w:tcW w:w="2666" w:type="dxa"/>
            <w:shd w:val="clear" w:color="auto" w:fill="FFFFFF" w:themeFill="background1"/>
            <w:tcMar>
              <w:top w:w="15" w:type="dxa"/>
              <w:left w:w="15" w:type="dxa"/>
              <w:right w:w="15" w:type="dxa"/>
            </w:tcMar>
            <w:vAlign w:val="bottom"/>
          </w:tcPr>
          <w:p w14:paraId="0DC5E22A" w14:textId="65B5A42C" w:rsidR="6C8C75DB" w:rsidRPr="005E7B71" w:rsidRDefault="6C8C75DB" w:rsidP="6C8C75DB">
            <w:pPr>
              <w:spacing w:after="0"/>
              <w:rPr>
                <w:rFonts w:ascii="Calibri" w:eastAsia="Calibri" w:hAnsi="Calibri" w:cs="Calibri"/>
              </w:rPr>
            </w:pPr>
            <w:r w:rsidRPr="005E7B71">
              <w:rPr>
                <w:rFonts w:ascii="Calibri" w:eastAsia="Calibri" w:hAnsi="Calibri" w:cs="Calibri"/>
              </w:rPr>
              <w:t>Earnings Yield %</w:t>
            </w:r>
          </w:p>
        </w:tc>
        <w:tc>
          <w:tcPr>
            <w:tcW w:w="1245" w:type="dxa"/>
            <w:shd w:val="clear" w:color="auto" w:fill="FFFFFF" w:themeFill="background1"/>
            <w:tcMar>
              <w:top w:w="15" w:type="dxa"/>
              <w:left w:w="15" w:type="dxa"/>
              <w:right w:w="15" w:type="dxa"/>
            </w:tcMar>
            <w:vAlign w:val="center"/>
          </w:tcPr>
          <w:p w14:paraId="04C7D95A" w14:textId="1A61883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4.2</w:t>
            </w:r>
          </w:p>
        </w:tc>
        <w:tc>
          <w:tcPr>
            <w:tcW w:w="1247" w:type="dxa"/>
            <w:shd w:val="clear" w:color="auto" w:fill="FFFFFF" w:themeFill="background1"/>
            <w:tcMar>
              <w:top w:w="15" w:type="dxa"/>
              <w:left w:w="15" w:type="dxa"/>
              <w:right w:w="15" w:type="dxa"/>
            </w:tcMar>
            <w:vAlign w:val="center"/>
          </w:tcPr>
          <w:p w14:paraId="29A5E849" w14:textId="0AD0D418"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4.81</w:t>
            </w:r>
          </w:p>
        </w:tc>
        <w:tc>
          <w:tcPr>
            <w:tcW w:w="1247" w:type="dxa"/>
            <w:shd w:val="clear" w:color="auto" w:fill="FFFFFF" w:themeFill="background1"/>
            <w:tcMar>
              <w:top w:w="15" w:type="dxa"/>
              <w:left w:w="15" w:type="dxa"/>
              <w:right w:w="15" w:type="dxa"/>
            </w:tcMar>
            <w:vAlign w:val="center"/>
          </w:tcPr>
          <w:p w14:paraId="713EBB5E" w14:textId="38EDC17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1.98</w:t>
            </w:r>
          </w:p>
        </w:tc>
        <w:tc>
          <w:tcPr>
            <w:tcW w:w="1247" w:type="dxa"/>
            <w:shd w:val="clear" w:color="auto" w:fill="FFFFFF" w:themeFill="background1"/>
            <w:tcMar>
              <w:top w:w="15" w:type="dxa"/>
              <w:left w:w="15" w:type="dxa"/>
              <w:right w:w="15" w:type="dxa"/>
            </w:tcMar>
            <w:vAlign w:val="center"/>
          </w:tcPr>
          <w:p w14:paraId="11843CCA" w14:textId="1F9C2AB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2.29</w:t>
            </w:r>
          </w:p>
        </w:tc>
        <w:tc>
          <w:tcPr>
            <w:tcW w:w="1247" w:type="dxa"/>
            <w:shd w:val="clear" w:color="auto" w:fill="FFFFFF" w:themeFill="background1"/>
            <w:tcMar>
              <w:top w:w="15" w:type="dxa"/>
              <w:left w:w="15" w:type="dxa"/>
              <w:right w:w="15" w:type="dxa"/>
            </w:tcMar>
            <w:vAlign w:val="center"/>
          </w:tcPr>
          <w:p w14:paraId="60903097" w14:textId="7769A07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3.81</w:t>
            </w:r>
          </w:p>
        </w:tc>
      </w:tr>
    </w:tbl>
    <w:p w14:paraId="36AF092B" w14:textId="6B4E3027" w:rsidR="338B6129" w:rsidRPr="005E7B71" w:rsidRDefault="338B6129" w:rsidP="6C8C75DB">
      <w:pPr>
        <w:spacing w:after="0" w:line="480" w:lineRule="auto"/>
        <w:jc w:val="both"/>
        <w:rPr>
          <w:rFonts w:ascii="Calibri" w:eastAsia="Calibri" w:hAnsi="Calibri" w:cs="Calibri"/>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666"/>
        <w:gridCol w:w="1245"/>
        <w:gridCol w:w="1247"/>
        <w:gridCol w:w="1247"/>
        <w:gridCol w:w="1247"/>
        <w:gridCol w:w="1247"/>
      </w:tblGrid>
      <w:tr w:rsidR="6C8C75DB" w:rsidRPr="005E7B71" w14:paraId="1CCCA691" w14:textId="77777777" w:rsidTr="6C8C75DB">
        <w:trPr>
          <w:trHeight w:val="315"/>
        </w:trPr>
        <w:tc>
          <w:tcPr>
            <w:tcW w:w="8899" w:type="dxa"/>
            <w:gridSpan w:val="6"/>
            <w:shd w:val="clear" w:color="auto" w:fill="FFFFFF" w:themeFill="background1"/>
            <w:tcMar>
              <w:top w:w="15" w:type="dxa"/>
              <w:left w:w="15" w:type="dxa"/>
              <w:right w:w="15" w:type="dxa"/>
            </w:tcMar>
            <w:vAlign w:val="bottom"/>
          </w:tcPr>
          <w:p w14:paraId="44822381" w14:textId="6C7A8EE7" w:rsidR="6C8C75DB" w:rsidRPr="005E7B71" w:rsidRDefault="6C8C75DB" w:rsidP="6C8C75DB">
            <w:pPr>
              <w:spacing w:after="0"/>
              <w:jc w:val="center"/>
              <w:rPr>
                <w:rFonts w:ascii="Calibri" w:eastAsia="Calibri" w:hAnsi="Calibri" w:cs="Calibri"/>
                <w:b/>
                <w:bCs/>
              </w:rPr>
            </w:pPr>
            <w:r w:rsidRPr="005E7B71">
              <w:rPr>
                <w:rFonts w:ascii="Calibri" w:eastAsia="Calibri" w:hAnsi="Calibri" w:cs="Calibri"/>
                <w:b/>
                <w:bCs/>
              </w:rPr>
              <w:t xml:space="preserve">Targets </w:t>
            </w:r>
            <w:r w:rsidR="3E4356D8" w:rsidRPr="005E7B71">
              <w:rPr>
                <w:rFonts w:ascii="Calibri" w:eastAsia="Calibri" w:hAnsi="Calibri" w:cs="Calibri"/>
                <w:b/>
                <w:bCs/>
              </w:rPr>
              <w:t>Financial</w:t>
            </w:r>
            <w:r w:rsidRPr="005E7B71">
              <w:rPr>
                <w:rFonts w:ascii="Calibri" w:eastAsia="Calibri" w:hAnsi="Calibri" w:cs="Calibri"/>
                <w:b/>
                <w:bCs/>
              </w:rPr>
              <w:t xml:space="preserve"> ratios</w:t>
            </w:r>
          </w:p>
        </w:tc>
      </w:tr>
      <w:tr w:rsidR="6C8C75DB" w:rsidRPr="005E7B71" w14:paraId="21379E50" w14:textId="77777777" w:rsidTr="6C8C75DB">
        <w:trPr>
          <w:trHeight w:val="315"/>
        </w:trPr>
        <w:tc>
          <w:tcPr>
            <w:tcW w:w="2666" w:type="dxa"/>
            <w:shd w:val="clear" w:color="auto" w:fill="FFFFFF" w:themeFill="background1"/>
            <w:tcMar>
              <w:top w:w="15" w:type="dxa"/>
              <w:left w:w="15" w:type="dxa"/>
              <w:right w:w="15" w:type="dxa"/>
            </w:tcMar>
            <w:vAlign w:val="bottom"/>
          </w:tcPr>
          <w:p w14:paraId="5454F295" w14:textId="73B76FE8"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Ratio</w:t>
            </w:r>
          </w:p>
        </w:tc>
        <w:tc>
          <w:tcPr>
            <w:tcW w:w="1245" w:type="dxa"/>
            <w:shd w:val="clear" w:color="auto" w:fill="FFFFFF" w:themeFill="background1"/>
            <w:tcMar>
              <w:top w:w="15" w:type="dxa"/>
              <w:left w:w="15" w:type="dxa"/>
              <w:right w:w="15" w:type="dxa"/>
            </w:tcMar>
            <w:vAlign w:val="bottom"/>
          </w:tcPr>
          <w:p w14:paraId="081EBA34" w14:textId="59C2CE60"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2019</w:t>
            </w:r>
          </w:p>
        </w:tc>
        <w:tc>
          <w:tcPr>
            <w:tcW w:w="1247" w:type="dxa"/>
            <w:shd w:val="clear" w:color="auto" w:fill="FFFFFF" w:themeFill="background1"/>
            <w:tcMar>
              <w:top w:w="15" w:type="dxa"/>
              <w:left w:w="15" w:type="dxa"/>
              <w:right w:w="15" w:type="dxa"/>
            </w:tcMar>
            <w:vAlign w:val="bottom"/>
          </w:tcPr>
          <w:p w14:paraId="599CD5E1" w14:textId="60F24F66"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2020</w:t>
            </w:r>
          </w:p>
        </w:tc>
        <w:tc>
          <w:tcPr>
            <w:tcW w:w="1247" w:type="dxa"/>
            <w:shd w:val="clear" w:color="auto" w:fill="FFFFFF" w:themeFill="background1"/>
            <w:tcMar>
              <w:top w:w="15" w:type="dxa"/>
              <w:left w:w="15" w:type="dxa"/>
              <w:right w:w="15" w:type="dxa"/>
            </w:tcMar>
            <w:vAlign w:val="bottom"/>
          </w:tcPr>
          <w:p w14:paraId="7ED5C2C7" w14:textId="4ABE2B13"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2021</w:t>
            </w:r>
          </w:p>
        </w:tc>
        <w:tc>
          <w:tcPr>
            <w:tcW w:w="1247" w:type="dxa"/>
            <w:shd w:val="clear" w:color="auto" w:fill="FFFFFF" w:themeFill="background1"/>
            <w:tcMar>
              <w:top w:w="15" w:type="dxa"/>
              <w:left w:w="15" w:type="dxa"/>
              <w:right w:w="15" w:type="dxa"/>
            </w:tcMar>
            <w:vAlign w:val="bottom"/>
          </w:tcPr>
          <w:p w14:paraId="13346870" w14:textId="13414488"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2022</w:t>
            </w:r>
          </w:p>
        </w:tc>
        <w:tc>
          <w:tcPr>
            <w:tcW w:w="1247" w:type="dxa"/>
            <w:shd w:val="clear" w:color="auto" w:fill="FFFFFF" w:themeFill="background1"/>
            <w:tcMar>
              <w:top w:w="15" w:type="dxa"/>
              <w:left w:w="15" w:type="dxa"/>
              <w:right w:w="15" w:type="dxa"/>
            </w:tcMar>
            <w:vAlign w:val="bottom"/>
          </w:tcPr>
          <w:p w14:paraId="4FA78FAF" w14:textId="5CEA38AB"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2023</w:t>
            </w:r>
          </w:p>
        </w:tc>
      </w:tr>
      <w:tr w:rsidR="6C8C75DB" w:rsidRPr="005E7B71" w14:paraId="27FD5B34" w14:textId="77777777" w:rsidTr="6C8C75DB">
        <w:trPr>
          <w:trHeight w:val="315"/>
        </w:trPr>
        <w:tc>
          <w:tcPr>
            <w:tcW w:w="2666" w:type="dxa"/>
            <w:shd w:val="clear" w:color="auto" w:fill="FFFFFF" w:themeFill="background1"/>
            <w:tcMar>
              <w:top w:w="15" w:type="dxa"/>
              <w:left w:w="15" w:type="dxa"/>
              <w:right w:w="15" w:type="dxa"/>
            </w:tcMar>
            <w:vAlign w:val="bottom"/>
          </w:tcPr>
          <w:p w14:paraId="7BEFB1A0" w14:textId="0964D0F7" w:rsidR="6C8C75DB" w:rsidRPr="005E7B71" w:rsidRDefault="6C8C75DB" w:rsidP="6C8C75DB">
            <w:pPr>
              <w:spacing w:after="0"/>
              <w:rPr>
                <w:rFonts w:ascii="Calibri" w:eastAsia="Calibri" w:hAnsi="Calibri" w:cs="Calibri"/>
              </w:rPr>
            </w:pPr>
            <w:r w:rsidRPr="005E7B71">
              <w:rPr>
                <w:rFonts w:ascii="Calibri" w:eastAsia="Calibri" w:hAnsi="Calibri" w:cs="Calibri"/>
              </w:rPr>
              <w:t>Return on Assets %</w:t>
            </w:r>
          </w:p>
        </w:tc>
        <w:tc>
          <w:tcPr>
            <w:tcW w:w="1245" w:type="dxa"/>
            <w:shd w:val="clear" w:color="auto" w:fill="FFFFFF" w:themeFill="background1"/>
            <w:tcMar>
              <w:top w:w="15" w:type="dxa"/>
              <w:left w:w="15" w:type="dxa"/>
              <w:right w:w="15" w:type="dxa"/>
            </w:tcMar>
            <w:vAlign w:val="center"/>
          </w:tcPr>
          <w:p w14:paraId="18952C4B" w14:textId="0432160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7.32</w:t>
            </w:r>
          </w:p>
        </w:tc>
        <w:tc>
          <w:tcPr>
            <w:tcW w:w="1247" w:type="dxa"/>
            <w:shd w:val="clear" w:color="auto" w:fill="FFFFFF" w:themeFill="background1"/>
            <w:tcMar>
              <w:top w:w="15" w:type="dxa"/>
              <w:left w:w="15" w:type="dxa"/>
              <w:right w:w="15" w:type="dxa"/>
            </w:tcMar>
            <w:vAlign w:val="center"/>
          </w:tcPr>
          <w:p w14:paraId="024F2322" w14:textId="17BC0CB4"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7.81</w:t>
            </w:r>
          </w:p>
        </w:tc>
        <w:tc>
          <w:tcPr>
            <w:tcW w:w="1247" w:type="dxa"/>
            <w:shd w:val="clear" w:color="auto" w:fill="FFFFFF" w:themeFill="background1"/>
            <w:tcMar>
              <w:top w:w="15" w:type="dxa"/>
              <w:left w:w="15" w:type="dxa"/>
              <w:right w:w="15" w:type="dxa"/>
            </w:tcMar>
            <w:vAlign w:val="center"/>
          </w:tcPr>
          <w:p w14:paraId="3642A538" w14:textId="1428F5A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9.29</w:t>
            </w:r>
          </w:p>
        </w:tc>
        <w:tc>
          <w:tcPr>
            <w:tcW w:w="1247" w:type="dxa"/>
            <w:shd w:val="clear" w:color="auto" w:fill="FFFFFF" w:themeFill="background1"/>
            <w:tcMar>
              <w:top w:w="15" w:type="dxa"/>
              <w:left w:w="15" w:type="dxa"/>
              <w:right w:w="15" w:type="dxa"/>
            </w:tcMar>
            <w:vAlign w:val="center"/>
          </w:tcPr>
          <w:p w14:paraId="68F1AA7C" w14:textId="0476B938"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13.22</w:t>
            </w:r>
          </w:p>
        </w:tc>
        <w:tc>
          <w:tcPr>
            <w:tcW w:w="1247" w:type="dxa"/>
            <w:shd w:val="clear" w:color="auto" w:fill="FFFFFF" w:themeFill="background1"/>
            <w:tcMar>
              <w:top w:w="15" w:type="dxa"/>
              <w:left w:w="15" w:type="dxa"/>
              <w:right w:w="15" w:type="dxa"/>
            </w:tcMar>
            <w:vAlign w:val="center"/>
          </w:tcPr>
          <w:p w14:paraId="4CED2E56" w14:textId="756C8F3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5.19</w:t>
            </w:r>
          </w:p>
        </w:tc>
      </w:tr>
      <w:tr w:rsidR="6C8C75DB" w:rsidRPr="005E7B71" w14:paraId="3C31A876" w14:textId="77777777" w:rsidTr="6C8C75DB">
        <w:trPr>
          <w:trHeight w:val="315"/>
        </w:trPr>
        <w:tc>
          <w:tcPr>
            <w:tcW w:w="2666" w:type="dxa"/>
            <w:shd w:val="clear" w:color="auto" w:fill="FFFFFF" w:themeFill="background1"/>
            <w:tcMar>
              <w:top w:w="15" w:type="dxa"/>
              <w:left w:w="15" w:type="dxa"/>
              <w:right w:w="15" w:type="dxa"/>
            </w:tcMar>
            <w:vAlign w:val="center"/>
          </w:tcPr>
          <w:p w14:paraId="529C1142" w14:textId="062F17E4" w:rsidR="6C8C75DB" w:rsidRPr="005E7B71" w:rsidRDefault="6C8C75DB" w:rsidP="6C8C75DB">
            <w:pPr>
              <w:spacing w:after="0"/>
              <w:rPr>
                <w:rFonts w:ascii="Calibri" w:eastAsia="Calibri" w:hAnsi="Calibri" w:cs="Calibri"/>
              </w:rPr>
            </w:pPr>
            <w:r w:rsidRPr="005E7B71">
              <w:rPr>
                <w:rFonts w:ascii="Calibri" w:eastAsia="Calibri" w:hAnsi="Calibri" w:cs="Calibri"/>
              </w:rPr>
              <w:t>Return on Equity %</w:t>
            </w:r>
          </w:p>
        </w:tc>
        <w:tc>
          <w:tcPr>
            <w:tcW w:w="1245" w:type="dxa"/>
            <w:shd w:val="clear" w:color="auto" w:fill="FFFFFF" w:themeFill="background1"/>
            <w:tcMar>
              <w:top w:w="15" w:type="dxa"/>
              <w:left w:w="15" w:type="dxa"/>
              <w:right w:w="15" w:type="dxa"/>
            </w:tcMar>
            <w:vAlign w:val="center"/>
          </w:tcPr>
          <w:p w14:paraId="20FC1783" w14:textId="67B0C81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25.53</w:t>
            </w:r>
          </w:p>
        </w:tc>
        <w:tc>
          <w:tcPr>
            <w:tcW w:w="1247" w:type="dxa"/>
            <w:shd w:val="clear" w:color="auto" w:fill="FFFFFF" w:themeFill="background1"/>
            <w:tcMar>
              <w:top w:w="15" w:type="dxa"/>
              <w:left w:w="15" w:type="dxa"/>
              <w:right w:w="15" w:type="dxa"/>
            </w:tcMar>
            <w:vAlign w:val="center"/>
          </w:tcPr>
          <w:p w14:paraId="527CA17A" w14:textId="41AECF7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28.37</w:t>
            </w:r>
          </w:p>
        </w:tc>
        <w:tc>
          <w:tcPr>
            <w:tcW w:w="1247" w:type="dxa"/>
            <w:shd w:val="clear" w:color="auto" w:fill="FFFFFF" w:themeFill="background1"/>
            <w:tcMar>
              <w:top w:w="15" w:type="dxa"/>
              <w:left w:w="15" w:type="dxa"/>
              <w:right w:w="15" w:type="dxa"/>
            </w:tcMar>
            <w:vAlign w:val="center"/>
          </w:tcPr>
          <w:p w14:paraId="014BC55E" w14:textId="564A955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33.25</w:t>
            </w:r>
          </w:p>
        </w:tc>
        <w:tc>
          <w:tcPr>
            <w:tcW w:w="1247" w:type="dxa"/>
            <w:shd w:val="clear" w:color="auto" w:fill="FFFFFF" w:themeFill="background1"/>
            <w:tcMar>
              <w:top w:w="15" w:type="dxa"/>
              <w:left w:w="15" w:type="dxa"/>
              <w:right w:w="15" w:type="dxa"/>
            </w:tcMar>
            <w:vAlign w:val="center"/>
          </w:tcPr>
          <w:p w14:paraId="1944EDAC" w14:textId="7E07040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50.95</w:t>
            </w:r>
          </w:p>
        </w:tc>
        <w:tc>
          <w:tcPr>
            <w:tcW w:w="1247" w:type="dxa"/>
            <w:shd w:val="clear" w:color="auto" w:fill="FFFFFF" w:themeFill="background1"/>
            <w:tcMar>
              <w:top w:w="15" w:type="dxa"/>
              <w:left w:w="15" w:type="dxa"/>
              <w:right w:w="15" w:type="dxa"/>
            </w:tcMar>
            <w:vAlign w:val="center"/>
          </w:tcPr>
          <w:p w14:paraId="21485932" w14:textId="5F6888B1"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23.11</w:t>
            </w:r>
          </w:p>
        </w:tc>
      </w:tr>
      <w:tr w:rsidR="6C8C75DB" w:rsidRPr="005E7B71" w14:paraId="6792B2F8" w14:textId="77777777" w:rsidTr="6C8C75DB">
        <w:trPr>
          <w:trHeight w:val="315"/>
        </w:trPr>
        <w:tc>
          <w:tcPr>
            <w:tcW w:w="2666" w:type="dxa"/>
            <w:shd w:val="clear" w:color="auto" w:fill="FFFFFF" w:themeFill="background1"/>
            <w:tcMar>
              <w:top w:w="15" w:type="dxa"/>
              <w:left w:w="15" w:type="dxa"/>
              <w:right w:w="15" w:type="dxa"/>
            </w:tcMar>
            <w:vAlign w:val="bottom"/>
          </w:tcPr>
          <w:p w14:paraId="40A053B9" w14:textId="17A57C0F" w:rsidR="6C8C75DB" w:rsidRPr="005E7B71" w:rsidRDefault="6C8C75DB" w:rsidP="6C8C75DB">
            <w:pPr>
              <w:spacing w:after="0"/>
              <w:rPr>
                <w:rFonts w:ascii="Calibri" w:eastAsia="Calibri" w:hAnsi="Calibri" w:cs="Calibri"/>
              </w:rPr>
            </w:pPr>
            <w:r w:rsidRPr="005E7B71">
              <w:rPr>
                <w:rFonts w:ascii="Calibri" w:eastAsia="Calibri" w:hAnsi="Calibri" w:cs="Calibri"/>
              </w:rPr>
              <w:t>Operating Margin %</w:t>
            </w:r>
          </w:p>
        </w:tc>
        <w:tc>
          <w:tcPr>
            <w:tcW w:w="1245" w:type="dxa"/>
            <w:shd w:val="clear" w:color="auto" w:fill="FFFFFF" w:themeFill="background1"/>
            <w:tcMar>
              <w:top w:w="15" w:type="dxa"/>
              <w:left w:w="15" w:type="dxa"/>
              <w:right w:w="15" w:type="dxa"/>
            </w:tcMar>
            <w:vAlign w:val="center"/>
          </w:tcPr>
          <w:p w14:paraId="2DFBE19D" w14:textId="04843CF1"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5.45</w:t>
            </w:r>
          </w:p>
        </w:tc>
        <w:tc>
          <w:tcPr>
            <w:tcW w:w="1247" w:type="dxa"/>
            <w:shd w:val="clear" w:color="auto" w:fill="FFFFFF" w:themeFill="background1"/>
            <w:tcMar>
              <w:top w:w="15" w:type="dxa"/>
              <w:left w:w="15" w:type="dxa"/>
              <w:right w:w="15" w:type="dxa"/>
            </w:tcMar>
            <w:vAlign w:val="center"/>
          </w:tcPr>
          <w:p w14:paraId="25CC0E19" w14:textId="5FEA0EF8"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5.96</w:t>
            </w:r>
          </w:p>
        </w:tc>
        <w:tc>
          <w:tcPr>
            <w:tcW w:w="1247" w:type="dxa"/>
            <w:shd w:val="clear" w:color="auto" w:fill="FFFFFF" w:themeFill="background1"/>
            <w:tcMar>
              <w:top w:w="15" w:type="dxa"/>
              <w:left w:w="15" w:type="dxa"/>
              <w:right w:w="15" w:type="dxa"/>
            </w:tcMar>
            <w:vAlign w:val="center"/>
          </w:tcPr>
          <w:p w14:paraId="49C69796" w14:textId="72CB2D61"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6.99</w:t>
            </w:r>
          </w:p>
        </w:tc>
        <w:tc>
          <w:tcPr>
            <w:tcW w:w="1247" w:type="dxa"/>
            <w:shd w:val="clear" w:color="auto" w:fill="FFFFFF" w:themeFill="background1"/>
            <w:tcMar>
              <w:top w:w="15" w:type="dxa"/>
              <w:left w:w="15" w:type="dxa"/>
              <w:right w:w="15" w:type="dxa"/>
            </w:tcMar>
            <w:vAlign w:val="center"/>
          </w:tcPr>
          <w:p w14:paraId="432C3663" w14:textId="302F03D6"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8.44</w:t>
            </w:r>
          </w:p>
        </w:tc>
        <w:tc>
          <w:tcPr>
            <w:tcW w:w="1247" w:type="dxa"/>
            <w:shd w:val="clear" w:color="auto" w:fill="FFFFFF" w:themeFill="background1"/>
            <w:tcMar>
              <w:top w:w="15" w:type="dxa"/>
              <w:left w:w="15" w:type="dxa"/>
              <w:right w:w="15" w:type="dxa"/>
            </w:tcMar>
            <w:vAlign w:val="center"/>
          </w:tcPr>
          <w:p w14:paraId="52D3E6CA" w14:textId="6148F396"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3.53</w:t>
            </w:r>
          </w:p>
        </w:tc>
      </w:tr>
      <w:tr w:rsidR="6C8C75DB" w:rsidRPr="005E7B71" w14:paraId="6950D266" w14:textId="77777777" w:rsidTr="6C8C75DB">
        <w:trPr>
          <w:trHeight w:val="315"/>
        </w:trPr>
        <w:tc>
          <w:tcPr>
            <w:tcW w:w="2666" w:type="dxa"/>
            <w:shd w:val="clear" w:color="auto" w:fill="FFFFFF" w:themeFill="background1"/>
            <w:tcMar>
              <w:top w:w="15" w:type="dxa"/>
              <w:left w:w="15" w:type="dxa"/>
              <w:right w:w="15" w:type="dxa"/>
            </w:tcMar>
            <w:vAlign w:val="bottom"/>
          </w:tcPr>
          <w:p w14:paraId="5905089A" w14:textId="2F1F3889" w:rsidR="6C8C75DB" w:rsidRPr="005E7B71" w:rsidRDefault="6C8C75DB" w:rsidP="6C8C75DB">
            <w:pPr>
              <w:spacing w:after="0"/>
              <w:rPr>
                <w:rFonts w:ascii="Calibri" w:eastAsia="Calibri" w:hAnsi="Calibri" w:cs="Calibri"/>
              </w:rPr>
            </w:pPr>
            <w:r w:rsidRPr="005E7B71">
              <w:rPr>
                <w:rFonts w:ascii="Calibri" w:eastAsia="Calibri" w:hAnsi="Calibri" w:cs="Calibri"/>
              </w:rPr>
              <w:t>Net Margin %</w:t>
            </w:r>
          </w:p>
        </w:tc>
        <w:tc>
          <w:tcPr>
            <w:tcW w:w="1245" w:type="dxa"/>
            <w:shd w:val="clear" w:color="auto" w:fill="FFFFFF" w:themeFill="background1"/>
            <w:tcMar>
              <w:top w:w="15" w:type="dxa"/>
              <w:left w:w="15" w:type="dxa"/>
              <w:right w:w="15" w:type="dxa"/>
            </w:tcMar>
            <w:vAlign w:val="center"/>
          </w:tcPr>
          <w:p w14:paraId="5A10518D" w14:textId="1CFFBFD1"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3.9</w:t>
            </w:r>
          </w:p>
        </w:tc>
        <w:tc>
          <w:tcPr>
            <w:tcW w:w="1247" w:type="dxa"/>
            <w:shd w:val="clear" w:color="auto" w:fill="FFFFFF" w:themeFill="background1"/>
            <w:tcMar>
              <w:top w:w="15" w:type="dxa"/>
              <w:left w:w="15" w:type="dxa"/>
              <w:right w:w="15" w:type="dxa"/>
            </w:tcMar>
            <w:vAlign w:val="center"/>
          </w:tcPr>
          <w:p w14:paraId="0CEEE602" w14:textId="33508BC1"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4.2</w:t>
            </w:r>
          </w:p>
        </w:tc>
        <w:tc>
          <w:tcPr>
            <w:tcW w:w="1247" w:type="dxa"/>
            <w:shd w:val="clear" w:color="auto" w:fill="FFFFFF" w:themeFill="background1"/>
            <w:tcMar>
              <w:top w:w="15" w:type="dxa"/>
              <w:left w:w="15" w:type="dxa"/>
              <w:right w:w="15" w:type="dxa"/>
            </w:tcMar>
            <w:vAlign w:val="center"/>
          </w:tcPr>
          <w:p w14:paraId="534D4190" w14:textId="3B972306"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4.67</w:t>
            </w:r>
          </w:p>
        </w:tc>
        <w:tc>
          <w:tcPr>
            <w:tcW w:w="1247" w:type="dxa"/>
            <w:shd w:val="clear" w:color="auto" w:fill="FFFFFF" w:themeFill="background1"/>
            <w:tcMar>
              <w:top w:w="15" w:type="dxa"/>
              <w:left w:w="15" w:type="dxa"/>
              <w:right w:w="15" w:type="dxa"/>
            </w:tcMar>
            <w:vAlign w:val="center"/>
          </w:tcPr>
          <w:p w14:paraId="5CB913C1" w14:textId="0D8EED7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6.55</w:t>
            </w:r>
          </w:p>
        </w:tc>
        <w:tc>
          <w:tcPr>
            <w:tcW w:w="1247" w:type="dxa"/>
            <w:shd w:val="clear" w:color="auto" w:fill="FFFFFF" w:themeFill="background1"/>
            <w:tcMar>
              <w:top w:w="15" w:type="dxa"/>
              <w:left w:w="15" w:type="dxa"/>
              <w:right w:w="15" w:type="dxa"/>
            </w:tcMar>
            <w:vAlign w:val="center"/>
          </w:tcPr>
          <w:p w14:paraId="2687252E" w14:textId="7F56011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2.55</w:t>
            </w:r>
          </w:p>
        </w:tc>
      </w:tr>
      <w:tr w:rsidR="6C8C75DB" w:rsidRPr="005E7B71" w14:paraId="24636D55" w14:textId="77777777" w:rsidTr="6C8C75DB">
        <w:trPr>
          <w:trHeight w:val="315"/>
        </w:trPr>
        <w:tc>
          <w:tcPr>
            <w:tcW w:w="2666" w:type="dxa"/>
            <w:shd w:val="clear" w:color="auto" w:fill="FFFFFF" w:themeFill="background1"/>
            <w:tcMar>
              <w:top w:w="15" w:type="dxa"/>
              <w:left w:w="15" w:type="dxa"/>
              <w:right w:w="15" w:type="dxa"/>
            </w:tcMar>
            <w:vAlign w:val="bottom"/>
          </w:tcPr>
          <w:p w14:paraId="06EBC091" w14:textId="374D14B5" w:rsidR="6C8C75DB" w:rsidRPr="005E7B71" w:rsidRDefault="6C8C75DB" w:rsidP="6C8C75DB">
            <w:pPr>
              <w:spacing w:after="0"/>
              <w:rPr>
                <w:rFonts w:ascii="Calibri" w:eastAsia="Calibri" w:hAnsi="Calibri" w:cs="Calibri"/>
              </w:rPr>
            </w:pPr>
            <w:r w:rsidRPr="005E7B71">
              <w:rPr>
                <w:rFonts w:ascii="Calibri" w:eastAsia="Calibri" w:hAnsi="Calibri" w:cs="Calibri"/>
              </w:rPr>
              <w:t>Inventory Turnover</w:t>
            </w:r>
          </w:p>
        </w:tc>
        <w:tc>
          <w:tcPr>
            <w:tcW w:w="1245" w:type="dxa"/>
            <w:shd w:val="clear" w:color="auto" w:fill="FFFFFF" w:themeFill="background1"/>
            <w:tcMar>
              <w:top w:w="15" w:type="dxa"/>
              <w:left w:w="15" w:type="dxa"/>
              <w:right w:w="15" w:type="dxa"/>
            </w:tcMar>
            <w:vAlign w:val="center"/>
          </w:tcPr>
          <w:p w14:paraId="215CCD75" w14:textId="7CD0988A"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5.87</w:t>
            </w:r>
          </w:p>
        </w:tc>
        <w:tc>
          <w:tcPr>
            <w:tcW w:w="1247" w:type="dxa"/>
            <w:shd w:val="clear" w:color="auto" w:fill="FFFFFF" w:themeFill="background1"/>
            <w:tcMar>
              <w:top w:w="15" w:type="dxa"/>
              <w:left w:w="15" w:type="dxa"/>
              <w:right w:w="15" w:type="dxa"/>
            </w:tcMar>
            <w:vAlign w:val="center"/>
          </w:tcPr>
          <w:p w14:paraId="19C0C327" w14:textId="5C993F1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5.93</w:t>
            </w:r>
          </w:p>
        </w:tc>
        <w:tc>
          <w:tcPr>
            <w:tcW w:w="1247" w:type="dxa"/>
            <w:shd w:val="clear" w:color="auto" w:fill="FFFFFF" w:themeFill="background1"/>
            <w:tcMar>
              <w:top w:w="15" w:type="dxa"/>
              <w:left w:w="15" w:type="dxa"/>
              <w:right w:w="15" w:type="dxa"/>
            </w:tcMar>
            <w:vAlign w:val="center"/>
          </w:tcPr>
          <w:p w14:paraId="1DF09F28" w14:textId="50C649E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6.74</w:t>
            </w:r>
          </w:p>
        </w:tc>
        <w:tc>
          <w:tcPr>
            <w:tcW w:w="1247" w:type="dxa"/>
            <w:shd w:val="clear" w:color="auto" w:fill="FFFFFF" w:themeFill="background1"/>
            <w:tcMar>
              <w:top w:w="15" w:type="dxa"/>
              <w:left w:w="15" w:type="dxa"/>
              <w:right w:w="15" w:type="dxa"/>
            </w:tcMar>
            <w:vAlign w:val="center"/>
          </w:tcPr>
          <w:p w14:paraId="7DF2594D" w14:textId="144B7A6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6.11</w:t>
            </w:r>
          </w:p>
        </w:tc>
        <w:tc>
          <w:tcPr>
            <w:tcW w:w="1247" w:type="dxa"/>
            <w:shd w:val="clear" w:color="auto" w:fill="FFFFFF" w:themeFill="background1"/>
            <w:tcMar>
              <w:top w:w="15" w:type="dxa"/>
              <w:left w:w="15" w:type="dxa"/>
              <w:right w:w="15" w:type="dxa"/>
            </w:tcMar>
            <w:vAlign w:val="center"/>
          </w:tcPr>
          <w:p w14:paraId="487E9EF0" w14:textId="5C04CB6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w:t>
            </w:r>
          </w:p>
        </w:tc>
      </w:tr>
      <w:tr w:rsidR="6C8C75DB" w:rsidRPr="005E7B71" w14:paraId="0FB3D385" w14:textId="77777777" w:rsidTr="6C8C75DB">
        <w:trPr>
          <w:trHeight w:val="315"/>
        </w:trPr>
        <w:tc>
          <w:tcPr>
            <w:tcW w:w="2666" w:type="dxa"/>
            <w:shd w:val="clear" w:color="auto" w:fill="FFFFFF" w:themeFill="background1"/>
            <w:tcMar>
              <w:top w:w="15" w:type="dxa"/>
              <w:left w:w="15" w:type="dxa"/>
              <w:right w:w="15" w:type="dxa"/>
            </w:tcMar>
            <w:vAlign w:val="bottom"/>
          </w:tcPr>
          <w:p w14:paraId="4C254495" w14:textId="15DADB7E" w:rsidR="6C8C75DB" w:rsidRPr="005E7B71" w:rsidRDefault="6C8C75DB" w:rsidP="6C8C75DB">
            <w:pPr>
              <w:spacing w:after="0"/>
              <w:rPr>
                <w:rFonts w:ascii="Calibri" w:eastAsia="Calibri" w:hAnsi="Calibri" w:cs="Calibri"/>
              </w:rPr>
            </w:pPr>
            <w:r w:rsidRPr="005E7B71">
              <w:rPr>
                <w:rFonts w:ascii="Calibri" w:eastAsia="Calibri" w:hAnsi="Calibri" w:cs="Calibri"/>
              </w:rPr>
              <w:t>Total Asset Turnover</w:t>
            </w:r>
          </w:p>
        </w:tc>
        <w:tc>
          <w:tcPr>
            <w:tcW w:w="1245" w:type="dxa"/>
            <w:shd w:val="clear" w:color="auto" w:fill="FFFFFF" w:themeFill="background1"/>
            <w:tcMar>
              <w:top w:w="15" w:type="dxa"/>
              <w:left w:w="15" w:type="dxa"/>
              <w:right w:w="15" w:type="dxa"/>
            </w:tcMar>
            <w:vAlign w:val="center"/>
          </w:tcPr>
          <w:p w14:paraId="574DD036" w14:textId="20E2701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88</w:t>
            </w:r>
          </w:p>
        </w:tc>
        <w:tc>
          <w:tcPr>
            <w:tcW w:w="1247" w:type="dxa"/>
            <w:shd w:val="clear" w:color="auto" w:fill="FFFFFF" w:themeFill="background1"/>
            <w:tcMar>
              <w:top w:w="15" w:type="dxa"/>
              <w:left w:w="15" w:type="dxa"/>
              <w:right w:w="15" w:type="dxa"/>
            </w:tcMar>
            <w:vAlign w:val="center"/>
          </w:tcPr>
          <w:p w14:paraId="6AEEDB67" w14:textId="409F843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1.86</w:t>
            </w:r>
          </w:p>
        </w:tc>
        <w:tc>
          <w:tcPr>
            <w:tcW w:w="1247" w:type="dxa"/>
            <w:shd w:val="clear" w:color="auto" w:fill="FFFFFF" w:themeFill="background1"/>
            <w:tcMar>
              <w:top w:w="15" w:type="dxa"/>
              <w:left w:w="15" w:type="dxa"/>
              <w:right w:w="15" w:type="dxa"/>
            </w:tcMar>
            <w:vAlign w:val="center"/>
          </w:tcPr>
          <w:p w14:paraId="0C2F97DE" w14:textId="2F74765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1.99</w:t>
            </w:r>
          </w:p>
        </w:tc>
        <w:tc>
          <w:tcPr>
            <w:tcW w:w="1247" w:type="dxa"/>
            <w:shd w:val="clear" w:color="auto" w:fill="FFFFFF" w:themeFill="background1"/>
            <w:tcMar>
              <w:top w:w="15" w:type="dxa"/>
              <w:left w:w="15" w:type="dxa"/>
              <w:right w:w="15" w:type="dxa"/>
            </w:tcMar>
            <w:vAlign w:val="center"/>
          </w:tcPr>
          <w:p w14:paraId="3D0CEFC4" w14:textId="2559CF4E"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2.02</w:t>
            </w:r>
          </w:p>
        </w:tc>
        <w:tc>
          <w:tcPr>
            <w:tcW w:w="1247" w:type="dxa"/>
            <w:shd w:val="clear" w:color="auto" w:fill="FFFFFF" w:themeFill="background1"/>
            <w:tcMar>
              <w:top w:w="15" w:type="dxa"/>
              <w:left w:w="15" w:type="dxa"/>
              <w:right w:w="15" w:type="dxa"/>
            </w:tcMar>
            <w:vAlign w:val="center"/>
          </w:tcPr>
          <w:p w14:paraId="4BE670FF" w14:textId="036B4B8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2.04</w:t>
            </w:r>
          </w:p>
        </w:tc>
      </w:tr>
      <w:tr w:rsidR="6C8C75DB" w:rsidRPr="005E7B71" w14:paraId="3A07BF24" w14:textId="77777777" w:rsidTr="6C8C75DB">
        <w:trPr>
          <w:trHeight w:val="315"/>
        </w:trPr>
        <w:tc>
          <w:tcPr>
            <w:tcW w:w="2666" w:type="dxa"/>
            <w:shd w:val="clear" w:color="auto" w:fill="FFFFFF" w:themeFill="background1"/>
            <w:tcMar>
              <w:top w:w="15" w:type="dxa"/>
              <w:left w:w="15" w:type="dxa"/>
              <w:right w:w="15" w:type="dxa"/>
            </w:tcMar>
            <w:vAlign w:val="bottom"/>
          </w:tcPr>
          <w:p w14:paraId="26F2991C" w14:textId="71FB1B25" w:rsidR="6C8C75DB" w:rsidRPr="005E7B71" w:rsidRDefault="6C8C75DB" w:rsidP="6C8C75DB">
            <w:pPr>
              <w:spacing w:after="0"/>
              <w:rPr>
                <w:rFonts w:ascii="Calibri" w:eastAsia="Calibri" w:hAnsi="Calibri" w:cs="Calibri"/>
              </w:rPr>
            </w:pPr>
            <w:r w:rsidRPr="005E7B71">
              <w:rPr>
                <w:rFonts w:ascii="Calibri" w:eastAsia="Calibri" w:hAnsi="Calibri" w:cs="Calibri"/>
              </w:rPr>
              <w:t>Financial Leverage</w:t>
            </w:r>
          </w:p>
        </w:tc>
        <w:tc>
          <w:tcPr>
            <w:tcW w:w="1245" w:type="dxa"/>
            <w:shd w:val="clear" w:color="auto" w:fill="FFFFFF" w:themeFill="background1"/>
            <w:tcMar>
              <w:top w:w="15" w:type="dxa"/>
              <w:left w:w="15" w:type="dxa"/>
              <w:right w:w="15" w:type="dxa"/>
            </w:tcMar>
            <w:vAlign w:val="center"/>
          </w:tcPr>
          <w:p w14:paraId="026BA997" w14:textId="1E0BA6F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3.65</w:t>
            </w:r>
          </w:p>
        </w:tc>
        <w:tc>
          <w:tcPr>
            <w:tcW w:w="1247" w:type="dxa"/>
            <w:shd w:val="clear" w:color="auto" w:fill="FFFFFF" w:themeFill="background1"/>
            <w:tcMar>
              <w:top w:w="15" w:type="dxa"/>
              <w:left w:w="15" w:type="dxa"/>
              <w:right w:w="15" w:type="dxa"/>
            </w:tcMar>
            <w:vAlign w:val="center"/>
          </w:tcPr>
          <w:p w14:paraId="5E79616C" w14:textId="488B57B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3.62</w:t>
            </w:r>
          </w:p>
        </w:tc>
        <w:tc>
          <w:tcPr>
            <w:tcW w:w="1247" w:type="dxa"/>
            <w:shd w:val="clear" w:color="auto" w:fill="FFFFFF" w:themeFill="background1"/>
            <w:tcMar>
              <w:top w:w="15" w:type="dxa"/>
              <w:left w:w="15" w:type="dxa"/>
              <w:right w:w="15" w:type="dxa"/>
            </w:tcMar>
            <w:vAlign w:val="center"/>
          </w:tcPr>
          <w:p w14:paraId="7222BB78" w14:textId="574885C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3.55</w:t>
            </w:r>
          </w:p>
        </w:tc>
        <w:tc>
          <w:tcPr>
            <w:tcW w:w="1247" w:type="dxa"/>
            <w:shd w:val="clear" w:color="auto" w:fill="FFFFFF" w:themeFill="background1"/>
            <w:tcMar>
              <w:top w:w="15" w:type="dxa"/>
              <w:left w:w="15" w:type="dxa"/>
              <w:right w:w="15" w:type="dxa"/>
            </w:tcMar>
            <w:vAlign w:val="center"/>
          </w:tcPr>
          <w:p w14:paraId="56D14297" w14:textId="3911ACE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4.2</w:t>
            </w:r>
          </w:p>
        </w:tc>
        <w:tc>
          <w:tcPr>
            <w:tcW w:w="1247" w:type="dxa"/>
            <w:shd w:val="clear" w:color="auto" w:fill="FFFFFF" w:themeFill="background1"/>
            <w:tcMar>
              <w:top w:w="15" w:type="dxa"/>
              <w:left w:w="15" w:type="dxa"/>
              <w:right w:w="15" w:type="dxa"/>
            </w:tcMar>
            <w:vAlign w:val="center"/>
          </w:tcPr>
          <w:p w14:paraId="3671C6C6" w14:textId="6F87726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4.75</w:t>
            </w:r>
          </w:p>
        </w:tc>
      </w:tr>
      <w:tr w:rsidR="6C8C75DB" w:rsidRPr="005E7B71" w14:paraId="229BA32F" w14:textId="77777777" w:rsidTr="6C8C75DB">
        <w:trPr>
          <w:trHeight w:val="315"/>
        </w:trPr>
        <w:tc>
          <w:tcPr>
            <w:tcW w:w="2666" w:type="dxa"/>
            <w:shd w:val="clear" w:color="auto" w:fill="FFFFFF" w:themeFill="background1"/>
            <w:tcMar>
              <w:top w:w="15" w:type="dxa"/>
              <w:left w:w="15" w:type="dxa"/>
              <w:right w:w="15" w:type="dxa"/>
            </w:tcMar>
            <w:vAlign w:val="bottom"/>
          </w:tcPr>
          <w:p w14:paraId="292CE9C0" w14:textId="78FE3809" w:rsidR="6C8C75DB" w:rsidRPr="005E7B71" w:rsidRDefault="6C8C75DB" w:rsidP="6C8C75DB">
            <w:pPr>
              <w:spacing w:after="0"/>
              <w:rPr>
                <w:rFonts w:ascii="Calibri" w:eastAsia="Calibri" w:hAnsi="Calibri" w:cs="Calibri"/>
              </w:rPr>
            </w:pPr>
            <w:r w:rsidRPr="005E7B71">
              <w:rPr>
                <w:rFonts w:ascii="Calibri" w:eastAsia="Calibri" w:hAnsi="Calibri" w:cs="Calibri"/>
              </w:rPr>
              <w:t>Earnings Yield %</w:t>
            </w:r>
          </w:p>
        </w:tc>
        <w:tc>
          <w:tcPr>
            <w:tcW w:w="1245" w:type="dxa"/>
            <w:shd w:val="clear" w:color="auto" w:fill="FFFFFF" w:themeFill="background1"/>
            <w:tcMar>
              <w:top w:w="15" w:type="dxa"/>
              <w:left w:w="15" w:type="dxa"/>
              <w:right w:w="15" w:type="dxa"/>
            </w:tcMar>
            <w:vAlign w:val="center"/>
          </w:tcPr>
          <w:p w14:paraId="65182079" w14:textId="6CF7118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4.87</w:t>
            </w:r>
          </w:p>
        </w:tc>
        <w:tc>
          <w:tcPr>
            <w:tcW w:w="1247" w:type="dxa"/>
            <w:shd w:val="clear" w:color="auto" w:fill="FFFFFF" w:themeFill="background1"/>
            <w:tcMar>
              <w:top w:w="15" w:type="dxa"/>
              <w:left w:w="15" w:type="dxa"/>
              <w:right w:w="15" w:type="dxa"/>
            </w:tcMar>
            <w:vAlign w:val="center"/>
          </w:tcPr>
          <w:p w14:paraId="04AF3F15" w14:textId="09CBC9CA"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4.27</w:t>
            </w:r>
          </w:p>
        </w:tc>
        <w:tc>
          <w:tcPr>
            <w:tcW w:w="1247" w:type="dxa"/>
            <w:shd w:val="clear" w:color="auto" w:fill="FFFFFF" w:themeFill="background1"/>
            <w:tcMar>
              <w:top w:w="15" w:type="dxa"/>
              <w:left w:w="15" w:type="dxa"/>
              <w:right w:w="15" w:type="dxa"/>
            </w:tcMar>
            <w:vAlign w:val="center"/>
          </w:tcPr>
          <w:p w14:paraId="69F79645" w14:textId="0EF13A9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5.88</w:t>
            </w:r>
          </w:p>
        </w:tc>
        <w:tc>
          <w:tcPr>
            <w:tcW w:w="1247" w:type="dxa"/>
            <w:shd w:val="clear" w:color="auto" w:fill="FFFFFF" w:themeFill="background1"/>
            <w:tcMar>
              <w:top w:w="15" w:type="dxa"/>
              <w:left w:w="15" w:type="dxa"/>
              <w:right w:w="15" w:type="dxa"/>
            </w:tcMar>
            <w:vAlign w:val="center"/>
          </w:tcPr>
          <w:p w14:paraId="7C6E7032" w14:textId="0195A6E6"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4.91</w:t>
            </w:r>
          </w:p>
        </w:tc>
        <w:tc>
          <w:tcPr>
            <w:tcW w:w="1247" w:type="dxa"/>
            <w:shd w:val="clear" w:color="auto" w:fill="FFFFFF" w:themeFill="background1"/>
            <w:tcMar>
              <w:top w:w="15" w:type="dxa"/>
              <w:left w:w="15" w:type="dxa"/>
              <w:right w:w="15" w:type="dxa"/>
            </w:tcMar>
            <w:vAlign w:val="center"/>
          </w:tcPr>
          <w:p w14:paraId="2FDD6F7E" w14:textId="4F6EC106"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5.51</w:t>
            </w:r>
          </w:p>
        </w:tc>
      </w:tr>
    </w:tbl>
    <w:p w14:paraId="2DB83374" w14:textId="01AEA22F" w:rsidR="005E7B71" w:rsidRPr="00820A87" w:rsidRDefault="00820A87" w:rsidP="6C8C75DB">
      <w:pPr>
        <w:spacing w:after="0" w:line="480" w:lineRule="auto"/>
        <w:jc w:val="both"/>
        <w:rPr>
          <w:rFonts w:ascii="Calibri" w:eastAsia="Calibri" w:hAnsi="Calibri" w:cs="Calibri"/>
          <w:sz w:val="16"/>
          <w:szCs w:val="16"/>
        </w:rPr>
      </w:pPr>
      <w:r w:rsidRPr="00820A87">
        <w:rPr>
          <w:rFonts w:ascii="Calibri" w:eastAsia="Calibri" w:hAnsi="Calibri" w:cs="Calibri"/>
          <w:sz w:val="16"/>
          <w:szCs w:val="16"/>
        </w:rPr>
        <w:t xml:space="preserve">Source: </w:t>
      </w:r>
      <w:hyperlink r:id="rId13">
        <w:r w:rsidRPr="00820A87">
          <w:rPr>
            <w:rStyle w:val="Hyperlink"/>
            <w:rFonts w:ascii="Calibri" w:eastAsia="Calibri" w:hAnsi="Calibri" w:cs="Calibri"/>
            <w:color w:val="auto"/>
            <w:sz w:val="16"/>
            <w:szCs w:val="16"/>
          </w:rPr>
          <w:t>Morningstar | Empowering Investor Success</w:t>
        </w:r>
      </w:hyperlink>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642"/>
        <w:gridCol w:w="1221"/>
        <w:gridCol w:w="1259"/>
        <w:gridCol w:w="1259"/>
        <w:gridCol w:w="1259"/>
        <w:gridCol w:w="1259"/>
      </w:tblGrid>
      <w:tr w:rsidR="6C8C75DB" w:rsidRPr="005E7B71" w14:paraId="3E8081E0" w14:textId="77777777" w:rsidTr="6C8C75DB">
        <w:trPr>
          <w:trHeight w:val="315"/>
        </w:trPr>
        <w:tc>
          <w:tcPr>
            <w:tcW w:w="8899" w:type="dxa"/>
            <w:gridSpan w:val="6"/>
            <w:shd w:val="clear" w:color="auto" w:fill="FFFFFF" w:themeFill="background1"/>
            <w:tcMar>
              <w:top w:w="15" w:type="dxa"/>
              <w:left w:w="15" w:type="dxa"/>
              <w:right w:w="15" w:type="dxa"/>
            </w:tcMar>
            <w:vAlign w:val="bottom"/>
          </w:tcPr>
          <w:p w14:paraId="75285ED9" w14:textId="53034B08" w:rsidR="6C8C75DB" w:rsidRPr="005E7B71" w:rsidRDefault="6C8C75DB" w:rsidP="6C8C75DB">
            <w:pPr>
              <w:spacing w:after="0"/>
              <w:jc w:val="center"/>
              <w:rPr>
                <w:rFonts w:ascii="Calibri" w:eastAsia="Calibri" w:hAnsi="Calibri" w:cs="Calibri"/>
                <w:b/>
                <w:bCs/>
              </w:rPr>
            </w:pPr>
            <w:r w:rsidRPr="005E7B71">
              <w:rPr>
                <w:rFonts w:ascii="Calibri" w:eastAsia="Calibri" w:hAnsi="Calibri" w:cs="Calibri"/>
                <w:b/>
                <w:bCs/>
              </w:rPr>
              <w:t xml:space="preserve">Amazon </w:t>
            </w:r>
            <w:r w:rsidR="68AC6C10" w:rsidRPr="005E7B71">
              <w:rPr>
                <w:rFonts w:ascii="Calibri" w:eastAsia="Calibri" w:hAnsi="Calibri" w:cs="Calibri"/>
                <w:b/>
                <w:bCs/>
              </w:rPr>
              <w:t>Financial</w:t>
            </w:r>
            <w:r w:rsidRPr="005E7B71">
              <w:rPr>
                <w:rFonts w:ascii="Calibri" w:eastAsia="Calibri" w:hAnsi="Calibri" w:cs="Calibri"/>
                <w:b/>
                <w:bCs/>
              </w:rPr>
              <w:t xml:space="preserve"> ratios</w:t>
            </w:r>
          </w:p>
        </w:tc>
      </w:tr>
      <w:tr w:rsidR="6C8C75DB" w:rsidRPr="005E7B71" w14:paraId="0E1FE01F" w14:textId="77777777" w:rsidTr="6C8C75DB">
        <w:trPr>
          <w:trHeight w:val="315"/>
        </w:trPr>
        <w:tc>
          <w:tcPr>
            <w:tcW w:w="2642" w:type="dxa"/>
            <w:shd w:val="clear" w:color="auto" w:fill="FFFFFF" w:themeFill="background1"/>
            <w:tcMar>
              <w:top w:w="15" w:type="dxa"/>
              <w:left w:w="15" w:type="dxa"/>
              <w:right w:w="15" w:type="dxa"/>
            </w:tcMar>
            <w:vAlign w:val="bottom"/>
          </w:tcPr>
          <w:p w14:paraId="3D01EC4C" w14:textId="1AEAAE11"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Ratio</w:t>
            </w:r>
          </w:p>
        </w:tc>
        <w:tc>
          <w:tcPr>
            <w:tcW w:w="1221" w:type="dxa"/>
            <w:shd w:val="clear" w:color="auto" w:fill="FFFFFF" w:themeFill="background1"/>
            <w:tcMar>
              <w:top w:w="15" w:type="dxa"/>
              <w:left w:w="15" w:type="dxa"/>
              <w:right w:w="15" w:type="dxa"/>
            </w:tcMar>
            <w:vAlign w:val="bottom"/>
          </w:tcPr>
          <w:p w14:paraId="1F03339C" w14:textId="5402E854"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2019</w:t>
            </w:r>
          </w:p>
        </w:tc>
        <w:tc>
          <w:tcPr>
            <w:tcW w:w="1259" w:type="dxa"/>
            <w:shd w:val="clear" w:color="auto" w:fill="FFFFFF" w:themeFill="background1"/>
            <w:tcMar>
              <w:top w:w="15" w:type="dxa"/>
              <w:left w:w="15" w:type="dxa"/>
              <w:right w:w="15" w:type="dxa"/>
            </w:tcMar>
            <w:vAlign w:val="bottom"/>
          </w:tcPr>
          <w:p w14:paraId="214618F8" w14:textId="464908F0"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2020</w:t>
            </w:r>
          </w:p>
        </w:tc>
        <w:tc>
          <w:tcPr>
            <w:tcW w:w="1259" w:type="dxa"/>
            <w:shd w:val="clear" w:color="auto" w:fill="FFFFFF" w:themeFill="background1"/>
            <w:tcMar>
              <w:top w:w="15" w:type="dxa"/>
              <w:left w:w="15" w:type="dxa"/>
              <w:right w:w="15" w:type="dxa"/>
            </w:tcMar>
            <w:vAlign w:val="bottom"/>
          </w:tcPr>
          <w:p w14:paraId="712D2EBC" w14:textId="19C52C57"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2021</w:t>
            </w:r>
          </w:p>
        </w:tc>
        <w:tc>
          <w:tcPr>
            <w:tcW w:w="1259" w:type="dxa"/>
            <w:shd w:val="clear" w:color="auto" w:fill="FFFFFF" w:themeFill="background1"/>
            <w:tcMar>
              <w:top w:w="15" w:type="dxa"/>
              <w:left w:w="15" w:type="dxa"/>
              <w:right w:w="15" w:type="dxa"/>
            </w:tcMar>
            <w:vAlign w:val="bottom"/>
          </w:tcPr>
          <w:p w14:paraId="698B450A" w14:textId="03FF77BC"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2022</w:t>
            </w:r>
          </w:p>
        </w:tc>
        <w:tc>
          <w:tcPr>
            <w:tcW w:w="1259" w:type="dxa"/>
            <w:shd w:val="clear" w:color="auto" w:fill="FFFFFF" w:themeFill="background1"/>
            <w:tcMar>
              <w:top w:w="15" w:type="dxa"/>
              <w:left w:w="15" w:type="dxa"/>
              <w:right w:w="15" w:type="dxa"/>
            </w:tcMar>
            <w:vAlign w:val="bottom"/>
          </w:tcPr>
          <w:p w14:paraId="14797F37" w14:textId="1C7AA145" w:rsidR="6C8C75DB" w:rsidRPr="005E7B71" w:rsidRDefault="6C8C75DB" w:rsidP="6C8C75DB">
            <w:pPr>
              <w:spacing w:after="0"/>
              <w:rPr>
                <w:rFonts w:ascii="Calibri" w:eastAsia="Calibri" w:hAnsi="Calibri" w:cs="Calibri"/>
                <w:b/>
                <w:bCs/>
              </w:rPr>
            </w:pPr>
            <w:r w:rsidRPr="005E7B71">
              <w:rPr>
                <w:rFonts w:ascii="Calibri" w:eastAsia="Calibri" w:hAnsi="Calibri" w:cs="Calibri"/>
                <w:b/>
                <w:bCs/>
              </w:rPr>
              <w:t>2023</w:t>
            </w:r>
          </w:p>
        </w:tc>
      </w:tr>
      <w:tr w:rsidR="6C8C75DB" w:rsidRPr="005E7B71" w14:paraId="500204C1" w14:textId="77777777" w:rsidTr="6C8C75DB">
        <w:trPr>
          <w:trHeight w:val="315"/>
        </w:trPr>
        <w:tc>
          <w:tcPr>
            <w:tcW w:w="2642" w:type="dxa"/>
            <w:shd w:val="clear" w:color="auto" w:fill="FFFFFF" w:themeFill="background1"/>
            <w:tcMar>
              <w:top w:w="15" w:type="dxa"/>
              <w:left w:w="15" w:type="dxa"/>
              <w:right w:w="15" w:type="dxa"/>
            </w:tcMar>
            <w:vAlign w:val="bottom"/>
          </w:tcPr>
          <w:p w14:paraId="114DFDD1" w14:textId="06607BF1" w:rsidR="6C8C75DB" w:rsidRPr="005E7B71" w:rsidRDefault="6C8C75DB" w:rsidP="6C8C75DB">
            <w:pPr>
              <w:spacing w:after="0"/>
              <w:rPr>
                <w:rFonts w:ascii="Calibri" w:eastAsia="Calibri" w:hAnsi="Calibri" w:cs="Calibri"/>
              </w:rPr>
            </w:pPr>
            <w:r w:rsidRPr="005E7B71">
              <w:rPr>
                <w:rFonts w:ascii="Calibri" w:eastAsia="Calibri" w:hAnsi="Calibri" w:cs="Calibri"/>
              </w:rPr>
              <w:t>Return on Assets %</w:t>
            </w:r>
          </w:p>
        </w:tc>
        <w:tc>
          <w:tcPr>
            <w:tcW w:w="1221" w:type="dxa"/>
            <w:shd w:val="clear" w:color="auto" w:fill="FFFFFF" w:themeFill="background1"/>
            <w:tcMar>
              <w:top w:w="15" w:type="dxa"/>
              <w:left w:w="15" w:type="dxa"/>
              <w:right w:w="15" w:type="dxa"/>
            </w:tcMar>
            <w:vAlign w:val="center"/>
          </w:tcPr>
          <w:p w14:paraId="2CCB7231" w14:textId="44D07784"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5.97</w:t>
            </w:r>
          </w:p>
        </w:tc>
        <w:tc>
          <w:tcPr>
            <w:tcW w:w="1259" w:type="dxa"/>
            <w:shd w:val="clear" w:color="auto" w:fill="FFFFFF" w:themeFill="background1"/>
            <w:tcMar>
              <w:top w:w="15" w:type="dxa"/>
              <w:left w:w="15" w:type="dxa"/>
              <w:right w:w="15" w:type="dxa"/>
            </w:tcMar>
            <w:vAlign w:val="center"/>
          </w:tcPr>
          <w:p w14:paraId="51CC14E8" w14:textId="69E284A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7.81</w:t>
            </w:r>
          </w:p>
        </w:tc>
        <w:tc>
          <w:tcPr>
            <w:tcW w:w="1259" w:type="dxa"/>
            <w:shd w:val="clear" w:color="auto" w:fill="FFFFFF" w:themeFill="background1"/>
            <w:tcMar>
              <w:top w:w="15" w:type="dxa"/>
              <w:left w:w="15" w:type="dxa"/>
              <w:right w:w="15" w:type="dxa"/>
            </w:tcMar>
            <w:vAlign w:val="center"/>
          </w:tcPr>
          <w:p w14:paraId="1BFAE0BA" w14:textId="24A9A30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9</w:t>
            </w:r>
          </w:p>
        </w:tc>
        <w:tc>
          <w:tcPr>
            <w:tcW w:w="1259" w:type="dxa"/>
            <w:shd w:val="clear" w:color="auto" w:fill="FFFFFF" w:themeFill="background1"/>
            <w:tcMar>
              <w:top w:w="15" w:type="dxa"/>
              <w:left w:w="15" w:type="dxa"/>
              <w:right w:w="15" w:type="dxa"/>
            </w:tcMar>
            <w:vAlign w:val="center"/>
          </w:tcPr>
          <w:p w14:paraId="724D561C" w14:textId="6537299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-0.62</w:t>
            </w:r>
          </w:p>
        </w:tc>
        <w:tc>
          <w:tcPr>
            <w:tcW w:w="1259" w:type="dxa"/>
            <w:shd w:val="clear" w:color="auto" w:fill="FFFFFF" w:themeFill="background1"/>
            <w:tcMar>
              <w:top w:w="15" w:type="dxa"/>
              <w:left w:w="15" w:type="dxa"/>
              <w:right w:w="15" w:type="dxa"/>
            </w:tcMar>
            <w:vAlign w:val="center"/>
          </w:tcPr>
          <w:p w14:paraId="2EE50108" w14:textId="4A2CBC9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6.14</w:t>
            </w:r>
          </w:p>
        </w:tc>
      </w:tr>
      <w:tr w:rsidR="6C8C75DB" w:rsidRPr="005E7B71" w14:paraId="6820A36C" w14:textId="77777777" w:rsidTr="6C8C75DB">
        <w:trPr>
          <w:trHeight w:val="315"/>
        </w:trPr>
        <w:tc>
          <w:tcPr>
            <w:tcW w:w="2642" w:type="dxa"/>
            <w:shd w:val="clear" w:color="auto" w:fill="FFFFFF" w:themeFill="background1"/>
            <w:tcMar>
              <w:top w:w="15" w:type="dxa"/>
              <w:left w:w="15" w:type="dxa"/>
              <w:right w:w="15" w:type="dxa"/>
            </w:tcMar>
            <w:vAlign w:val="center"/>
          </w:tcPr>
          <w:p w14:paraId="4A4D94EB" w14:textId="66EC9895" w:rsidR="6C8C75DB" w:rsidRPr="005E7B71" w:rsidRDefault="6C8C75DB" w:rsidP="6C8C75DB">
            <w:pPr>
              <w:spacing w:after="0"/>
              <w:rPr>
                <w:rFonts w:ascii="Calibri" w:eastAsia="Calibri" w:hAnsi="Calibri" w:cs="Calibri"/>
              </w:rPr>
            </w:pPr>
            <w:r w:rsidRPr="005E7B71">
              <w:rPr>
                <w:rFonts w:ascii="Calibri" w:eastAsia="Calibri" w:hAnsi="Calibri" w:cs="Calibri"/>
              </w:rPr>
              <w:t>Return on Equity %</w:t>
            </w:r>
          </w:p>
        </w:tc>
        <w:tc>
          <w:tcPr>
            <w:tcW w:w="1221" w:type="dxa"/>
            <w:shd w:val="clear" w:color="auto" w:fill="FFFFFF" w:themeFill="background1"/>
            <w:tcMar>
              <w:top w:w="15" w:type="dxa"/>
              <w:left w:w="15" w:type="dxa"/>
              <w:right w:w="15" w:type="dxa"/>
            </w:tcMar>
            <w:vAlign w:val="center"/>
          </w:tcPr>
          <w:p w14:paraId="61419CBE" w14:textId="785F873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21.95</w:t>
            </w:r>
          </w:p>
        </w:tc>
        <w:tc>
          <w:tcPr>
            <w:tcW w:w="1259" w:type="dxa"/>
            <w:shd w:val="clear" w:color="auto" w:fill="FFFFFF" w:themeFill="background1"/>
            <w:tcMar>
              <w:top w:w="15" w:type="dxa"/>
              <w:left w:w="15" w:type="dxa"/>
              <w:right w:w="15" w:type="dxa"/>
            </w:tcMar>
            <w:vAlign w:val="center"/>
          </w:tcPr>
          <w:p w14:paraId="26C98B3E" w14:textId="6C0243A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27.44</w:t>
            </w:r>
          </w:p>
        </w:tc>
        <w:tc>
          <w:tcPr>
            <w:tcW w:w="1259" w:type="dxa"/>
            <w:shd w:val="clear" w:color="auto" w:fill="FFFFFF" w:themeFill="background1"/>
            <w:tcMar>
              <w:top w:w="15" w:type="dxa"/>
              <w:left w:w="15" w:type="dxa"/>
              <w:right w:w="15" w:type="dxa"/>
            </w:tcMar>
            <w:vAlign w:val="center"/>
          </w:tcPr>
          <w:p w14:paraId="347C47C9" w14:textId="0DB3D1F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28.81</w:t>
            </w:r>
          </w:p>
        </w:tc>
        <w:tc>
          <w:tcPr>
            <w:tcW w:w="1259" w:type="dxa"/>
            <w:shd w:val="clear" w:color="auto" w:fill="FFFFFF" w:themeFill="background1"/>
            <w:tcMar>
              <w:top w:w="15" w:type="dxa"/>
              <w:left w:w="15" w:type="dxa"/>
              <w:right w:w="15" w:type="dxa"/>
            </w:tcMar>
            <w:vAlign w:val="center"/>
          </w:tcPr>
          <w:p w14:paraId="733E24DE" w14:textId="4381592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-1.92</w:t>
            </w:r>
          </w:p>
        </w:tc>
        <w:tc>
          <w:tcPr>
            <w:tcW w:w="1259" w:type="dxa"/>
            <w:shd w:val="clear" w:color="auto" w:fill="FFFFFF" w:themeFill="background1"/>
            <w:tcMar>
              <w:top w:w="15" w:type="dxa"/>
              <w:left w:w="15" w:type="dxa"/>
              <w:right w:w="15" w:type="dxa"/>
            </w:tcMar>
            <w:vAlign w:val="center"/>
          </w:tcPr>
          <w:p w14:paraId="749881BC" w14:textId="6AFBC94B"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17.49</w:t>
            </w:r>
          </w:p>
        </w:tc>
      </w:tr>
      <w:tr w:rsidR="6C8C75DB" w:rsidRPr="005E7B71" w14:paraId="721B7394" w14:textId="77777777" w:rsidTr="6C8C75DB">
        <w:trPr>
          <w:trHeight w:val="315"/>
        </w:trPr>
        <w:tc>
          <w:tcPr>
            <w:tcW w:w="2642" w:type="dxa"/>
            <w:shd w:val="clear" w:color="auto" w:fill="FFFFFF" w:themeFill="background1"/>
            <w:tcMar>
              <w:top w:w="15" w:type="dxa"/>
              <w:left w:w="15" w:type="dxa"/>
              <w:right w:w="15" w:type="dxa"/>
            </w:tcMar>
            <w:vAlign w:val="bottom"/>
          </w:tcPr>
          <w:p w14:paraId="71F5E88F" w14:textId="1EBEE9CA" w:rsidR="6C8C75DB" w:rsidRPr="005E7B71" w:rsidRDefault="6C8C75DB" w:rsidP="6C8C75DB">
            <w:pPr>
              <w:spacing w:after="0"/>
              <w:rPr>
                <w:rFonts w:ascii="Calibri" w:eastAsia="Calibri" w:hAnsi="Calibri" w:cs="Calibri"/>
              </w:rPr>
            </w:pPr>
            <w:r w:rsidRPr="005E7B71">
              <w:rPr>
                <w:rFonts w:ascii="Calibri" w:eastAsia="Calibri" w:hAnsi="Calibri" w:cs="Calibri"/>
              </w:rPr>
              <w:t>Operating Margin %</w:t>
            </w:r>
          </w:p>
        </w:tc>
        <w:tc>
          <w:tcPr>
            <w:tcW w:w="1221" w:type="dxa"/>
            <w:shd w:val="clear" w:color="auto" w:fill="FFFFFF" w:themeFill="background1"/>
            <w:tcMar>
              <w:top w:w="15" w:type="dxa"/>
              <w:left w:w="15" w:type="dxa"/>
              <w:right w:w="15" w:type="dxa"/>
            </w:tcMar>
            <w:vAlign w:val="center"/>
          </w:tcPr>
          <w:p w14:paraId="4BA33FB0" w14:textId="1E41AE8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5.18</w:t>
            </w:r>
          </w:p>
        </w:tc>
        <w:tc>
          <w:tcPr>
            <w:tcW w:w="1259" w:type="dxa"/>
            <w:shd w:val="clear" w:color="auto" w:fill="FFFFFF" w:themeFill="background1"/>
            <w:tcMar>
              <w:top w:w="15" w:type="dxa"/>
              <w:left w:w="15" w:type="dxa"/>
              <w:right w:w="15" w:type="dxa"/>
            </w:tcMar>
            <w:vAlign w:val="center"/>
          </w:tcPr>
          <w:p w14:paraId="6B0B9711" w14:textId="043867F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5.93</w:t>
            </w:r>
          </w:p>
        </w:tc>
        <w:tc>
          <w:tcPr>
            <w:tcW w:w="1259" w:type="dxa"/>
            <w:shd w:val="clear" w:color="auto" w:fill="FFFFFF" w:themeFill="background1"/>
            <w:tcMar>
              <w:top w:w="15" w:type="dxa"/>
              <w:left w:w="15" w:type="dxa"/>
              <w:right w:w="15" w:type="dxa"/>
            </w:tcMar>
            <w:vAlign w:val="center"/>
          </w:tcPr>
          <w:p w14:paraId="551153CB" w14:textId="180285F4"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5.3</w:t>
            </w:r>
          </w:p>
        </w:tc>
        <w:tc>
          <w:tcPr>
            <w:tcW w:w="1259" w:type="dxa"/>
            <w:shd w:val="clear" w:color="auto" w:fill="FFFFFF" w:themeFill="background1"/>
            <w:tcMar>
              <w:top w:w="15" w:type="dxa"/>
              <w:left w:w="15" w:type="dxa"/>
              <w:right w:w="15" w:type="dxa"/>
            </w:tcMar>
            <w:vAlign w:val="center"/>
          </w:tcPr>
          <w:p w14:paraId="6E2B4714" w14:textId="7420A5D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2.38</w:t>
            </w:r>
          </w:p>
        </w:tc>
        <w:tc>
          <w:tcPr>
            <w:tcW w:w="1259" w:type="dxa"/>
            <w:shd w:val="clear" w:color="auto" w:fill="FFFFFF" w:themeFill="background1"/>
            <w:tcMar>
              <w:top w:w="15" w:type="dxa"/>
              <w:left w:w="15" w:type="dxa"/>
              <w:right w:w="15" w:type="dxa"/>
            </w:tcMar>
            <w:vAlign w:val="center"/>
          </w:tcPr>
          <w:p w14:paraId="12E22F48" w14:textId="6F42A273"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6.41</w:t>
            </w:r>
          </w:p>
        </w:tc>
      </w:tr>
      <w:tr w:rsidR="6C8C75DB" w:rsidRPr="005E7B71" w14:paraId="3E866D49" w14:textId="77777777" w:rsidTr="6C8C75DB">
        <w:trPr>
          <w:trHeight w:val="315"/>
        </w:trPr>
        <w:tc>
          <w:tcPr>
            <w:tcW w:w="2642" w:type="dxa"/>
            <w:shd w:val="clear" w:color="auto" w:fill="FFFFFF" w:themeFill="background1"/>
            <w:tcMar>
              <w:top w:w="15" w:type="dxa"/>
              <w:left w:w="15" w:type="dxa"/>
              <w:right w:w="15" w:type="dxa"/>
            </w:tcMar>
            <w:vAlign w:val="bottom"/>
          </w:tcPr>
          <w:p w14:paraId="1ADD949D" w14:textId="5E70A6E9" w:rsidR="6C8C75DB" w:rsidRPr="005E7B71" w:rsidRDefault="6C8C75DB" w:rsidP="6C8C75DB">
            <w:pPr>
              <w:spacing w:after="0"/>
              <w:rPr>
                <w:rFonts w:ascii="Calibri" w:eastAsia="Calibri" w:hAnsi="Calibri" w:cs="Calibri"/>
              </w:rPr>
            </w:pPr>
            <w:r w:rsidRPr="005E7B71">
              <w:rPr>
                <w:rFonts w:ascii="Calibri" w:eastAsia="Calibri" w:hAnsi="Calibri" w:cs="Calibri"/>
              </w:rPr>
              <w:t>Net Margin %</w:t>
            </w:r>
          </w:p>
        </w:tc>
        <w:tc>
          <w:tcPr>
            <w:tcW w:w="1221" w:type="dxa"/>
            <w:shd w:val="clear" w:color="auto" w:fill="FFFFFF" w:themeFill="background1"/>
            <w:tcMar>
              <w:top w:w="15" w:type="dxa"/>
              <w:left w:w="15" w:type="dxa"/>
              <w:right w:w="15" w:type="dxa"/>
            </w:tcMar>
            <w:vAlign w:val="center"/>
          </w:tcPr>
          <w:p w14:paraId="3F213BD5" w14:textId="7A1F41EA"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4.13</w:t>
            </w:r>
          </w:p>
        </w:tc>
        <w:tc>
          <w:tcPr>
            <w:tcW w:w="1259" w:type="dxa"/>
            <w:shd w:val="clear" w:color="auto" w:fill="FFFFFF" w:themeFill="background1"/>
            <w:tcMar>
              <w:top w:w="15" w:type="dxa"/>
              <w:left w:w="15" w:type="dxa"/>
              <w:right w:w="15" w:type="dxa"/>
            </w:tcMar>
            <w:vAlign w:val="center"/>
          </w:tcPr>
          <w:p w14:paraId="59B94F7D" w14:textId="599B7AD4"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5.53</w:t>
            </w:r>
          </w:p>
        </w:tc>
        <w:tc>
          <w:tcPr>
            <w:tcW w:w="1259" w:type="dxa"/>
            <w:shd w:val="clear" w:color="auto" w:fill="FFFFFF" w:themeFill="background1"/>
            <w:tcMar>
              <w:top w:w="15" w:type="dxa"/>
              <w:left w:w="15" w:type="dxa"/>
              <w:right w:w="15" w:type="dxa"/>
            </w:tcMar>
            <w:vAlign w:val="center"/>
          </w:tcPr>
          <w:p w14:paraId="5A8D0E95" w14:textId="5B313BA3"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7.1</w:t>
            </w:r>
          </w:p>
        </w:tc>
        <w:tc>
          <w:tcPr>
            <w:tcW w:w="1259" w:type="dxa"/>
            <w:shd w:val="clear" w:color="auto" w:fill="FFFFFF" w:themeFill="background1"/>
            <w:tcMar>
              <w:top w:w="15" w:type="dxa"/>
              <w:left w:w="15" w:type="dxa"/>
              <w:right w:w="15" w:type="dxa"/>
            </w:tcMar>
            <w:vAlign w:val="center"/>
          </w:tcPr>
          <w:p w14:paraId="4EBAB4F9" w14:textId="7EE2BA82"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-0.53</w:t>
            </w:r>
          </w:p>
        </w:tc>
        <w:tc>
          <w:tcPr>
            <w:tcW w:w="1259" w:type="dxa"/>
            <w:shd w:val="clear" w:color="auto" w:fill="FFFFFF" w:themeFill="background1"/>
            <w:tcMar>
              <w:top w:w="15" w:type="dxa"/>
              <w:left w:w="15" w:type="dxa"/>
              <w:right w:w="15" w:type="dxa"/>
            </w:tcMar>
            <w:vAlign w:val="center"/>
          </w:tcPr>
          <w:p w14:paraId="2E0CE98D" w14:textId="688CEC3F"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5.29</w:t>
            </w:r>
          </w:p>
        </w:tc>
      </w:tr>
      <w:tr w:rsidR="6C8C75DB" w:rsidRPr="005E7B71" w14:paraId="118AAABB" w14:textId="77777777" w:rsidTr="6C8C75DB">
        <w:trPr>
          <w:trHeight w:val="315"/>
        </w:trPr>
        <w:tc>
          <w:tcPr>
            <w:tcW w:w="2642" w:type="dxa"/>
            <w:shd w:val="clear" w:color="auto" w:fill="FFFFFF" w:themeFill="background1"/>
            <w:tcMar>
              <w:top w:w="15" w:type="dxa"/>
              <w:left w:w="15" w:type="dxa"/>
              <w:right w:w="15" w:type="dxa"/>
            </w:tcMar>
            <w:vAlign w:val="bottom"/>
          </w:tcPr>
          <w:p w14:paraId="0CF36C74" w14:textId="025527E3" w:rsidR="6C8C75DB" w:rsidRPr="005E7B71" w:rsidRDefault="6C8C75DB" w:rsidP="6C8C75DB">
            <w:pPr>
              <w:spacing w:after="0"/>
              <w:rPr>
                <w:rFonts w:ascii="Calibri" w:eastAsia="Calibri" w:hAnsi="Calibri" w:cs="Calibri"/>
              </w:rPr>
            </w:pPr>
            <w:r w:rsidRPr="005E7B71">
              <w:rPr>
                <w:rFonts w:ascii="Calibri" w:eastAsia="Calibri" w:hAnsi="Calibri" w:cs="Calibri"/>
              </w:rPr>
              <w:t>Inventory Turnover</w:t>
            </w:r>
          </w:p>
        </w:tc>
        <w:tc>
          <w:tcPr>
            <w:tcW w:w="1221" w:type="dxa"/>
            <w:shd w:val="clear" w:color="auto" w:fill="FFFFFF" w:themeFill="background1"/>
            <w:tcMar>
              <w:top w:w="15" w:type="dxa"/>
              <w:left w:w="15" w:type="dxa"/>
              <w:right w:w="15" w:type="dxa"/>
            </w:tcMar>
            <w:vAlign w:val="center"/>
          </w:tcPr>
          <w:p w14:paraId="4F4983C7" w14:textId="1456EE02"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28.44</w:t>
            </w:r>
          </w:p>
        </w:tc>
        <w:tc>
          <w:tcPr>
            <w:tcW w:w="1259" w:type="dxa"/>
            <w:shd w:val="clear" w:color="auto" w:fill="FFFFFF" w:themeFill="background1"/>
            <w:tcMar>
              <w:top w:w="15" w:type="dxa"/>
              <w:left w:w="15" w:type="dxa"/>
              <w:right w:w="15" w:type="dxa"/>
            </w:tcMar>
            <w:vAlign w:val="center"/>
          </w:tcPr>
          <w:p w14:paraId="1189EE2D" w14:textId="5D54AD13"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24.16</w:t>
            </w:r>
          </w:p>
        </w:tc>
        <w:tc>
          <w:tcPr>
            <w:tcW w:w="1259" w:type="dxa"/>
            <w:shd w:val="clear" w:color="auto" w:fill="FFFFFF" w:themeFill="background1"/>
            <w:tcMar>
              <w:top w:w="15" w:type="dxa"/>
              <w:left w:w="15" w:type="dxa"/>
              <w:right w:w="15" w:type="dxa"/>
            </w:tcMar>
            <w:vAlign w:val="center"/>
          </w:tcPr>
          <w:p w14:paraId="63423E72" w14:textId="6B033F6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25.52</w:t>
            </w:r>
          </w:p>
        </w:tc>
        <w:tc>
          <w:tcPr>
            <w:tcW w:w="1259" w:type="dxa"/>
            <w:shd w:val="clear" w:color="auto" w:fill="FFFFFF" w:themeFill="background1"/>
            <w:tcMar>
              <w:top w:w="15" w:type="dxa"/>
              <w:left w:w="15" w:type="dxa"/>
              <w:right w:w="15" w:type="dxa"/>
            </w:tcMar>
            <w:vAlign w:val="center"/>
          </w:tcPr>
          <w:p w14:paraId="48B28203" w14:textId="1E8C13E2"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27.41</w:t>
            </w:r>
          </w:p>
        </w:tc>
        <w:tc>
          <w:tcPr>
            <w:tcW w:w="1259" w:type="dxa"/>
            <w:shd w:val="clear" w:color="auto" w:fill="FFFFFF" w:themeFill="background1"/>
            <w:tcMar>
              <w:top w:w="15" w:type="dxa"/>
              <w:left w:w="15" w:type="dxa"/>
              <w:right w:w="15" w:type="dxa"/>
            </w:tcMar>
            <w:vAlign w:val="center"/>
          </w:tcPr>
          <w:p w14:paraId="1D23017B" w14:textId="55888DD5"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25.7</w:t>
            </w:r>
          </w:p>
        </w:tc>
      </w:tr>
      <w:tr w:rsidR="6C8C75DB" w:rsidRPr="005E7B71" w14:paraId="5CDBBBE7" w14:textId="77777777" w:rsidTr="6C8C75DB">
        <w:trPr>
          <w:trHeight w:val="315"/>
        </w:trPr>
        <w:tc>
          <w:tcPr>
            <w:tcW w:w="2642" w:type="dxa"/>
            <w:shd w:val="clear" w:color="auto" w:fill="FFFFFF" w:themeFill="background1"/>
            <w:tcMar>
              <w:top w:w="15" w:type="dxa"/>
              <w:left w:w="15" w:type="dxa"/>
              <w:right w:w="15" w:type="dxa"/>
            </w:tcMar>
            <w:vAlign w:val="bottom"/>
          </w:tcPr>
          <w:p w14:paraId="096ED1D8" w14:textId="39BEE04F" w:rsidR="6C8C75DB" w:rsidRPr="005E7B71" w:rsidRDefault="6C8C75DB" w:rsidP="6C8C75DB">
            <w:pPr>
              <w:spacing w:after="0"/>
              <w:rPr>
                <w:rFonts w:ascii="Calibri" w:eastAsia="Calibri" w:hAnsi="Calibri" w:cs="Calibri"/>
              </w:rPr>
            </w:pPr>
            <w:r w:rsidRPr="005E7B71">
              <w:rPr>
                <w:rFonts w:ascii="Calibri" w:eastAsia="Calibri" w:hAnsi="Calibri" w:cs="Calibri"/>
              </w:rPr>
              <w:t>Total Asset Turnover</w:t>
            </w:r>
          </w:p>
        </w:tc>
        <w:tc>
          <w:tcPr>
            <w:tcW w:w="1221" w:type="dxa"/>
            <w:shd w:val="clear" w:color="auto" w:fill="FFFFFF" w:themeFill="background1"/>
            <w:tcMar>
              <w:top w:w="15" w:type="dxa"/>
              <w:left w:w="15" w:type="dxa"/>
              <w:right w:w="15" w:type="dxa"/>
            </w:tcMar>
            <w:vAlign w:val="center"/>
          </w:tcPr>
          <w:p w14:paraId="7C3E93B5" w14:textId="33FDC51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1.45</w:t>
            </w:r>
          </w:p>
        </w:tc>
        <w:tc>
          <w:tcPr>
            <w:tcW w:w="1259" w:type="dxa"/>
            <w:shd w:val="clear" w:color="auto" w:fill="FFFFFF" w:themeFill="background1"/>
            <w:tcMar>
              <w:top w:w="15" w:type="dxa"/>
              <w:left w:w="15" w:type="dxa"/>
              <w:right w:w="15" w:type="dxa"/>
            </w:tcMar>
            <w:vAlign w:val="center"/>
          </w:tcPr>
          <w:p w14:paraId="26F0D287" w14:textId="62E0B2B0"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1.41</w:t>
            </w:r>
          </w:p>
        </w:tc>
        <w:tc>
          <w:tcPr>
            <w:tcW w:w="1259" w:type="dxa"/>
            <w:shd w:val="clear" w:color="auto" w:fill="FFFFFF" w:themeFill="background1"/>
            <w:tcMar>
              <w:top w:w="15" w:type="dxa"/>
              <w:left w:w="15" w:type="dxa"/>
              <w:right w:w="15" w:type="dxa"/>
            </w:tcMar>
            <w:vAlign w:val="center"/>
          </w:tcPr>
          <w:p w14:paraId="31573A2B" w14:textId="604B372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1.27</w:t>
            </w:r>
          </w:p>
        </w:tc>
        <w:tc>
          <w:tcPr>
            <w:tcW w:w="1259" w:type="dxa"/>
            <w:shd w:val="clear" w:color="auto" w:fill="FFFFFF" w:themeFill="background1"/>
            <w:tcMar>
              <w:top w:w="15" w:type="dxa"/>
              <w:left w:w="15" w:type="dxa"/>
              <w:right w:w="15" w:type="dxa"/>
            </w:tcMar>
            <w:vAlign w:val="center"/>
          </w:tcPr>
          <w:p w14:paraId="28FB7B14" w14:textId="1281A8AC"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1.16</w:t>
            </w:r>
          </w:p>
        </w:tc>
        <w:tc>
          <w:tcPr>
            <w:tcW w:w="1259" w:type="dxa"/>
            <w:shd w:val="clear" w:color="auto" w:fill="FFFFFF" w:themeFill="background1"/>
            <w:tcMar>
              <w:top w:w="15" w:type="dxa"/>
              <w:left w:w="15" w:type="dxa"/>
              <w:right w:w="15" w:type="dxa"/>
            </w:tcMar>
            <w:vAlign w:val="center"/>
          </w:tcPr>
          <w:p w14:paraId="6B0DCFEB" w14:textId="100206A8"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1.16</w:t>
            </w:r>
          </w:p>
        </w:tc>
      </w:tr>
      <w:tr w:rsidR="6C8C75DB" w:rsidRPr="005E7B71" w14:paraId="1E5F9A66" w14:textId="77777777" w:rsidTr="6C8C75DB">
        <w:trPr>
          <w:trHeight w:val="315"/>
        </w:trPr>
        <w:tc>
          <w:tcPr>
            <w:tcW w:w="2642" w:type="dxa"/>
            <w:shd w:val="clear" w:color="auto" w:fill="FFFFFF" w:themeFill="background1"/>
            <w:tcMar>
              <w:top w:w="15" w:type="dxa"/>
              <w:left w:w="15" w:type="dxa"/>
              <w:right w:w="15" w:type="dxa"/>
            </w:tcMar>
            <w:vAlign w:val="bottom"/>
          </w:tcPr>
          <w:p w14:paraId="42A41BA7" w14:textId="61366478" w:rsidR="6C8C75DB" w:rsidRPr="005E7B71" w:rsidRDefault="6C8C75DB" w:rsidP="6C8C75DB">
            <w:pPr>
              <w:spacing w:after="0"/>
              <w:rPr>
                <w:rFonts w:ascii="Calibri" w:eastAsia="Calibri" w:hAnsi="Calibri" w:cs="Calibri"/>
              </w:rPr>
            </w:pPr>
            <w:r w:rsidRPr="005E7B71">
              <w:rPr>
                <w:rFonts w:ascii="Calibri" w:eastAsia="Calibri" w:hAnsi="Calibri" w:cs="Calibri"/>
              </w:rPr>
              <w:t>Financial Leverage</w:t>
            </w:r>
          </w:p>
        </w:tc>
        <w:tc>
          <w:tcPr>
            <w:tcW w:w="1221" w:type="dxa"/>
            <w:shd w:val="clear" w:color="auto" w:fill="FFFFFF" w:themeFill="background1"/>
            <w:tcMar>
              <w:top w:w="15" w:type="dxa"/>
              <w:left w:w="15" w:type="dxa"/>
              <w:right w:w="15" w:type="dxa"/>
            </w:tcMar>
            <w:vAlign w:val="center"/>
          </w:tcPr>
          <w:p w14:paraId="028F11EA" w14:textId="785CA2B2" w:rsidR="6C8C75DB" w:rsidRPr="005E7B71" w:rsidRDefault="6C8C75DB" w:rsidP="6C8C75DB">
            <w:pPr>
              <w:spacing w:after="0" w:line="315" w:lineRule="auto"/>
              <w:jc w:val="right"/>
              <w:rPr>
                <w:rFonts w:ascii="Calibri" w:eastAsia="Calibri" w:hAnsi="Calibri" w:cs="Calibri"/>
              </w:rPr>
            </w:pPr>
            <w:r w:rsidRPr="005E7B71">
              <w:rPr>
                <w:rFonts w:ascii="Calibri" w:eastAsia="Calibri" w:hAnsi="Calibri" w:cs="Calibri"/>
              </w:rPr>
              <w:t>3.63</w:t>
            </w:r>
          </w:p>
        </w:tc>
        <w:tc>
          <w:tcPr>
            <w:tcW w:w="1259" w:type="dxa"/>
            <w:shd w:val="clear" w:color="auto" w:fill="FFFFFF" w:themeFill="background1"/>
            <w:tcMar>
              <w:top w:w="15" w:type="dxa"/>
              <w:left w:w="15" w:type="dxa"/>
              <w:right w:w="15" w:type="dxa"/>
            </w:tcMar>
            <w:vAlign w:val="center"/>
          </w:tcPr>
          <w:p w14:paraId="285B97BF" w14:textId="200EFA14" w:rsidR="6C8C75DB" w:rsidRPr="005E7B71" w:rsidRDefault="6C8C75DB" w:rsidP="6C8C75DB">
            <w:pPr>
              <w:spacing w:after="0" w:line="315" w:lineRule="auto"/>
              <w:jc w:val="right"/>
              <w:rPr>
                <w:rFonts w:ascii="Calibri" w:eastAsia="Calibri" w:hAnsi="Calibri" w:cs="Calibri"/>
              </w:rPr>
            </w:pPr>
            <w:r w:rsidRPr="005E7B71">
              <w:rPr>
                <w:rFonts w:ascii="Calibri" w:eastAsia="Calibri" w:hAnsi="Calibri" w:cs="Calibri"/>
              </w:rPr>
              <w:t>3.44</w:t>
            </w:r>
          </w:p>
        </w:tc>
        <w:tc>
          <w:tcPr>
            <w:tcW w:w="1259" w:type="dxa"/>
            <w:shd w:val="clear" w:color="auto" w:fill="FFFFFF" w:themeFill="background1"/>
            <w:tcMar>
              <w:top w:w="15" w:type="dxa"/>
              <w:left w:w="15" w:type="dxa"/>
              <w:right w:w="15" w:type="dxa"/>
            </w:tcMar>
            <w:vAlign w:val="center"/>
          </w:tcPr>
          <w:p w14:paraId="0233360C" w14:textId="6309F92B" w:rsidR="6C8C75DB" w:rsidRPr="005E7B71" w:rsidRDefault="6C8C75DB" w:rsidP="6C8C75DB">
            <w:pPr>
              <w:spacing w:after="0" w:line="315" w:lineRule="auto"/>
              <w:jc w:val="right"/>
              <w:rPr>
                <w:rFonts w:ascii="Calibri" w:eastAsia="Calibri" w:hAnsi="Calibri" w:cs="Calibri"/>
              </w:rPr>
            </w:pPr>
            <w:r w:rsidRPr="005E7B71">
              <w:rPr>
                <w:rFonts w:ascii="Calibri" w:eastAsia="Calibri" w:hAnsi="Calibri" w:cs="Calibri"/>
              </w:rPr>
              <w:t>3.04</w:t>
            </w:r>
          </w:p>
        </w:tc>
        <w:tc>
          <w:tcPr>
            <w:tcW w:w="1259" w:type="dxa"/>
            <w:shd w:val="clear" w:color="auto" w:fill="FFFFFF" w:themeFill="background1"/>
            <w:tcMar>
              <w:top w:w="15" w:type="dxa"/>
              <w:left w:w="15" w:type="dxa"/>
              <w:right w:w="15" w:type="dxa"/>
            </w:tcMar>
            <w:vAlign w:val="center"/>
          </w:tcPr>
          <w:p w14:paraId="29579DCA" w14:textId="553F5890" w:rsidR="6C8C75DB" w:rsidRPr="005E7B71" w:rsidRDefault="6C8C75DB" w:rsidP="6C8C75DB">
            <w:pPr>
              <w:spacing w:after="0" w:line="315" w:lineRule="auto"/>
              <w:jc w:val="right"/>
              <w:rPr>
                <w:rFonts w:ascii="Calibri" w:eastAsia="Calibri" w:hAnsi="Calibri" w:cs="Calibri"/>
              </w:rPr>
            </w:pPr>
            <w:r w:rsidRPr="005E7B71">
              <w:rPr>
                <w:rFonts w:ascii="Calibri" w:eastAsia="Calibri" w:hAnsi="Calibri" w:cs="Calibri"/>
              </w:rPr>
              <w:t>3.</w:t>
            </w:r>
            <w:commentRangeStart w:id="6"/>
            <w:r w:rsidRPr="005E7B71">
              <w:rPr>
                <w:rFonts w:ascii="Calibri" w:eastAsia="Calibri" w:hAnsi="Calibri" w:cs="Calibri"/>
              </w:rPr>
              <w:t>17</w:t>
            </w:r>
            <w:commentRangeEnd w:id="6"/>
            <w:r w:rsidR="00233D71">
              <w:rPr>
                <w:rStyle w:val="CommentReference"/>
              </w:rPr>
              <w:commentReference w:id="6"/>
            </w:r>
          </w:p>
        </w:tc>
        <w:tc>
          <w:tcPr>
            <w:tcW w:w="1259" w:type="dxa"/>
            <w:shd w:val="clear" w:color="auto" w:fill="FFFFFF" w:themeFill="background1"/>
            <w:tcMar>
              <w:top w:w="15" w:type="dxa"/>
              <w:left w:w="15" w:type="dxa"/>
              <w:right w:w="15" w:type="dxa"/>
            </w:tcMar>
            <w:vAlign w:val="center"/>
          </w:tcPr>
          <w:p w14:paraId="25E6EA6F" w14:textId="003230F3" w:rsidR="6C8C75DB" w:rsidRPr="005E7B71" w:rsidRDefault="6C8C75DB" w:rsidP="6C8C75DB">
            <w:pPr>
              <w:spacing w:after="0" w:line="315" w:lineRule="auto"/>
              <w:jc w:val="right"/>
              <w:rPr>
                <w:rFonts w:ascii="Calibri" w:eastAsia="Calibri" w:hAnsi="Calibri" w:cs="Calibri"/>
              </w:rPr>
            </w:pPr>
            <w:r w:rsidRPr="005E7B71">
              <w:rPr>
                <w:rFonts w:ascii="Calibri" w:eastAsia="Calibri" w:hAnsi="Calibri" w:cs="Calibri"/>
              </w:rPr>
              <w:t>2.6</w:t>
            </w:r>
          </w:p>
        </w:tc>
      </w:tr>
      <w:tr w:rsidR="6C8C75DB" w:rsidRPr="005E7B71" w14:paraId="76A3C253" w14:textId="77777777" w:rsidTr="6C8C75DB">
        <w:trPr>
          <w:trHeight w:val="315"/>
        </w:trPr>
        <w:tc>
          <w:tcPr>
            <w:tcW w:w="2642" w:type="dxa"/>
            <w:shd w:val="clear" w:color="auto" w:fill="FFFFFF" w:themeFill="background1"/>
            <w:tcMar>
              <w:top w:w="15" w:type="dxa"/>
              <w:left w:w="15" w:type="dxa"/>
              <w:right w:w="15" w:type="dxa"/>
            </w:tcMar>
            <w:vAlign w:val="bottom"/>
          </w:tcPr>
          <w:p w14:paraId="25BD8496" w14:textId="4799BD70" w:rsidR="6C8C75DB" w:rsidRPr="005E7B71" w:rsidRDefault="6C8C75DB" w:rsidP="6C8C75DB">
            <w:pPr>
              <w:spacing w:after="0"/>
              <w:rPr>
                <w:rFonts w:ascii="Calibri" w:eastAsia="Calibri" w:hAnsi="Calibri" w:cs="Calibri"/>
              </w:rPr>
            </w:pPr>
            <w:r w:rsidRPr="005E7B71">
              <w:rPr>
                <w:rFonts w:ascii="Calibri" w:eastAsia="Calibri" w:hAnsi="Calibri" w:cs="Calibri"/>
              </w:rPr>
              <w:t>Earnings Yield %</w:t>
            </w:r>
          </w:p>
        </w:tc>
        <w:tc>
          <w:tcPr>
            <w:tcW w:w="1221" w:type="dxa"/>
            <w:shd w:val="clear" w:color="auto" w:fill="FFFFFF" w:themeFill="background1"/>
            <w:tcMar>
              <w:top w:w="15" w:type="dxa"/>
              <w:left w:w="15" w:type="dxa"/>
              <w:right w:w="15" w:type="dxa"/>
            </w:tcMar>
            <w:vAlign w:val="center"/>
          </w:tcPr>
          <w:p w14:paraId="7F489FB3" w14:textId="4207E827"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1.22</w:t>
            </w:r>
          </w:p>
        </w:tc>
        <w:tc>
          <w:tcPr>
            <w:tcW w:w="1259" w:type="dxa"/>
            <w:shd w:val="clear" w:color="auto" w:fill="FFFFFF" w:themeFill="background1"/>
            <w:tcMar>
              <w:top w:w="15" w:type="dxa"/>
              <w:left w:w="15" w:type="dxa"/>
              <w:right w:w="15" w:type="dxa"/>
            </w:tcMar>
            <w:vAlign w:val="center"/>
          </w:tcPr>
          <w:p w14:paraId="47C8DA03" w14:textId="4E668EC3"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1.05</w:t>
            </w:r>
          </w:p>
        </w:tc>
        <w:tc>
          <w:tcPr>
            <w:tcW w:w="1259" w:type="dxa"/>
            <w:shd w:val="clear" w:color="auto" w:fill="FFFFFF" w:themeFill="background1"/>
            <w:tcMar>
              <w:top w:w="15" w:type="dxa"/>
              <w:left w:w="15" w:type="dxa"/>
              <w:right w:w="15" w:type="dxa"/>
            </w:tcMar>
            <w:vAlign w:val="center"/>
          </w:tcPr>
          <w:p w14:paraId="6B64A1B1" w14:textId="6D50A7A4"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1.53</w:t>
            </w:r>
          </w:p>
        </w:tc>
        <w:tc>
          <w:tcPr>
            <w:tcW w:w="1259" w:type="dxa"/>
            <w:shd w:val="clear" w:color="auto" w:fill="FFFFFF" w:themeFill="background1"/>
            <w:tcMar>
              <w:top w:w="15" w:type="dxa"/>
              <w:left w:w="15" w:type="dxa"/>
              <w:right w:w="15" w:type="dxa"/>
            </w:tcMar>
            <w:vAlign w:val="center"/>
          </w:tcPr>
          <w:p w14:paraId="7CDC8EAA" w14:textId="1D9C3D09"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1.31</w:t>
            </w:r>
          </w:p>
        </w:tc>
        <w:tc>
          <w:tcPr>
            <w:tcW w:w="1259" w:type="dxa"/>
            <w:shd w:val="clear" w:color="auto" w:fill="FFFFFF" w:themeFill="background1"/>
            <w:tcMar>
              <w:top w:w="15" w:type="dxa"/>
              <w:left w:w="15" w:type="dxa"/>
              <w:right w:w="15" w:type="dxa"/>
            </w:tcMar>
            <w:vAlign w:val="center"/>
          </w:tcPr>
          <w:p w14:paraId="0E225CA8" w14:textId="78B59F8D" w:rsidR="6C8C75DB" w:rsidRPr="005E7B71" w:rsidRDefault="6C8C75DB" w:rsidP="6C8C75DB">
            <w:pPr>
              <w:spacing w:after="0"/>
              <w:jc w:val="right"/>
              <w:rPr>
                <w:rFonts w:ascii="Calibri" w:eastAsia="Calibri" w:hAnsi="Calibri" w:cs="Calibri"/>
              </w:rPr>
            </w:pPr>
            <w:r w:rsidRPr="005E7B71">
              <w:rPr>
                <w:rFonts w:ascii="Calibri" w:eastAsia="Calibri" w:hAnsi="Calibri" w:cs="Calibri"/>
              </w:rPr>
              <w:t>1.26</w:t>
            </w:r>
          </w:p>
        </w:tc>
      </w:tr>
    </w:tbl>
    <w:p w14:paraId="51D3A57C" w14:textId="5B592C0A" w:rsidR="45940B59" w:rsidRPr="00820A87" w:rsidRDefault="45940B59" w:rsidP="00820A87">
      <w:pPr>
        <w:spacing w:after="0"/>
        <w:jc w:val="both"/>
        <w:rPr>
          <w:rFonts w:ascii="Calibri" w:eastAsia="Calibri" w:hAnsi="Calibri" w:cs="Calibri"/>
        </w:rPr>
      </w:pPr>
    </w:p>
    <w:p w14:paraId="37711ED8" w14:textId="25415938" w:rsidR="338B6129" w:rsidRPr="00820A87" w:rsidRDefault="338B6129" w:rsidP="00820A87">
      <w:pPr>
        <w:spacing w:after="0"/>
        <w:jc w:val="both"/>
        <w:rPr>
          <w:rFonts w:ascii="Calibri" w:eastAsia="Calibri" w:hAnsi="Calibri" w:cs="Calibri"/>
        </w:rPr>
      </w:pPr>
    </w:p>
    <w:p w14:paraId="5BC15C0E" w14:textId="0807560D" w:rsidR="338B6129" w:rsidRPr="005E7B71" w:rsidRDefault="7D114A1F" w:rsidP="6C8C75DB">
      <w:pPr>
        <w:pStyle w:val="ListParagraph"/>
        <w:spacing w:after="0"/>
        <w:ind w:left="420" w:hanging="360"/>
        <w:jc w:val="both"/>
        <w:rPr>
          <w:rFonts w:ascii="Calibri" w:eastAsia="Calibri" w:hAnsi="Calibri" w:cs="Calibri"/>
        </w:rPr>
      </w:pPr>
      <w:r w:rsidRPr="005E7B71">
        <w:rPr>
          <w:rFonts w:ascii="Calibri" w:hAnsi="Calibri" w:cs="Calibri"/>
          <w:noProof/>
        </w:rPr>
        <w:drawing>
          <wp:inline distT="0" distB="0" distL="0" distR="0" wp14:anchorId="416BDC86" wp14:editId="39B7E00B">
            <wp:extent cx="4543458" cy="2743220"/>
            <wp:effectExtent l="0" t="0" r="0" b="0"/>
            <wp:docPr id="631594246" name="Picture 631594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58" cy="2743220"/>
                    </a:xfrm>
                    <a:prstGeom prst="rect">
                      <a:avLst/>
                    </a:prstGeom>
                  </pic:spPr>
                </pic:pic>
              </a:graphicData>
            </a:graphic>
          </wp:inline>
        </w:drawing>
      </w:r>
    </w:p>
    <w:p w14:paraId="370FBC27" w14:textId="11A5945B" w:rsidR="60329B40" w:rsidRPr="005E7B71" w:rsidRDefault="60329B40" w:rsidP="6C8C75DB">
      <w:pPr>
        <w:pStyle w:val="ListParagraph"/>
        <w:spacing w:after="0"/>
        <w:ind w:left="420" w:hanging="360"/>
        <w:jc w:val="both"/>
        <w:rPr>
          <w:rFonts w:ascii="Calibri" w:eastAsia="Calibri" w:hAnsi="Calibri" w:cs="Calibri"/>
        </w:rPr>
      </w:pPr>
      <w:r w:rsidRPr="005E7B71">
        <w:rPr>
          <w:rFonts w:ascii="Calibri" w:eastAsia="Calibri" w:hAnsi="Calibri" w:cs="Calibri"/>
        </w:rPr>
        <w:t>Graphs created by Rabecca Ndhlovu</w:t>
      </w:r>
    </w:p>
    <w:p w14:paraId="01645B14" w14:textId="01D0A748" w:rsidR="6C8C75DB" w:rsidRPr="005E7B71" w:rsidRDefault="6C8C75DB" w:rsidP="6C8C75DB">
      <w:pPr>
        <w:spacing w:after="0"/>
        <w:ind w:left="420" w:hanging="360"/>
        <w:jc w:val="both"/>
        <w:rPr>
          <w:rFonts w:ascii="Calibri" w:eastAsia="Calibri" w:hAnsi="Calibri" w:cs="Calibri"/>
        </w:rPr>
      </w:pPr>
    </w:p>
    <w:p w14:paraId="151A1264" w14:textId="57A3FF8A" w:rsidR="1FF1C5A7" w:rsidRDefault="1FF1C5A7" w:rsidP="6C8C75DB">
      <w:pPr>
        <w:spacing w:after="0" w:line="480" w:lineRule="auto"/>
        <w:ind w:left="-270" w:firstLine="720"/>
        <w:jc w:val="both"/>
        <w:rPr>
          <w:rFonts w:ascii="Calibri" w:eastAsia="Calibri" w:hAnsi="Calibri" w:cs="Calibri"/>
        </w:rPr>
      </w:pPr>
      <w:r w:rsidRPr="005E7B71">
        <w:rPr>
          <w:rFonts w:ascii="Calibri" w:eastAsia="Calibri" w:hAnsi="Calibri" w:cs="Calibri"/>
        </w:rPr>
        <w:t xml:space="preserve">Returns on </w:t>
      </w:r>
      <w:r w:rsidR="6BB969DF" w:rsidRPr="005E7B71">
        <w:rPr>
          <w:rFonts w:ascii="Calibri" w:eastAsia="Calibri" w:hAnsi="Calibri" w:cs="Calibri"/>
        </w:rPr>
        <w:t>assets</w:t>
      </w:r>
      <w:r w:rsidRPr="005E7B71">
        <w:rPr>
          <w:rFonts w:ascii="Calibri" w:eastAsia="Calibri" w:hAnsi="Calibri" w:cs="Calibri"/>
        </w:rPr>
        <w:t xml:space="preserve"> </w:t>
      </w:r>
      <w:r w:rsidR="0CCC0023" w:rsidRPr="005E7B71">
        <w:rPr>
          <w:rFonts w:ascii="Calibri" w:eastAsia="Calibri" w:hAnsi="Calibri" w:cs="Calibri"/>
        </w:rPr>
        <w:t>determine</w:t>
      </w:r>
      <w:r w:rsidRPr="005E7B71">
        <w:rPr>
          <w:rFonts w:ascii="Calibri" w:eastAsia="Calibri" w:hAnsi="Calibri" w:cs="Calibri"/>
        </w:rPr>
        <w:t xml:space="preserve"> how a </w:t>
      </w:r>
      <w:r w:rsidR="683A14FE" w:rsidRPr="005E7B71">
        <w:rPr>
          <w:rFonts w:ascii="Calibri" w:eastAsia="Calibri" w:hAnsi="Calibri" w:cs="Calibri"/>
        </w:rPr>
        <w:t>company’s profits</w:t>
      </w:r>
      <w:r w:rsidR="51D555BD" w:rsidRPr="005E7B71">
        <w:rPr>
          <w:rFonts w:ascii="Calibri" w:eastAsia="Calibri" w:hAnsi="Calibri" w:cs="Calibri"/>
        </w:rPr>
        <w:t xml:space="preserve"> </w:t>
      </w:r>
      <w:r w:rsidR="55668266" w:rsidRPr="005E7B71">
        <w:rPr>
          <w:rFonts w:ascii="Calibri" w:eastAsia="Calibri" w:hAnsi="Calibri" w:cs="Calibri"/>
        </w:rPr>
        <w:t>relate to</w:t>
      </w:r>
      <w:r w:rsidR="51D555BD" w:rsidRPr="005E7B71">
        <w:rPr>
          <w:rFonts w:ascii="Calibri" w:eastAsia="Calibri" w:hAnsi="Calibri" w:cs="Calibri"/>
        </w:rPr>
        <w:t xml:space="preserve"> the assets </w:t>
      </w:r>
      <w:r w:rsidR="11C2BA36" w:rsidRPr="005E7B71">
        <w:rPr>
          <w:rFonts w:ascii="Calibri" w:eastAsia="Calibri" w:hAnsi="Calibri" w:cs="Calibri"/>
        </w:rPr>
        <w:t>it used</w:t>
      </w:r>
      <w:r w:rsidR="51D555BD" w:rsidRPr="005E7B71">
        <w:rPr>
          <w:rFonts w:ascii="Calibri" w:eastAsia="Calibri" w:hAnsi="Calibri" w:cs="Calibri"/>
        </w:rPr>
        <w:t xml:space="preserve"> </w:t>
      </w:r>
      <w:r w:rsidR="6E7D3D73" w:rsidRPr="005E7B71">
        <w:rPr>
          <w:rFonts w:ascii="Calibri" w:eastAsia="Calibri" w:hAnsi="Calibri" w:cs="Calibri"/>
        </w:rPr>
        <w:t>to generate</w:t>
      </w:r>
      <w:r w:rsidR="51D555BD" w:rsidRPr="005E7B71">
        <w:rPr>
          <w:rFonts w:ascii="Calibri" w:eastAsia="Calibri" w:hAnsi="Calibri" w:cs="Calibri"/>
        </w:rPr>
        <w:t xml:space="preserve"> </w:t>
      </w:r>
      <w:r w:rsidR="6A321673" w:rsidRPr="005E7B71">
        <w:rPr>
          <w:rFonts w:ascii="Calibri" w:eastAsia="Calibri" w:hAnsi="Calibri" w:cs="Calibri"/>
        </w:rPr>
        <w:t>them (Investopedia, n.d)</w:t>
      </w:r>
      <w:r w:rsidR="51D555BD" w:rsidRPr="005E7B71">
        <w:rPr>
          <w:rFonts w:ascii="Calibri" w:eastAsia="Calibri" w:hAnsi="Calibri" w:cs="Calibri"/>
        </w:rPr>
        <w:t>.</w:t>
      </w:r>
      <w:r w:rsidR="02E193A1" w:rsidRPr="005E7B71">
        <w:rPr>
          <w:rFonts w:ascii="Calibri" w:eastAsia="Calibri" w:hAnsi="Calibri" w:cs="Calibri"/>
        </w:rPr>
        <w:t xml:space="preserve"> Walmart’s returns on assets have generally been </w:t>
      </w:r>
      <w:r w:rsidR="246E8423" w:rsidRPr="005E7B71">
        <w:rPr>
          <w:rFonts w:ascii="Calibri" w:eastAsia="Calibri" w:hAnsi="Calibri" w:cs="Calibri"/>
        </w:rPr>
        <w:t xml:space="preserve">steady. It recorded the highest returns on assets </w:t>
      </w:r>
      <w:r w:rsidR="3532B34B" w:rsidRPr="005E7B71">
        <w:rPr>
          <w:rFonts w:ascii="Calibri" w:eastAsia="Calibri" w:hAnsi="Calibri" w:cs="Calibri"/>
        </w:rPr>
        <w:t>at</w:t>
      </w:r>
      <w:r w:rsidR="246E8423" w:rsidRPr="005E7B71">
        <w:rPr>
          <w:rFonts w:ascii="Calibri" w:eastAsia="Calibri" w:hAnsi="Calibri" w:cs="Calibri"/>
        </w:rPr>
        <w:t xml:space="preserve"> 6.53 in 2020 and t</w:t>
      </w:r>
      <w:r w:rsidR="4AD9DB73" w:rsidRPr="005E7B71">
        <w:rPr>
          <w:rFonts w:ascii="Calibri" w:eastAsia="Calibri" w:hAnsi="Calibri" w:cs="Calibri"/>
        </w:rPr>
        <w:t>he lowest at 3.15 in 2019.</w:t>
      </w:r>
      <w:r w:rsidR="3E06465B" w:rsidRPr="005E7B71">
        <w:rPr>
          <w:rFonts w:ascii="Calibri" w:eastAsia="Calibri" w:hAnsi="Calibri" w:cs="Calibri"/>
        </w:rPr>
        <w:t xml:space="preserve"> Walmart </w:t>
      </w:r>
      <w:r w:rsidR="7A878BEA" w:rsidRPr="005E7B71">
        <w:rPr>
          <w:rFonts w:ascii="Calibri" w:eastAsia="Calibri" w:hAnsi="Calibri" w:cs="Calibri"/>
        </w:rPr>
        <w:t xml:space="preserve">is efficient at using its resources to generate profit. </w:t>
      </w:r>
      <w:r w:rsidR="6B2781DE" w:rsidRPr="005E7B71">
        <w:rPr>
          <w:rFonts w:ascii="Calibri" w:eastAsia="Calibri" w:hAnsi="Calibri" w:cs="Calibri"/>
        </w:rPr>
        <w:t xml:space="preserve">The higher the returns on assets the </w:t>
      </w:r>
      <w:r w:rsidR="292949B5" w:rsidRPr="005E7B71">
        <w:rPr>
          <w:rFonts w:ascii="Calibri" w:eastAsia="Calibri" w:hAnsi="Calibri" w:cs="Calibri"/>
        </w:rPr>
        <w:t xml:space="preserve">more efficient a company is. </w:t>
      </w:r>
      <w:r w:rsidR="088C73BB" w:rsidRPr="005E7B71">
        <w:rPr>
          <w:rFonts w:ascii="Calibri" w:eastAsia="Calibri" w:hAnsi="Calibri" w:cs="Calibri"/>
        </w:rPr>
        <w:t xml:space="preserve">The decline in returns on assets from 2021 to 2023 indicates that it took </w:t>
      </w:r>
      <w:r w:rsidR="34270598" w:rsidRPr="005E7B71">
        <w:rPr>
          <w:rFonts w:ascii="Calibri" w:eastAsia="Calibri" w:hAnsi="Calibri" w:cs="Calibri"/>
        </w:rPr>
        <w:t>a little bit more assets to generate the profit. Thus, there is room for Walmart to improve it</w:t>
      </w:r>
      <w:r w:rsidR="353AFE98" w:rsidRPr="005E7B71">
        <w:rPr>
          <w:rFonts w:ascii="Calibri" w:eastAsia="Calibri" w:hAnsi="Calibri" w:cs="Calibri"/>
        </w:rPr>
        <w:t xml:space="preserve">s management of assets. </w:t>
      </w:r>
      <w:r w:rsidR="3A04F82F" w:rsidRPr="005E7B71">
        <w:rPr>
          <w:rFonts w:ascii="Calibri" w:eastAsia="Calibri" w:hAnsi="Calibri" w:cs="Calibri"/>
        </w:rPr>
        <w:t xml:space="preserve">The return on equity has faced a </w:t>
      </w:r>
      <w:r w:rsidR="579510F1" w:rsidRPr="005E7B71">
        <w:rPr>
          <w:rFonts w:ascii="Calibri" w:eastAsia="Calibri" w:hAnsi="Calibri" w:cs="Calibri"/>
        </w:rPr>
        <w:t xml:space="preserve">steady decline from 2020 to 2023 with the highest decline in 2023. </w:t>
      </w:r>
      <w:r w:rsidR="519E2AD2" w:rsidRPr="005E7B71">
        <w:rPr>
          <w:rFonts w:ascii="Calibri" w:eastAsia="Calibri" w:hAnsi="Calibri" w:cs="Calibri"/>
        </w:rPr>
        <w:t xml:space="preserve">Walmart is getting less efficient at </w:t>
      </w:r>
      <w:r w:rsidR="194B72F9" w:rsidRPr="005E7B71">
        <w:rPr>
          <w:rFonts w:ascii="Calibri" w:eastAsia="Calibri" w:hAnsi="Calibri" w:cs="Calibri"/>
        </w:rPr>
        <w:t>generating</w:t>
      </w:r>
      <w:r w:rsidR="36C7EA9E" w:rsidRPr="005E7B71">
        <w:rPr>
          <w:rFonts w:ascii="Calibri" w:eastAsia="Calibri" w:hAnsi="Calibri" w:cs="Calibri"/>
        </w:rPr>
        <w:t xml:space="preserve"> equity to generate profits</w:t>
      </w:r>
      <w:r w:rsidR="7F3758F1" w:rsidRPr="005E7B71">
        <w:rPr>
          <w:rFonts w:ascii="Calibri" w:eastAsia="Calibri" w:hAnsi="Calibri" w:cs="Calibri"/>
        </w:rPr>
        <w:t>. Its performance is slowly declining</w:t>
      </w:r>
      <w:r w:rsidR="577F0A51" w:rsidRPr="005E7B71">
        <w:rPr>
          <w:rFonts w:ascii="Calibri" w:eastAsia="Calibri" w:hAnsi="Calibri" w:cs="Calibri"/>
        </w:rPr>
        <w:t>, therefore affecting its future growth</w:t>
      </w:r>
      <w:r w:rsidR="2A20D990" w:rsidRPr="005E7B71">
        <w:rPr>
          <w:rFonts w:ascii="Calibri" w:eastAsia="Calibri" w:hAnsi="Calibri" w:cs="Calibri"/>
        </w:rPr>
        <w:t xml:space="preserve"> (Investopedia, n.d).</w:t>
      </w:r>
      <w:r w:rsidR="58F8DDAC" w:rsidRPr="005E7B71">
        <w:rPr>
          <w:rFonts w:ascii="Calibri" w:eastAsia="Calibri" w:hAnsi="Calibri" w:cs="Calibri"/>
        </w:rPr>
        <w:t xml:space="preserve"> </w:t>
      </w:r>
      <w:r w:rsidR="62B53F9E" w:rsidRPr="005E7B71">
        <w:rPr>
          <w:rFonts w:ascii="Calibri" w:eastAsia="Calibri" w:hAnsi="Calibri" w:cs="Calibri"/>
        </w:rPr>
        <w:t xml:space="preserve">The amount of </w:t>
      </w:r>
      <w:r w:rsidR="2B026CD1" w:rsidRPr="005E7B71">
        <w:rPr>
          <w:rFonts w:ascii="Calibri" w:eastAsia="Calibri" w:hAnsi="Calibri" w:cs="Calibri"/>
        </w:rPr>
        <w:t xml:space="preserve">money that Walmart makes in each dollar </w:t>
      </w:r>
      <w:r w:rsidR="5A9C1B0C" w:rsidRPr="005E7B71">
        <w:rPr>
          <w:rFonts w:ascii="Calibri" w:eastAsia="Calibri" w:hAnsi="Calibri" w:cs="Calibri"/>
        </w:rPr>
        <w:t xml:space="preserve">sale after subtracting production cost </w:t>
      </w:r>
      <w:r w:rsidR="2B026CD1" w:rsidRPr="005E7B71">
        <w:rPr>
          <w:rFonts w:ascii="Calibri" w:eastAsia="Calibri" w:hAnsi="Calibri" w:cs="Calibri"/>
        </w:rPr>
        <w:t>has been fluctuating</w:t>
      </w:r>
      <w:r w:rsidR="32725452" w:rsidRPr="005E7B71">
        <w:rPr>
          <w:rFonts w:ascii="Calibri" w:eastAsia="Calibri" w:hAnsi="Calibri" w:cs="Calibri"/>
        </w:rPr>
        <w:t xml:space="preserve">. This shows </w:t>
      </w:r>
      <w:r w:rsidR="156BAEA7" w:rsidRPr="005E7B71">
        <w:rPr>
          <w:rFonts w:ascii="Calibri" w:eastAsia="Calibri" w:hAnsi="Calibri" w:cs="Calibri"/>
        </w:rPr>
        <w:t>how Walmart is struggling to manage its cost of good and variable costs of production.</w:t>
      </w:r>
      <w:r w:rsidR="57190041" w:rsidRPr="005E7B71">
        <w:rPr>
          <w:rFonts w:ascii="Calibri" w:eastAsia="Calibri" w:hAnsi="Calibri" w:cs="Calibri"/>
        </w:rPr>
        <w:t xml:space="preserve"> The net margin has generally been increasing </w:t>
      </w:r>
      <w:r w:rsidR="34CB63CE" w:rsidRPr="005E7B71">
        <w:rPr>
          <w:rFonts w:ascii="Calibri" w:eastAsia="Calibri" w:hAnsi="Calibri" w:cs="Calibri"/>
        </w:rPr>
        <w:t xml:space="preserve">with minimal </w:t>
      </w:r>
      <w:r w:rsidR="7CC3317C" w:rsidRPr="005E7B71">
        <w:rPr>
          <w:rFonts w:ascii="Calibri" w:eastAsia="Calibri" w:hAnsi="Calibri" w:cs="Calibri"/>
        </w:rPr>
        <w:t>declines;</w:t>
      </w:r>
      <w:r w:rsidR="34CB63CE" w:rsidRPr="005E7B71">
        <w:rPr>
          <w:rFonts w:ascii="Calibri" w:eastAsia="Calibri" w:hAnsi="Calibri" w:cs="Calibri"/>
        </w:rPr>
        <w:t xml:space="preserve"> therefore, the profitability of </w:t>
      </w:r>
      <w:r w:rsidR="34CB63CE" w:rsidRPr="005E7B71">
        <w:rPr>
          <w:rFonts w:ascii="Calibri" w:eastAsia="Calibri" w:hAnsi="Calibri" w:cs="Calibri"/>
        </w:rPr>
        <w:lastRenderedPageBreak/>
        <w:t>Wal</w:t>
      </w:r>
      <w:r w:rsidR="523997B0" w:rsidRPr="005E7B71">
        <w:rPr>
          <w:rFonts w:ascii="Calibri" w:eastAsia="Calibri" w:hAnsi="Calibri" w:cs="Calibri"/>
        </w:rPr>
        <w:t>mart has been st</w:t>
      </w:r>
      <w:r w:rsidR="0D4A59D8" w:rsidRPr="005E7B71">
        <w:rPr>
          <w:rFonts w:ascii="Calibri" w:eastAsia="Calibri" w:hAnsi="Calibri" w:cs="Calibri"/>
        </w:rPr>
        <w:t>able</w:t>
      </w:r>
      <w:r w:rsidR="523997B0" w:rsidRPr="005E7B71">
        <w:rPr>
          <w:rFonts w:ascii="Calibri" w:eastAsia="Calibri" w:hAnsi="Calibri" w:cs="Calibri"/>
        </w:rPr>
        <w:t>.</w:t>
      </w:r>
      <w:r w:rsidR="520EC5A5" w:rsidRPr="005E7B71">
        <w:rPr>
          <w:rFonts w:ascii="Calibri" w:eastAsia="Calibri" w:hAnsi="Calibri" w:cs="Calibri"/>
        </w:rPr>
        <w:t xml:space="preserve"> Walmart</w:t>
      </w:r>
      <w:r w:rsidR="3B7FF4B4" w:rsidRPr="005E7B71">
        <w:rPr>
          <w:rFonts w:ascii="Calibri" w:eastAsia="Calibri" w:hAnsi="Calibri" w:cs="Calibri"/>
        </w:rPr>
        <w:t xml:space="preserve">’s inventory turnover indicates its </w:t>
      </w:r>
      <w:r w:rsidR="520EC5A5" w:rsidRPr="005E7B71">
        <w:rPr>
          <w:rFonts w:ascii="Calibri" w:eastAsia="Calibri" w:hAnsi="Calibri" w:cs="Calibri"/>
        </w:rPr>
        <w:t xml:space="preserve">strong sales, </w:t>
      </w:r>
      <w:r w:rsidR="6A120860" w:rsidRPr="005E7B71">
        <w:rPr>
          <w:rFonts w:ascii="Calibri" w:eastAsia="Calibri" w:hAnsi="Calibri" w:cs="Calibri"/>
        </w:rPr>
        <w:t>high pro</w:t>
      </w:r>
      <w:r w:rsidR="2E313D25" w:rsidRPr="005E7B71">
        <w:rPr>
          <w:rFonts w:ascii="Calibri" w:eastAsia="Calibri" w:hAnsi="Calibri" w:cs="Calibri"/>
        </w:rPr>
        <w:t xml:space="preserve">duct </w:t>
      </w:r>
      <w:r w:rsidR="00A02828" w:rsidRPr="005E7B71">
        <w:rPr>
          <w:rFonts w:ascii="Calibri" w:eastAsia="Calibri" w:hAnsi="Calibri" w:cs="Calibri"/>
        </w:rPr>
        <w:t>demand,</w:t>
      </w:r>
      <w:r w:rsidR="2E313D25" w:rsidRPr="005E7B71">
        <w:rPr>
          <w:rFonts w:ascii="Calibri" w:eastAsia="Calibri" w:hAnsi="Calibri" w:cs="Calibri"/>
        </w:rPr>
        <w:t xml:space="preserve"> g</w:t>
      </w:r>
      <w:r w:rsidR="520EC5A5" w:rsidRPr="005E7B71">
        <w:rPr>
          <w:rFonts w:ascii="Calibri" w:eastAsia="Calibri" w:hAnsi="Calibri" w:cs="Calibri"/>
        </w:rPr>
        <w:t>reat strategy and marketing for its products</w:t>
      </w:r>
      <w:r w:rsidR="1F81442F" w:rsidRPr="005E7B71">
        <w:rPr>
          <w:rFonts w:ascii="Calibri" w:eastAsia="Calibri" w:hAnsi="Calibri" w:cs="Calibri"/>
        </w:rPr>
        <w:t xml:space="preserve">. The </w:t>
      </w:r>
      <w:r w:rsidR="59992008" w:rsidRPr="005E7B71">
        <w:rPr>
          <w:rFonts w:ascii="Calibri" w:eastAsia="Calibri" w:hAnsi="Calibri" w:cs="Calibri"/>
        </w:rPr>
        <w:t>company's</w:t>
      </w:r>
      <w:r w:rsidR="1F81442F" w:rsidRPr="005E7B71">
        <w:rPr>
          <w:rFonts w:ascii="Calibri" w:eastAsia="Calibri" w:hAnsi="Calibri" w:cs="Calibri"/>
        </w:rPr>
        <w:t xml:space="preserve"> products are replaced at a faster rate, except for 2022 in </w:t>
      </w:r>
      <w:r w:rsidR="4BA0E7CA" w:rsidRPr="005E7B71">
        <w:rPr>
          <w:rFonts w:ascii="Calibri" w:eastAsia="Calibri" w:hAnsi="Calibri" w:cs="Calibri"/>
        </w:rPr>
        <w:t>which it experien</w:t>
      </w:r>
      <w:r w:rsidR="1ED91EDE" w:rsidRPr="005E7B71">
        <w:rPr>
          <w:rFonts w:ascii="Calibri" w:eastAsia="Calibri" w:hAnsi="Calibri" w:cs="Calibri"/>
        </w:rPr>
        <w:t>ce</w:t>
      </w:r>
      <w:r w:rsidR="4BA0E7CA" w:rsidRPr="005E7B71">
        <w:rPr>
          <w:rFonts w:ascii="Calibri" w:eastAsia="Calibri" w:hAnsi="Calibri" w:cs="Calibri"/>
        </w:rPr>
        <w:t>d a decline</w:t>
      </w:r>
      <w:r w:rsidR="35E8B132" w:rsidRPr="005E7B71">
        <w:rPr>
          <w:rFonts w:ascii="Calibri" w:eastAsia="Calibri" w:hAnsi="Calibri" w:cs="Calibri"/>
        </w:rPr>
        <w:t xml:space="preserve">. </w:t>
      </w:r>
      <w:r w:rsidR="72CF2BD9" w:rsidRPr="005E7B71">
        <w:rPr>
          <w:rFonts w:ascii="Calibri" w:eastAsia="Calibri" w:hAnsi="Calibri" w:cs="Calibri"/>
        </w:rPr>
        <w:t xml:space="preserve">The values of sales relative to the value of </w:t>
      </w:r>
      <w:r w:rsidR="76CDD9CA" w:rsidRPr="005E7B71">
        <w:rPr>
          <w:rFonts w:ascii="Calibri" w:eastAsia="Calibri" w:hAnsi="Calibri" w:cs="Calibri"/>
        </w:rPr>
        <w:t>assets,</w:t>
      </w:r>
      <w:r w:rsidR="72CF2BD9" w:rsidRPr="005E7B71">
        <w:rPr>
          <w:rFonts w:ascii="Calibri" w:eastAsia="Calibri" w:hAnsi="Calibri" w:cs="Calibri"/>
        </w:rPr>
        <w:t xml:space="preserve"> which is known as total asset turnover, have been </w:t>
      </w:r>
      <w:r w:rsidR="711A0A38" w:rsidRPr="005E7B71">
        <w:rPr>
          <w:rFonts w:ascii="Calibri" w:eastAsia="Calibri" w:hAnsi="Calibri" w:cs="Calibri"/>
        </w:rPr>
        <w:t>constant overall</w:t>
      </w:r>
      <w:r w:rsidR="72CF2BD9" w:rsidRPr="005E7B71">
        <w:rPr>
          <w:rFonts w:ascii="Calibri" w:eastAsia="Calibri" w:hAnsi="Calibri" w:cs="Calibri"/>
        </w:rPr>
        <w:t>.</w:t>
      </w:r>
      <w:r w:rsidR="20C6412D" w:rsidRPr="005E7B71">
        <w:rPr>
          <w:rFonts w:ascii="Calibri" w:eastAsia="Calibri" w:hAnsi="Calibri" w:cs="Calibri"/>
        </w:rPr>
        <w:t xml:space="preserve"> </w:t>
      </w:r>
      <w:r w:rsidR="13C35A26" w:rsidRPr="005E7B71">
        <w:rPr>
          <w:rFonts w:ascii="Calibri" w:eastAsia="Calibri" w:hAnsi="Calibri" w:cs="Calibri"/>
        </w:rPr>
        <w:t>The minimal fluctuations</w:t>
      </w:r>
      <w:r w:rsidR="3D4143DF" w:rsidRPr="005E7B71">
        <w:rPr>
          <w:rFonts w:ascii="Calibri" w:eastAsia="Calibri" w:hAnsi="Calibri" w:cs="Calibri"/>
        </w:rPr>
        <w:t xml:space="preserve"> with the highest total asset turnover of 2.5 in 2023 depict W</w:t>
      </w:r>
      <w:r w:rsidR="3633B95C" w:rsidRPr="005E7B71">
        <w:rPr>
          <w:rFonts w:ascii="Calibri" w:eastAsia="Calibri" w:hAnsi="Calibri" w:cs="Calibri"/>
        </w:rPr>
        <w:t xml:space="preserve">almart’s potential to </w:t>
      </w:r>
      <w:r w:rsidR="3E08AEB6" w:rsidRPr="005E7B71">
        <w:rPr>
          <w:rFonts w:ascii="Calibri" w:eastAsia="Calibri" w:hAnsi="Calibri" w:cs="Calibri"/>
        </w:rPr>
        <w:t>efficiently</w:t>
      </w:r>
      <w:r w:rsidR="3633B95C" w:rsidRPr="005E7B71">
        <w:rPr>
          <w:rFonts w:ascii="Calibri" w:eastAsia="Calibri" w:hAnsi="Calibri" w:cs="Calibri"/>
        </w:rPr>
        <w:t xml:space="preserve"> generate more sales from every dollar in assets</w:t>
      </w:r>
      <w:r w:rsidR="7AC09F0E" w:rsidRPr="005E7B71">
        <w:rPr>
          <w:rFonts w:ascii="Calibri" w:eastAsia="Calibri" w:hAnsi="Calibri" w:cs="Calibri"/>
        </w:rPr>
        <w:t xml:space="preserve">. </w:t>
      </w:r>
      <w:r w:rsidR="27404DDA" w:rsidRPr="005E7B71">
        <w:rPr>
          <w:rFonts w:ascii="Calibri" w:eastAsia="Calibri" w:hAnsi="Calibri" w:cs="Calibri"/>
        </w:rPr>
        <w:t xml:space="preserve"> The financial leverage of</w:t>
      </w:r>
      <w:r w:rsidR="6CCBC043" w:rsidRPr="005E7B71">
        <w:rPr>
          <w:rFonts w:ascii="Calibri" w:eastAsia="Calibri" w:hAnsi="Calibri" w:cs="Calibri"/>
        </w:rPr>
        <w:t xml:space="preserve"> Walmart has been </w:t>
      </w:r>
      <w:r w:rsidR="72BB1477" w:rsidRPr="005E7B71">
        <w:rPr>
          <w:rFonts w:ascii="Calibri" w:eastAsia="Calibri" w:hAnsi="Calibri" w:cs="Calibri"/>
        </w:rPr>
        <w:t>decreasing with</w:t>
      </w:r>
      <w:r w:rsidR="6CCBC043" w:rsidRPr="005E7B71">
        <w:rPr>
          <w:rFonts w:ascii="Calibri" w:eastAsia="Calibri" w:hAnsi="Calibri" w:cs="Calibri"/>
        </w:rPr>
        <w:t xml:space="preserve"> the highest record in 2020</w:t>
      </w:r>
      <w:r w:rsidR="6018AA94" w:rsidRPr="005E7B71">
        <w:rPr>
          <w:rFonts w:ascii="Calibri" w:eastAsia="Calibri" w:hAnsi="Calibri" w:cs="Calibri"/>
        </w:rPr>
        <w:t xml:space="preserve"> and 2023 of 3.17. The </w:t>
      </w:r>
      <w:r w:rsidR="684B6642" w:rsidRPr="005E7B71">
        <w:rPr>
          <w:rFonts w:ascii="Calibri" w:eastAsia="Calibri" w:hAnsi="Calibri" w:cs="Calibri"/>
        </w:rPr>
        <w:t xml:space="preserve">increase in debt in 2020 is </w:t>
      </w:r>
      <w:r w:rsidR="32FFEEC0" w:rsidRPr="005E7B71">
        <w:rPr>
          <w:rFonts w:ascii="Calibri" w:eastAsia="Calibri" w:hAnsi="Calibri" w:cs="Calibri"/>
        </w:rPr>
        <w:t>because of</w:t>
      </w:r>
      <w:r w:rsidR="684B6642" w:rsidRPr="005E7B71">
        <w:rPr>
          <w:rFonts w:ascii="Calibri" w:eastAsia="Calibri" w:hAnsi="Calibri" w:cs="Calibri"/>
        </w:rPr>
        <w:t xml:space="preserve"> the COVID 19 pandemic which negatively impacted many comp</w:t>
      </w:r>
      <w:r w:rsidR="51D46DE9" w:rsidRPr="005E7B71">
        <w:rPr>
          <w:rFonts w:ascii="Calibri" w:eastAsia="Calibri" w:hAnsi="Calibri" w:cs="Calibri"/>
        </w:rPr>
        <w:t>anies across the globe</w:t>
      </w:r>
      <w:r w:rsidR="035DD646" w:rsidRPr="005E7B71">
        <w:rPr>
          <w:rFonts w:ascii="Calibri" w:eastAsia="Calibri" w:hAnsi="Calibri" w:cs="Calibri"/>
        </w:rPr>
        <w:t xml:space="preserve"> (Investopedia, n.d)</w:t>
      </w:r>
      <w:r w:rsidR="062A774E" w:rsidRPr="005E7B71">
        <w:rPr>
          <w:rFonts w:ascii="Calibri" w:eastAsia="Calibri" w:hAnsi="Calibri" w:cs="Calibri"/>
        </w:rPr>
        <w:t>.</w:t>
      </w:r>
      <w:r w:rsidR="7DA5B5D6" w:rsidRPr="005E7B71">
        <w:rPr>
          <w:rFonts w:ascii="Calibri" w:eastAsia="Calibri" w:hAnsi="Calibri" w:cs="Calibri"/>
        </w:rPr>
        <w:t xml:space="preserve"> Financial leverage can be used as </w:t>
      </w:r>
      <w:r w:rsidR="22A075BC" w:rsidRPr="005E7B71">
        <w:rPr>
          <w:rFonts w:ascii="Calibri" w:eastAsia="Calibri" w:hAnsi="Calibri" w:cs="Calibri"/>
        </w:rPr>
        <w:t>an</w:t>
      </w:r>
      <w:r w:rsidR="7DA5B5D6" w:rsidRPr="005E7B71">
        <w:rPr>
          <w:rFonts w:ascii="Calibri" w:eastAsia="Calibri" w:hAnsi="Calibri" w:cs="Calibri"/>
        </w:rPr>
        <w:t xml:space="preserve"> investment strategy to fund projects, promote growth and </w:t>
      </w:r>
      <w:r w:rsidR="6333CA16" w:rsidRPr="005E7B71">
        <w:rPr>
          <w:rFonts w:ascii="Calibri" w:eastAsia="Calibri" w:hAnsi="Calibri" w:cs="Calibri"/>
        </w:rPr>
        <w:t>gain market</w:t>
      </w:r>
      <w:r w:rsidR="7DA5B5D6" w:rsidRPr="005E7B71">
        <w:rPr>
          <w:rFonts w:ascii="Calibri" w:eastAsia="Calibri" w:hAnsi="Calibri" w:cs="Calibri"/>
        </w:rPr>
        <w:t xml:space="preserve"> </w:t>
      </w:r>
      <w:r w:rsidR="6119AA61" w:rsidRPr="005E7B71">
        <w:rPr>
          <w:rFonts w:ascii="Calibri" w:eastAsia="Calibri" w:hAnsi="Calibri" w:cs="Calibri"/>
        </w:rPr>
        <w:t>buying power.</w:t>
      </w:r>
      <w:r w:rsidR="256C86B1" w:rsidRPr="005E7B71">
        <w:rPr>
          <w:rFonts w:ascii="Calibri" w:eastAsia="Calibri" w:hAnsi="Calibri" w:cs="Calibri"/>
        </w:rPr>
        <w:t xml:space="preserve"> </w:t>
      </w:r>
      <w:r w:rsidR="1ADA3A5F" w:rsidRPr="005E7B71">
        <w:rPr>
          <w:rFonts w:ascii="Calibri" w:eastAsia="Calibri" w:hAnsi="Calibri" w:cs="Calibri"/>
        </w:rPr>
        <w:t>Its financial leverage has generally been steady while its earning yield has been declining.</w:t>
      </w:r>
    </w:p>
    <w:p w14:paraId="1CAA7225" w14:textId="7257CADE" w:rsidR="6C8C75DB" w:rsidRPr="005E7B71" w:rsidRDefault="6C8C75DB" w:rsidP="00820A87">
      <w:pPr>
        <w:spacing w:after="0"/>
        <w:jc w:val="both"/>
        <w:rPr>
          <w:rFonts w:ascii="Calibri" w:eastAsia="Calibri" w:hAnsi="Calibri" w:cs="Calibri"/>
        </w:rPr>
      </w:pPr>
    </w:p>
    <w:p w14:paraId="0D064842" w14:textId="48963E97" w:rsidR="275EBF84" w:rsidRPr="005E7B71" w:rsidRDefault="275EBF84" w:rsidP="6C8C75DB">
      <w:pPr>
        <w:spacing w:line="360" w:lineRule="auto"/>
        <w:rPr>
          <w:rFonts w:ascii="Calibri" w:eastAsia="Calibri" w:hAnsi="Calibri" w:cs="Calibri"/>
          <w:b/>
          <w:bCs/>
        </w:rPr>
      </w:pPr>
      <w:r w:rsidRPr="005E7B71">
        <w:rPr>
          <w:rFonts w:ascii="Calibri" w:eastAsia="Calibri" w:hAnsi="Calibri" w:cs="Calibri"/>
          <w:b/>
          <w:bCs/>
        </w:rPr>
        <w:t xml:space="preserve">Comparing the Financial Ratios for the Three Competitors in the </w:t>
      </w:r>
      <w:r w:rsidR="1D3AE61B" w:rsidRPr="005E7B71">
        <w:rPr>
          <w:rFonts w:ascii="Calibri" w:eastAsia="Calibri" w:hAnsi="Calibri" w:cs="Calibri"/>
          <w:b/>
          <w:bCs/>
        </w:rPr>
        <w:t xml:space="preserve">retail </w:t>
      </w:r>
      <w:r w:rsidRPr="005E7B71">
        <w:rPr>
          <w:rFonts w:ascii="Calibri" w:eastAsia="Calibri" w:hAnsi="Calibri" w:cs="Calibri"/>
          <w:b/>
          <w:bCs/>
        </w:rPr>
        <w:t>Industr</w:t>
      </w:r>
      <w:r w:rsidR="05900B73" w:rsidRPr="005E7B71">
        <w:rPr>
          <w:rFonts w:ascii="Calibri" w:eastAsia="Calibri" w:hAnsi="Calibri" w:cs="Calibri"/>
          <w:b/>
          <w:bCs/>
        </w:rPr>
        <w:t>y</w:t>
      </w:r>
    </w:p>
    <w:p w14:paraId="1A877500" w14:textId="1D4F08EA" w:rsidR="6C8C75DB" w:rsidRPr="005E7B71" w:rsidRDefault="6C8C75DB" w:rsidP="6C8C75DB">
      <w:pPr>
        <w:pStyle w:val="ListParagraph"/>
        <w:spacing w:after="0"/>
        <w:ind w:left="420" w:hanging="360"/>
        <w:jc w:val="both"/>
        <w:rPr>
          <w:rFonts w:ascii="Calibri" w:eastAsia="Calibri" w:hAnsi="Calibri" w:cs="Calibri"/>
        </w:rPr>
      </w:pPr>
    </w:p>
    <w:p w14:paraId="4F045C4D" w14:textId="74C0C655" w:rsidR="632B61F3" w:rsidRPr="005E7B71" w:rsidRDefault="632B61F3" w:rsidP="6C8C75DB">
      <w:pPr>
        <w:pStyle w:val="ListParagraph"/>
        <w:spacing w:after="0"/>
        <w:ind w:left="420" w:hanging="360"/>
        <w:jc w:val="both"/>
        <w:rPr>
          <w:rFonts w:ascii="Calibri" w:eastAsia="Calibri" w:hAnsi="Calibri" w:cs="Calibri"/>
        </w:rPr>
      </w:pPr>
      <w:r w:rsidRPr="005E7B71">
        <w:rPr>
          <w:rFonts w:ascii="Calibri" w:hAnsi="Calibri" w:cs="Calibri"/>
          <w:noProof/>
        </w:rPr>
        <w:drawing>
          <wp:inline distT="0" distB="0" distL="0" distR="0" wp14:anchorId="2C7CDA54" wp14:editId="1857F3CC">
            <wp:extent cx="4552984" cy="2752745"/>
            <wp:effectExtent l="0" t="0" r="0" b="0"/>
            <wp:docPr id="1614142557" name="Picture 161414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52984" cy="2752745"/>
                    </a:xfrm>
                    <a:prstGeom prst="rect">
                      <a:avLst/>
                    </a:prstGeom>
                  </pic:spPr>
                </pic:pic>
              </a:graphicData>
            </a:graphic>
          </wp:inline>
        </w:drawing>
      </w:r>
    </w:p>
    <w:p w14:paraId="5E486B25" w14:textId="11A5945B" w:rsidR="153E0C42" w:rsidRPr="005E7B71" w:rsidRDefault="153E0C42" w:rsidP="6C8C75DB">
      <w:pPr>
        <w:pStyle w:val="ListParagraph"/>
        <w:spacing w:after="0"/>
        <w:ind w:left="420" w:hanging="360"/>
        <w:jc w:val="both"/>
        <w:rPr>
          <w:rFonts w:ascii="Calibri" w:eastAsia="Calibri" w:hAnsi="Calibri" w:cs="Calibri"/>
        </w:rPr>
      </w:pPr>
      <w:r w:rsidRPr="005E7B71">
        <w:rPr>
          <w:rFonts w:ascii="Calibri" w:eastAsia="Calibri" w:hAnsi="Calibri" w:cs="Calibri"/>
        </w:rPr>
        <w:t>Graphs created by Rabecca Ndhlovu</w:t>
      </w:r>
    </w:p>
    <w:p w14:paraId="14B71867" w14:textId="05C904F2" w:rsidR="6C8C75DB" w:rsidRPr="005E7B71" w:rsidRDefault="6C8C75DB" w:rsidP="6C8C75DB">
      <w:pPr>
        <w:spacing w:after="0"/>
        <w:ind w:left="420" w:hanging="360"/>
        <w:jc w:val="both"/>
        <w:rPr>
          <w:rFonts w:ascii="Calibri" w:eastAsia="Calibri" w:hAnsi="Calibri" w:cs="Calibri"/>
        </w:rPr>
      </w:pPr>
    </w:p>
    <w:p w14:paraId="778CFA46" w14:textId="56C52506" w:rsidR="153E0C42" w:rsidRPr="005E7B71" w:rsidRDefault="153E0C42" w:rsidP="6C8C75DB">
      <w:pPr>
        <w:spacing w:after="0"/>
        <w:ind w:left="420" w:hanging="360"/>
        <w:jc w:val="both"/>
        <w:rPr>
          <w:rFonts w:ascii="Calibri" w:eastAsia="Calibri" w:hAnsi="Calibri" w:cs="Calibri"/>
        </w:rPr>
      </w:pPr>
      <w:r w:rsidRPr="005E7B71">
        <w:rPr>
          <w:rFonts w:ascii="Calibri" w:hAnsi="Calibri" w:cs="Calibri"/>
          <w:noProof/>
        </w:rPr>
        <w:lastRenderedPageBreak/>
        <w:drawing>
          <wp:inline distT="0" distB="0" distL="0" distR="0" wp14:anchorId="2A8C53FE" wp14:editId="23554C69">
            <wp:extent cx="4552984" cy="2752745"/>
            <wp:effectExtent l="0" t="0" r="0" b="0"/>
            <wp:docPr id="1666074517" name="Picture 166607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52984" cy="2752745"/>
                    </a:xfrm>
                    <a:prstGeom prst="rect">
                      <a:avLst/>
                    </a:prstGeom>
                  </pic:spPr>
                </pic:pic>
              </a:graphicData>
            </a:graphic>
          </wp:inline>
        </w:drawing>
      </w:r>
    </w:p>
    <w:p w14:paraId="07751F40" w14:textId="11A5945B" w:rsidR="338B6129" w:rsidRPr="005E7B71" w:rsidRDefault="38651801" w:rsidP="6C8C75DB">
      <w:pPr>
        <w:pStyle w:val="ListParagraph"/>
        <w:spacing w:after="0"/>
        <w:ind w:left="420" w:hanging="360"/>
        <w:jc w:val="both"/>
        <w:rPr>
          <w:rFonts w:ascii="Calibri" w:eastAsia="Calibri" w:hAnsi="Calibri" w:cs="Calibri"/>
        </w:rPr>
      </w:pPr>
      <w:r w:rsidRPr="005E7B71">
        <w:rPr>
          <w:rFonts w:ascii="Calibri" w:eastAsia="Calibri" w:hAnsi="Calibri" w:cs="Calibri"/>
        </w:rPr>
        <w:t>Graphs created by Rabecca Ndhlovu</w:t>
      </w:r>
    </w:p>
    <w:p w14:paraId="5D140ED8" w14:textId="3916DAAD" w:rsidR="338B6129" w:rsidRPr="005E7B71" w:rsidRDefault="338B6129" w:rsidP="6C8C75DB">
      <w:pPr>
        <w:pStyle w:val="ListParagraph"/>
        <w:spacing w:after="0"/>
        <w:ind w:left="420" w:hanging="360"/>
        <w:jc w:val="both"/>
        <w:rPr>
          <w:rFonts w:ascii="Calibri" w:eastAsia="Calibri" w:hAnsi="Calibri" w:cs="Calibri"/>
        </w:rPr>
      </w:pPr>
    </w:p>
    <w:p w14:paraId="1E9B610C" w14:textId="1B9637B3" w:rsidR="6C8C75DB" w:rsidRPr="005E7B71" w:rsidRDefault="706214FC" w:rsidP="3B6D619A">
      <w:pPr>
        <w:pStyle w:val="ListParagraph"/>
        <w:spacing w:after="0" w:line="480" w:lineRule="auto"/>
        <w:ind w:left="60" w:firstLine="720"/>
        <w:jc w:val="both"/>
        <w:rPr>
          <w:rFonts w:ascii="Calibri" w:eastAsia="Calibri" w:hAnsi="Calibri" w:cs="Calibri"/>
          <w:highlight w:val="yellow"/>
        </w:rPr>
      </w:pPr>
      <w:r w:rsidRPr="005E7B71">
        <w:rPr>
          <w:rFonts w:ascii="Calibri" w:eastAsia="Calibri" w:hAnsi="Calibri" w:cs="Calibri"/>
        </w:rPr>
        <w:t xml:space="preserve">In comparison to its competitors, Walmart has a poor return </w:t>
      </w:r>
      <w:r w:rsidR="19139074" w:rsidRPr="005E7B71">
        <w:rPr>
          <w:rFonts w:ascii="Calibri" w:eastAsia="Calibri" w:hAnsi="Calibri" w:cs="Calibri"/>
        </w:rPr>
        <w:t>o</w:t>
      </w:r>
      <w:r w:rsidRPr="005E7B71">
        <w:rPr>
          <w:rFonts w:ascii="Calibri" w:eastAsia="Calibri" w:hAnsi="Calibri" w:cs="Calibri"/>
        </w:rPr>
        <w:t>n assets</w:t>
      </w:r>
      <w:r w:rsidR="362F187A" w:rsidRPr="005E7B71">
        <w:rPr>
          <w:rFonts w:ascii="Calibri" w:eastAsia="Calibri" w:hAnsi="Calibri" w:cs="Calibri"/>
        </w:rPr>
        <w:t xml:space="preserve"> while </w:t>
      </w:r>
      <w:r w:rsidR="61886BD5" w:rsidRPr="005E7B71">
        <w:rPr>
          <w:rFonts w:ascii="Calibri" w:eastAsia="Calibri" w:hAnsi="Calibri" w:cs="Calibri"/>
        </w:rPr>
        <w:t>T</w:t>
      </w:r>
      <w:r w:rsidR="362F187A" w:rsidRPr="005E7B71">
        <w:rPr>
          <w:rFonts w:ascii="Calibri" w:eastAsia="Calibri" w:hAnsi="Calibri" w:cs="Calibri"/>
        </w:rPr>
        <w:t>arget has the highest</w:t>
      </w:r>
      <w:r w:rsidRPr="005E7B71">
        <w:rPr>
          <w:rFonts w:ascii="Calibri" w:eastAsia="Calibri" w:hAnsi="Calibri" w:cs="Calibri"/>
        </w:rPr>
        <w:t xml:space="preserve">. </w:t>
      </w:r>
      <w:r w:rsidR="6B4DE822" w:rsidRPr="005E7B71">
        <w:rPr>
          <w:rFonts w:ascii="Calibri" w:eastAsia="Calibri" w:hAnsi="Calibri" w:cs="Calibri"/>
        </w:rPr>
        <w:t xml:space="preserve">Target has an increasing return on </w:t>
      </w:r>
      <w:r w:rsidR="339868BA" w:rsidRPr="005E7B71">
        <w:rPr>
          <w:rFonts w:ascii="Calibri" w:eastAsia="Calibri" w:hAnsi="Calibri" w:cs="Calibri"/>
        </w:rPr>
        <w:t>assets;</w:t>
      </w:r>
      <w:r w:rsidR="6B4DE822" w:rsidRPr="005E7B71">
        <w:rPr>
          <w:rFonts w:ascii="Calibri" w:eastAsia="Calibri" w:hAnsi="Calibri" w:cs="Calibri"/>
        </w:rPr>
        <w:t xml:space="preserve"> thus, it is better at managing its resources or </w:t>
      </w:r>
      <w:r w:rsidR="2DF851EC" w:rsidRPr="005E7B71">
        <w:rPr>
          <w:rFonts w:ascii="Calibri" w:eastAsia="Calibri" w:hAnsi="Calibri" w:cs="Calibri"/>
        </w:rPr>
        <w:t>assets to</w:t>
      </w:r>
      <w:r w:rsidR="6B4DE822" w:rsidRPr="005E7B71">
        <w:rPr>
          <w:rFonts w:ascii="Calibri" w:eastAsia="Calibri" w:hAnsi="Calibri" w:cs="Calibri"/>
        </w:rPr>
        <w:t xml:space="preserve"> gene</w:t>
      </w:r>
      <w:r w:rsidR="5B7CEE45" w:rsidRPr="005E7B71">
        <w:rPr>
          <w:rFonts w:ascii="Calibri" w:eastAsia="Calibri" w:hAnsi="Calibri" w:cs="Calibri"/>
        </w:rPr>
        <w:t>rate profits.</w:t>
      </w:r>
      <w:r w:rsidR="4DBCB68A" w:rsidRPr="005E7B71">
        <w:rPr>
          <w:rFonts w:ascii="Calibri" w:eastAsia="Calibri" w:hAnsi="Calibri" w:cs="Calibri"/>
        </w:rPr>
        <w:t xml:space="preserve"> </w:t>
      </w:r>
      <w:r w:rsidR="3E59F779" w:rsidRPr="005E7B71">
        <w:rPr>
          <w:rFonts w:ascii="Calibri" w:eastAsia="Calibri" w:hAnsi="Calibri" w:cs="Calibri"/>
        </w:rPr>
        <w:t>Target has the highest</w:t>
      </w:r>
      <w:r w:rsidR="4220AEE8" w:rsidRPr="005E7B71">
        <w:rPr>
          <w:rFonts w:ascii="Calibri" w:eastAsia="Calibri" w:hAnsi="Calibri" w:cs="Calibri"/>
        </w:rPr>
        <w:t xml:space="preserve"> and increasing </w:t>
      </w:r>
      <w:r w:rsidR="3E59F779" w:rsidRPr="005E7B71">
        <w:rPr>
          <w:rFonts w:ascii="Calibri" w:eastAsia="Calibri" w:hAnsi="Calibri" w:cs="Calibri"/>
        </w:rPr>
        <w:t>return on assets</w:t>
      </w:r>
      <w:r w:rsidR="2315084E" w:rsidRPr="005E7B71">
        <w:rPr>
          <w:rFonts w:ascii="Calibri" w:eastAsia="Calibri" w:hAnsi="Calibri" w:cs="Calibri"/>
        </w:rPr>
        <w:t xml:space="preserve"> compared to Amazon and Target. </w:t>
      </w:r>
      <w:r w:rsidR="3C899FDC" w:rsidRPr="005E7B71">
        <w:rPr>
          <w:rFonts w:ascii="Calibri" w:eastAsia="Calibri" w:hAnsi="Calibri" w:cs="Calibri"/>
        </w:rPr>
        <w:t xml:space="preserve">Amazon is the </w:t>
      </w:r>
      <w:r w:rsidR="7D8B6FB8" w:rsidRPr="005E7B71">
        <w:rPr>
          <w:rFonts w:ascii="Calibri" w:eastAsia="Calibri" w:hAnsi="Calibri" w:cs="Calibri"/>
        </w:rPr>
        <w:t>second most</w:t>
      </w:r>
      <w:r w:rsidR="3C899FDC" w:rsidRPr="005E7B71">
        <w:rPr>
          <w:rFonts w:ascii="Calibri" w:eastAsia="Calibri" w:hAnsi="Calibri" w:cs="Calibri"/>
        </w:rPr>
        <w:t xml:space="preserve"> efficient at generating profits from its equity. The increase in returns on equity </w:t>
      </w:r>
      <w:r w:rsidR="1C79EC01" w:rsidRPr="005E7B71">
        <w:rPr>
          <w:rFonts w:ascii="Calibri" w:eastAsia="Calibri" w:hAnsi="Calibri" w:cs="Calibri"/>
        </w:rPr>
        <w:t xml:space="preserve">makes shareholders more confident to invest in Amazon and promotes </w:t>
      </w:r>
      <w:r w:rsidR="574EDD6A" w:rsidRPr="005E7B71">
        <w:rPr>
          <w:rFonts w:ascii="Calibri" w:eastAsia="Calibri" w:hAnsi="Calibri" w:cs="Calibri"/>
        </w:rPr>
        <w:t xml:space="preserve">future growth. </w:t>
      </w:r>
      <w:r w:rsidR="26AE2DAD" w:rsidRPr="005E7B71">
        <w:rPr>
          <w:rFonts w:ascii="Calibri" w:eastAsia="Calibri" w:hAnsi="Calibri" w:cs="Calibri"/>
        </w:rPr>
        <w:t>However, high returns on equity can indicate excessive debt</w:t>
      </w:r>
      <w:r w:rsidR="03181AB9" w:rsidRPr="005E7B71">
        <w:rPr>
          <w:rFonts w:ascii="Calibri" w:eastAsia="Calibri" w:hAnsi="Calibri" w:cs="Calibri"/>
        </w:rPr>
        <w:t xml:space="preserve">. The plumet in Amazon’s return on equity in 2022 is due to an investment in </w:t>
      </w:r>
      <w:r w:rsidR="72E0BC6E" w:rsidRPr="005E7B71">
        <w:rPr>
          <w:rFonts w:ascii="Calibri" w:eastAsia="Calibri" w:hAnsi="Calibri" w:cs="Calibri"/>
        </w:rPr>
        <w:t xml:space="preserve">Rivian Automotive RIVN in the automotive </w:t>
      </w:r>
      <w:r w:rsidR="0FEB8C97" w:rsidRPr="005E7B71">
        <w:rPr>
          <w:rFonts w:ascii="Calibri" w:eastAsia="Calibri" w:hAnsi="Calibri" w:cs="Calibri"/>
        </w:rPr>
        <w:t xml:space="preserve">sector. The </w:t>
      </w:r>
      <w:r w:rsidR="2800F1B0" w:rsidRPr="005E7B71">
        <w:rPr>
          <w:rFonts w:ascii="Calibri" w:eastAsia="Calibri" w:hAnsi="Calibri" w:cs="Calibri"/>
        </w:rPr>
        <w:t>company “</w:t>
      </w:r>
      <w:r w:rsidR="72E0BC6E" w:rsidRPr="005E7B71">
        <w:rPr>
          <w:rFonts w:ascii="Calibri" w:eastAsia="Calibri" w:hAnsi="Calibri" w:cs="Calibri"/>
        </w:rPr>
        <w:t xml:space="preserve">first invested $700 million into the electric vehicle (EV) startup in 2019. RIVN stock went public via a special purpose acquisition company (SPAC) late last </w:t>
      </w:r>
      <w:r w:rsidR="53DF1175" w:rsidRPr="005E7B71">
        <w:rPr>
          <w:rFonts w:ascii="Calibri" w:eastAsia="Calibri" w:hAnsi="Calibri" w:cs="Calibri"/>
        </w:rPr>
        <w:t>year and</w:t>
      </w:r>
      <w:r w:rsidR="72E0BC6E" w:rsidRPr="005E7B71">
        <w:rPr>
          <w:rFonts w:ascii="Calibri" w:eastAsia="Calibri" w:hAnsi="Calibri" w:cs="Calibri"/>
        </w:rPr>
        <w:t xml:space="preserve"> has since lost nearly 75 percent of its value. Altogether, Amazon has lost a reported $7.6 billion in its Rivian venture so far</w:t>
      </w:r>
      <w:r w:rsidR="0A9D0987" w:rsidRPr="005E7B71">
        <w:rPr>
          <w:rFonts w:ascii="Calibri" w:eastAsia="Calibri" w:hAnsi="Calibri" w:cs="Calibri"/>
        </w:rPr>
        <w:t xml:space="preserve"> </w:t>
      </w:r>
      <w:r w:rsidR="3A476380" w:rsidRPr="005E7B71">
        <w:rPr>
          <w:rFonts w:ascii="Calibri" w:eastAsia="Calibri" w:hAnsi="Calibri" w:cs="Calibri"/>
        </w:rPr>
        <w:t>“(</w:t>
      </w:r>
      <w:r w:rsidR="63222A75" w:rsidRPr="005E7B71">
        <w:rPr>
          <w:rFonts w:ascii="Calibri" w:hAnsi="Calibri" w:cs="Calibri"/>
        </w:rPr>
        <w:t>Curry, 2022</w:t>
      </w:r>
      <w:r w:rsidR="0B807BDD" w:rsidRPr="005E7B71">
        <w:rPr>
          <w:rFonts w:ascii="Calibri" w:hAnsi="Calibri" w:cs="Calibri"/>
        </w:rPr>
        <w:t>).</w:t>
      </w:r>
      <w:r w:rsidR="7882A845" w:rsidRPr="005E7B71">
        <w:rPr>
          <w:rFonts w:ascii="Calibri" w:eastAsia="Calibri" w:hAnsi="Calibri" w:cs="Calibri"/>
        </w:rPr>
        <w:t xml:space="preserve">  </w:t>
      </w:r>
      <w:r w:rsidR="50408D37" w:rsidRPr="005E7B71">
        <w:rPr>
          <w:rFonts w:ascii="Calibri" w:eastAsia="Calibri" w:hAnsi="Calibri" w:cs="Calibri"/>
        </w:rPr>
        <w:t xml:space="preserve">In terms of cost management, Target is better at it. </w:t>
      </w:r>
      <w:r w:rsidR="5C6C4B51" w:rsidRPr="005E7B71">
        <w:rPr>
          <w:rFonts w:ascii="Calibri" w:eastAsia="Calibri" w:hAnsi="Calibri" w:cs="Calibri"/>
        </w:rPr>
        <w:t>It has</w:t>
      </w:r>
      <w:r w:rsidR="50408D37" w:rsidRPr="005E7B71">
        <w:rPr>
          <w:rFonts w:ascii="Calibri" w:eastAsia="Calibri" w:hAnsi="Calibri" w:cs="Calibri"/>
        </w:rPr>
        <w:t xml:space="preserve"> </w:t>
      </w:r>
      <w:r w:rsidR="51289050" w:rsidRPr="005E7B71">
        <w:rPr>
          <w:rFonts w:ascii="Calibri" w:eastAsia="Calibri" w:hAnsi="Calibri" w:cs="Calibri"/>
        </w:rPr>
        <w:t>continuously</w:t>
      </w:r>
      <w:r w:rsidR="50408D37" w:rsidRPr="005E7B71">
        <w:rPr>
          <w:rFonts w:ascii="Calibri" w:eastAsia="Calibri" w:hAnsi="Calibri" w:cs="Calibri"/>
        </w:rPr>
        <w:t xml:space="preserve"> reduced its costs, thus </w:t>
      </w:r>
      <w:r w:rsidR="59AF6978" w:rsidRPr="005E7B71">
        <w:rPr>
          <w:rFonts w:ascii="Calibri" w:eastAsia="Calibri" w:hAnsi="Calibri" w:cs="Calibri"/>
        </w:rPr>
        <w:t>an increase in operating margins.</w:t>
      </w:r>
      <w:r w:rsidR="57BC55C9" w:rsidRPr="005E7B71">
        <w:rPr>
          <w:rFonts w:ascii="Calibri" w:eastAsia="Calibri" w:hAnsi="Calibri" w:cs="Calibri"/>
        </w:rPr>
        <w:t xml:space="preserve"> </w:t>
      </w:r>
      <w:r w:rsidR="0A174CDE" w:rsidRPr="005E7B71">
        <w:rPr>
          <w:rFonts w:ascii="Calibri" w:eastAsia="Calibri" w:hAnsi="Calibri" w:cs="Calibri"/>
        </w:rPr>
        <w:t xml:space="preserve">With the aim </w:t>
      </w:r>
      <w:r w:rsidR="00A02828" w:rsidRPr="005E7B71">
        <w:rPr>
          <w:rFonts w:ascii="Calibri" w:eastAsia="Calibri" w:hAnsi="Calibri" w:cs="Calibri"/>
        </w:rPr>
        <w:t>of reducing</w:t>
      </w:r>
      <w:r w:rsidR="0A174CDE" w:rsidRPr="005E7B71">
        <w:rPr>
          <w:rFonts w:ascii="Calibri" w:eastAsia="Calibri" w:hAnsi="Calibri" w:cs="Calibri"/>
        </w:rPr>
        <w:t xml:space="preserve"> costs, the company moved distribution centers to stores so that customers can </w:t>
      </w:r>
      <w:r w:rsidR="0A174CDE" w:rsidRPr="005E7B71">
        <w:rPr>
          <w:rFonts w:ascii="Calibri" w:eastAsia="Calibri" w:hAnsi="Calibri" w:cs="Calibri"/>
        </w:rPr>
        <w:lastRenderedPageBreak/>
        <w:t>pick up</w:t>
      </w:r>
      <w:r w:rsidR="53D1AF00" w:rsidRPr="005E7B71">
        <w:rPr>
          <w:rFonts w:ascii="Calibri" w:eastAsia="Calibri" w:hAnsi="Calibri" w:cs="Calibri"/>
        </w:rPr>
        <w:t xml:space="preserve"> </w:t>
      </w:r>
      <w:r w:rsidR="5C7F058A" w:rsidRPr="005E7B71">
        <w:rPr>
          <w:rFonts w:ascii="Calibri" w:eastAsia="Calibri" w:hAnsi="Calibri" w:cs="Calibri"/>
        </w:rPr>
        <w:t>goods</w:t>
      </w:r>
      <w:r w:rsidR="53D1AF00" w:rsidRPr="005E7B71">
        <w:rPr>
          <w:rFonts w:ascii="Calibri" w:eastAsia="Calibri" w:hAnsi="Calibri" w:cs="Calibri"/>
        </w:rPr>
        <w:t xml:space="preserve"> from the store or </w:t>
      </w:r>
      <w:r w:rsidR="067CCC35" w:rsidRPr="005E7B71">
        <w:rPr>
          <w:rFonts w:ascii="Calibri" w:eastAsia="Calibri" w:hAnsi="Calibri" w:cs="Calibri"/>
        </w:rPr>
        <w:t>they</w:t>
      </w:r>
      <w:r w:rsidR="53D1AF00" w:rsidRPr="005E7B71">
        <w:rPr>
          <w:rFonts w:ascii="Calibri" w:eastAsia="Calibri" w:hAnsi="Calibri" w:cs="Calibri"/>
        </w:rPr>
        <w:t xml:space="preserve"> can be delivered to </w:t>
      </w:r>
      <w:r w:rsidR="3B4410F9" w:rsidRPr="005E7B71">
        <w:rPr>
          <w:rFonts w:ascii="Calibri" w:eastAsia="Calibri" w:hAnsi="Calibri" w:cs="Calibri"/>
        </w:rPr>
        <w:t>customers'</w:t>
      </w:r>
      <w:r w:rsidR="53D1AF00" w:rsidRPr="005E7B71">
        <w:rPr>
          <w:rFonts w:ascii="Calibri" w:eastAsia="Calibri" w:hAnsi="Calibri" w:cs="Calibri"/>
        </w:rPr>
        <w:t xml:space="preserve"> vehicles by target employees.</w:t>
      </w:r>
      <w:r w:rsidR="2B41D8DB" w:rsidRPr="005E7B71">
        <w:rPr>
          <w:rFonts w:ascii="Calibri" w:eastAsia="Calibri" w:hAnsi="Calibri" w:cs="Calibri"/>
        </w:rPr>
        <w:t xml:space="preserve"> It has invested in technology to automate some procedures such as shipping to reduce human errors</w:t>
      </w:r>
      <w:r w:rsidR="48988EE7" w:rsidRPr="005E7B71">
        <w:rPr>
          <w:rFonts w:ascii="Calibri" w:eastAsia="Calibri" w:hAnsi="Calibri" w:cs="Calibri"/>
        </w:rPr>
        <w:t xml:space="preserve"> </w:t>
      </w:r>
      <w:r w:rsidR="48988EE7" w:rsidRPr="005E7B71">
        <w:rPr>
          <w:rFonts w:ascii="Calibri" w:hAnsi="Calibri" w:cs="Calibri"/>
        </w:rPr>
        <w:t>(Britt, 2020)</w:t>
      </w:r>
      <w:r w:rsidR="2B41D8DB" w:rsidRPr="005E7B71">
        <w:rPr>
          <w:rFonts w:ascii="Calibri" w:eastAsia="Calibri" w:hAnsi="Calibri" w:cs="Calibri"/>
        </w:rPr>
        <w:t>.</w:t>
      </w:r>
      <w:r w:rsidR="5D76F193" w:rsidRPr="005E7B71">
        <w:rPr>
          <w:rFonts w:ascii="Calibri" w:eastAsia="Calibri" w:hAnsi="Calibri" w:cs="Calibri"/>
        </w:rPr>
        <w:t xml:space="preserve"> Walmart has the lowest and most fluctuating operating margins. </w:t>
      </w:r>
      <w:r w:rsidR="5979784C" w:rsidRPr="005E7B71">
        <w:rPr>
          <w:rFonts w:ascii="Calibri" w:eastAsia="Calibri" w:hAnsi="Calibri" w:cs="Calibri"/>
        </w:rPr>
        <w:t xml:space="preserve">When it comes to net margins, Amazon has the highest and most </w:t>
      </w:r>
      <w:r w:rsidR="504FCF24" w:rsidRPr="005E7B71">
        <w:rPr>
          <w:rFonts w:ascii="Calibri" w:eastAsia="Calibri" w:hAnsi="Calibri" w:cs="Calibri"/>
        </w:rPr>
        <w:t>increasing</w:t>
      </w:r>
      <w:r w:rsidR="5979784C" w:rsidRPr="005E7B71">
        <w:rPr>
          <w:rFonts w:ascii="Calibri" w:eastAsia="Calibri" w:hAnsi="Calibri" w:cs="Calibri"/>
        </w:rPr>
        <w:t xml:space="preserve"> margins except in 2022 when it recorded a ne</w:t>
      </w:r>
      <w:r w:rsidR="57A185D0" w:rsidRPr="005E7B71">
        <w:rPr>
          <w:rFonts w:ascii="Calibri" w:eastAsia="Calibri" w:hAnsi="Calibri" w:cs="Calibri"/>
        </w:rPr>
        <w:t>gative get margin.</w:t>
      </w:r>
      <w:r w:rsidR="463DF5C2" w:rsidRPr="005E7B71">
        <w:rPr>
          <w:rFonts w:ascii="Calibri" w:eastAsia="Calibri" w:hAnsi="Calibri" w:cs="Calibri"/>
        </w:rPr>
        <w:t xml:space="preserve"> </w:t>
      </w:r>
      <w:r w:rsidR="101B11DB" w:rsidRPr="005E7B71">
        <w:rPr>
          <w:rFonts w:ascii="Calibri" w:eastAsia="Calibri" w:hAnsi="Calibri" w:cs="Calibri"/>
        </w:rPr>
        <w:t xml:space="preserve">The increasing net margin can be </w:t>
      </w:r>
      <w:r w:rsidR="005E7B71" w:rsidRPr="005E7B71">
        <w:rPr>
          <w:rFonts w:ascii="Calibri" w:eastAsia="Calibri" w:hAnsi="Calibri" w:cs="Calibri"/>
        </w:rPr>
        <w:t>because of</w:t>
      </w:r>
      <w:r w:rsidR="101B11DB" w:rsidRPr="005E7B71">
        <w:rPr>
          <w:rFonts w:ascii="Calibri" w:eastAsia="Calibri" w:hAnsi="Calibri" w:cs="Calibri"/>
        </w:rPr>
        <w:t xml:space="preserve"> both </w:t>
      </w:r>
      <w:r w:rsidR="5B87999A" w:rsidRPr="005E7B71">
        <w:rPr>
          <w:rFonts w:ascii="Calibri" w:eastAsia="Calibri" w:hAnsi="Calibri" w:cs="Calibri"/>
        </w:rPr>
        <w:t>an increase</w:t>
      </w:r>
      <w:r w:rsidR="101B11DB" w:rsidRPr="005E7B71">
        <w:rPr>
          <w:rFonts w:ascii="Calibri" w:eastAsia="Calibri" w:hAnsi="Calibri" w:cs="Calibri"/>
        </w:rPr>
        <w:t xml:space="preserve"> in sales and control of </w:t>
      </w:r>
      <w:r w:rsidR="28392C80" w:rsidRPr="005E7B71">
        <w:rPr>
          <w:rFonts w:ascii="Calibri" w:eastAsia="Calibri" w:hAnsi="Calibri" w:cs="Calibri"/>
        </w:rPr>
        <w:t>costs (</w:t>
      </w:r>
      <w:r w:rsidR="152A7CC6" w:rsidRPr="005E7B71">
        <w:rPr>
          <w:rFonts w:ascii="Calibri" w:eastAsia="Calibri" w:hAnsi="Calibri" w:cs="Calibri"/>
        </w:rPr>
        <w:t>operating and overhead costs)</w:t>
      </w:r>
      <w:r w:rsidR="31F95491" w:rsidRPr="005E7B71">
        <w:rPr>
          <w:rFonts w:ascii="Calibri" w:eastAsia="Calibri" w:hAnsi="Calibri" w:cs="Calibri"/>
        </w:rPr>
        <w:t xml:space="preserve">. </w:t>
      </w:r>
      <w:r w:rsidR="59EB79DE" w:rsidRPr="005E7B71">
        <w:rPr>
          <w:rFonts w:ascii="Calibri" w:eastAsia="Calibri" w:hAnsi="Calibri" w:cs="Calibri"/>
        </w:rPr>
        <w:t xml:space="preserve">Walmart has an increasing </w:t>
      </w:r>
      <w:r w:rsidR="3D6BBDAC" w:rsidRPr="005E7B71">
        <w:rPr>
          <w:rFonts w:ascii="Calibri" w:eastAsia="Calibri" w:hAnsi="Calibri" w:cs="Calibri"/>
        </w:rPr>
        <w:t>inventory turnover</w:t>
      </w:r>
      <w:r w:rsidR="3BA5D3EB" w:rsidRPr="005E7B71">
        <w:rPr>
          <w:rFonts w:ascii="Calibri" w:eastAsia="Calibri" w:hAnsi="Calibri" w:cs="Calibri"/>
        </w:rPr>
        <w:t>. This</w:t>
      </w:r>
      <w:r w:rsidR="3D6BBDAC" w:rsidRPr="005E7B71">
        <w:rPr>
          <w:rFonts w:ascii="Calibri" w:eastAsia="Calibri" w:hAnsi="Calibri" w:cs="Calibri"/>
        </w:rPr>
        <w:t xml:space="preserve"> could be due to </w:t>
      </w:r>
      <w:r w:rsidR="005E7B71" w:rsidRPr="005E7B71">
        <w:rPr>
          <w:rFonts w:ascii="Calibri" w:eastAsia="Calibri" w:hAnsi="Calibri" w:cs="Calibri"/>
        </w:rPr>
        <w:t>the marketing</w:t>
      </w:r>
      <w:r w:rsidR="4288F9B7" w:rsidRPr="005E7B71">
        <w:rPr>
          <w:rFonts w:ascii="Calibri" w:eastAsia="Calibri" w:hAnsi="Calibri" w:cs="Calibri"/>
        </w:rPr>
        <w:t xml:space="preserve"> </w:t>
      </w:r>
      <w:r w:rsidR="758A6724" w:rsidRPr="005E7B71">
        <w:rPr>
          <w:rFonts w:ascii="Calibri" w:eastAsia="Calibri" w:hAnsi="Calibri" w:cs="Calibri"/>
        </w:rPr>
        <w:t>strategy,</w:t>
      </w:r>
      <w:r w:rsidR="7455E9E5" w:rsidRPr="005E7B71">
        <w:rPr>
          <w:rFonts w:ascii="Calibri" w:eastAsia="Calibri" w:hAnsi="Calibri" w:cs="Calibri"/>
        </w:rPr>
        <w:t xml:space="preserve"> prices, inventory restock level that aligns with customer </w:t>
      </w:r>
      <w:r w:rsidR="21A01BB0" w:rsidRPr="005E7B71">
        <w:rPr>
          <w:rFonts w:ascii="Calibri" w:eastAsia="Calibri" w:hAnsi="Calibri" w:cs="Calibri"/>
        </w:rPr>
        <w:t xml:space="preserve">demands, inventory management </w:t>
      </w:r>
      <w:r w:rsidR="33D716AD" w:rsidRPr="005E7B71">
        <w:rPr>
          <w:rFonts w:ascii="Calibri" w:eastAsia="Calibri" w:hAnsi="Calibri" w:cs="Calibri"/>
        </w:rPr>
        <w:t>strategy and</w:t>
      </w:r>
      <w:r w:rsidR="7455E9E5" w:rsidRPr="005E7B71">
        <w:rPr>
          <w:rFonts w:ascii="Calibri" w:eastAsia="Calibri" w:hAnsi="Calibri" w:cs="Calibri"/>
        </w:rPr>
        <w:t xml:space="preserve"> a</w:t>
      </w:r>
      <w:r w:rsidR="57F050C6" w:rsidRPr="005E7B71">
        <w:rPr>
          <w:rFonts w:ascii="Calibri" w:eastAsia="Calibri" w:hAnsi="Calibri" w:cs="Calibri"/>
        </w:rPr>
        <w:t>bility to sell inventory</w:t>
      </w:r>
      <w:r w:rsidR="2FF5F650" w:rsidRPr="005E7B71">
        <w:rPr>
          <w:rFonts w:ascii="Calibri" w:eastAsia="Calibri" w:hAnsi="Calibri" w:cs="Calibri"/>
        </w:rPr>
        <w:t xml:space="preserve"> </w:t>
      </w:r>
      <w:r w:rsidR="2FF5F650" w:rsidRPr="005E7B71">
        <w:rPr>
          <w:rFonts w:ascii="Calibri" w:hAnsi="Calibri" w:cs="Calibri"/>
        </w:rPr>
        <w:t>(stock data</w:t>
      </w:r>
      <w:r w:rsidR="00C13434" w:rsidRPr="005E7B71">
        <w:rPr>
          <w:rFonts w:ascii="Calibri" w:hAnsi="Calibri" w:cs="Calibri"/>
        </w:rPr>
        <w:t>-</w:t>
      </w:r>
      <w:r w:rsidR="2FF5F650" w:rsidRPr="005E7B71">
        <w:rPr>
          <w:rFonts w:ascii="Calibri" w:hAnsi="Calibri" w:cs="Calibri"/>
        </w:rPr>
        <w:t>online, n.d)</w:t>
      </w:r>
      <w:r w:rsidR="62445E83" w:rsidRPr="005E7B71">
        <w:rPr>
          <w:rFonts w:ascii="Calibri" w:hAnsi="Calibri" w:cs="Calibri"/>
        </w:rPr>
        <w:t xml:space="preserve">. </w:t>
      </w:r>
      <w:r w:rsidR="3CBD6C20" w:rsidRPr="005E7B71">
        <w:rPr>
          <w:rFonts w:ascii="Calibri" w:eastAsia="Calibri" w:hAnsi="Calibri" w:cs="Calibri"/>
        </w:rPr>
        <w:t>T</w:t>
      </w:r>
      <w:r w:rsidR="7B75E925" w:rsidRPr="005E7B71">
        <w:rPr>
          <w:rFonts w:ascii="Calibri" w:eastAsia="Calibri" w:hAnsi="Calibri" w:cs="Calibri"/>
        </w:rPr>
        <w:t xml:space="preserve">otal asset turnover is the highest for </w:t>
      </w:r>
      <w:r w:rsidR="2B489B8B" w:rsidRPr="005E7B71">
        <w:rPr>
          <w:rFonts w:ascii="Calibri" w:eastAsia="Calibri" w:hAnsi="Calibri" w:cs="Calibri"/>
        </w:rPr>
        <w:t>Walmart</w:t>
      </w:r>
      <w:r w:rsidR="7B75E925" w:rsidRPr="005E7B71">
        <w:rPr>
          <w:rFonts w:ascii="Calibri" w:eastAsia="Calibri" w:hAnsi="Calibri" w:cs="Calibri"/>
        </w:rPr>
        <w:t xml:space="preserve"> followed </w:t>
      </w:r>
      <w:r w:rsidR="2ABC453A" w:rsidRPr="005E7B71">
        <w:rPr>
          <w:rFonts w:ascii="Calibri" w:eastAsia="Calibri" w:hAnsi="Calibri" w:cs="Calibri"/>
        </w:rPr>
        <w:t xml:space="preserve">by </w:t>
      </w:r>
      <w:r w:rsidR="6044F7C1" w:rsidRPr="005E7B71">
        <w:rPr>
          <w:rFonts w:ascii="Calibri" w:eastAsia="Calibri" w:hAnsi="Calibri" w:cs="Calibri"/>
        </w:rPr>
        <w:t>Target then</w:t>
      </w:r>
      <w:r w:rsidR="1DAF0173" w:rsidRPr="005E7B71">
        <w:rPr>
          <w:rFonts w:ascii="Calibri" w:eastAsia="Calibri" w:hAnsi="Calibri" w:cs="Calibri"/>
        </w:rPr>
        <w:t xml:space="preserve"> Amazon. </w:t>
      </w:r>
      <w:r w:rsidR="4B69AF42" w:rsidRPr="005E7B71">
        <w:rPr>
          <w:rFonts w:ascii="Calibri" w:eastAsia="Calibri" w:hAnsi="Calibri" w:cs="Calibri"/>
        </w:rPr>
        <w:t xml:space="preserve">Target increasing financial leverage </w:t>
      </w:r>
      <w:r w:rsidR="799A299A" w:rsidRPr="005E7B71">
        <w:rPr>
          <w:rFonts w:ascii="Calibri" w:eastAsia="Calibri" w:hAnsi="Calibri" w:cs="Calibri"/>
        </w:rPr>
        <w:t>signifies</w:t>
      </w:r>
      <w:r w:rsidR="4B69AF42" w:rsidRPr="005E7B71">
        <w:rPr>
          <w:rFonts w:ascii="Calibri" w:eastAsia="Calibri" w:hAnsi="Calibri" w:cs="Calibri"/>
        </w:rPr>
        <w:t xml:space="preserve"> the company’s use of debt was a way to </w:t>
      </w:r>
      <w:r w:rsidR="5980CF6C" w:rsidRPr="005E7B71">
        <w:rPr>
          <w:rFonts w:ascii="Calibri" w:eastAsia="Calibri" w:hAnsi="Calibri" w:cs="Calibri"/>
        </w:rPr>
        <w:t xml:space="preserve">finance its investments or projects which would lead to growth instead of issuing stock to raise capital. </w:t>
      </w:r>
      <w:r w:rsidR="347761D2" w:rsidRPr="005E7B71">
        <w:rPr>
          <w:rFonts w:ascii="Calibri" w:eastAsia="Calibri" w:hAnsi="Calibri" w:cs="Calibri"/>
        </w:rPr>
        <w:t>Finally, Target has the most increasing earning yield.</w:t>
      </w:r>
      <w:r w:rsidR="5DE0202C" w:rsidRPr="005E7B71">
        <w:rPr>
          <w:rFonts w:ascii="Calibri" w:eastAsia="Calibri" w:hAnsi="Calibri" w:cs="Calibri"/>
        </w:rPr>
        <w:t xml:space="preserve"> Targets generate </w:t>
      </w:r>
      <w:r w:rsidR="205C206D" w:rsidRPr="005E7B71">
        <w:rPr>
          <w:rFonts w:ascii="Calibri" w:eastAsia="Calibri" w:hAnsi="Calibri" w:cs="Calibri"/>
        </w:rPr>
        <w:t>higher earnings</w:t>
      </w:r>
      <w:r w:rsidR="5DE0202C" w:rsidRPr="005E7B71">
        <w:rPr>
          <w:rFonts w:ascii="Calibri" w:eastAsia="Calibri" w:hAnsi="Calibri" w:cs="Calibri"/>
        </w:rPr>
        <w:t xml:space="preserve"> per share from each dollar </w:t>
      </w:r>
      <w:commentRangeStart w:id="7"/>
      <w:r w:rsidR="5DE0202C" w:rsidRPr="005E7B71">
        <w:rPr>
          <w:rFonts w:ascii="Calibri" w:eastAsia="Calibri" w:hAnsi="Calibri" w:cs="Calibri"/>
        </w:rPr>
        <w:t>invested</w:t>
      </w:r>
      <w:commentRangeEnd w:id="7"/>
      <w:r w:rsidR="005D7601">
        <w:rPr>
          <w:rStyle w:val="CommentReference"/>
        </w:rPr>
        <w:commentReference w:id="7"/>
      </w:r>
      <w:r w:rsidR="00C13434" w:rsidRPr="005E7B71">
        <w:rPr>
          <w:rFonts w:ascii="Calibri" w:eastAsia="Calibri" w:hAnsi="Calibri" w:cs="Calibri"/>
        </w:rPr>
        <w:t>.</w:t>
      </w:r>
    </w:p>
    <w:p w14:paraId="14F84FC2" w14:textId="00917208" w:rsidR="00B403EF" w:rsidRPr="005E7B71" w:rsidRDefault="678E6CE8" w:rsidP="6C8C75DB">
      <w:pPr>
        <w:pStyle w:val="ListParagraph"/>
        <w:spacing w:after="0"/>
        <w:ind w:left="420" w:hanging="360"/>
        <w:jc w:val="center"/>
        <w:rPr>
          <w:rFonts w:ascii="Calibri" w:eastAsia="Calibri" w:hAnsi="Calibri" w:cs="Calibri"/>
          <w:b/>
          <w:bCs/>
        </w:rPr>
      </w:pPr>
      <w:r w:rsidRPr="005E7B71">
        <w:rPr>
          <w:rFonts w:ascii="Calibri" w:eastAsia="Calibri" w:hAnsi="Calibri" w:cs="Calibri"/>
          <w:b/>
          <w:bCs/>
        </w:rPr>
        <w:t>Walmart</w:t>
      </w:r>
      <w:r w:rsidR="19400F0B" w:rsidRPr="005E7B71">
        <w:rPr>
          <w:rFonts w:ascii="Calibri" w:eastAsia="Calibri" w:hAnsi="Calibri" w:cs="Calibri"/>
          <w:b/>
          <w:bCs/>
        </w:rPr>
        <w:t xml:space="preserve"> Valuable Rare Inimitable Nonsubstitutable (VRIN)</w:t>
      </w:r>
    </w:p>
    <w:p w14:paraId="7E9963F8" w14:textId="6F78D956" w:rsidR="338B6129" w:rsidRPr="005E7B71" w:rsidRDefault="338B6129" w:rsidP="6C8C75DB">
      <w:pPr>
        <w:pStyle w:val="ListParagraph"/>
        <w:spacing w:after="0"/>
        <w:ind w:hanging="360"/>
        <w:jc w:val="both"/>
        <w:rPr>
          <w:rFonts w:ascii="Calibri" w:eastAsia="Calibri" w:hAnsi="Calibri" w:cs="Calibri"/>
        </w:rPr>
      </w:pPr>
    </w:p>
    <w:p w14:paraId="0EAE2298" w14:textId="3D58E648" w:rsidR="00C13434" w:rsidRPr="005E7B71" w:rsidRDefault="00C13434" w:rsidP="6C8C75DB">
      <w:pPr>
        <w:pStyle w:val="ListParagraph"/>
        <w:spacing w:after="0"/>
        <w:ind w:hanging="360"/>
        <w:jc w:val="both"/>
        <w:rPr>
          <w:rFonts w:ascii="Calibri" w:eastAsia="Calibri" w:hAnsi="Calibri" w:cs="Calibri"/>
        </w:rPr>
      </w:pPr>
      <w:commentRangeStart w:id="8"/>
      <w:r w:rsidRPr="005E7B71">
        <w:rPr>
          <w:rFonts w:ascii="Calibri" w:eastAsia="Calibri" w:hAnsi="Calibri" w:cs="Calibri"/>
          <w:noProof/>
        </w:rPr>
        <w:drawing>
          <wp:inline distT="0" distB="0" distL="0" distR="0" wp14:anchorId="1687337F" wp14:editId="02C01D3E">
            <wp:extent cx="5943600" cy="1718310"/>
            <wp:effectExtent l="0" t="0" r="0" b="0"/>
            <wp:docPr id="385444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4299" name="Picture 1" descr="A screenshot of a computer&#10;&#10;Description automatically generated"/>
                    <pic:cNvPicPr/>
                  </pic:nvPicPr>
                  <pic:blipFill>
                    <a:blip r:embed="rId17"/>
                    <a:stretch>
                      <a:fillRect/>
                    </a:stretch>
                  </pic:blipFill>
                  <pic:spPr>
                    <a:xfrm>
                      <a:off x="0" y="0"/>
                      <a:ext cx="5943600" cy="1718310"/>
                    </a:xfrm>
                    <a:prstGeom prst="rect">
                      <a:avLst/>
                    </a:prstGeom>
                  </pic:spPr>
                </pic:pic>
              </a:graphicData>
            </a:graphic>
          </wp:inline>
        </w:drawing>
      </w:r>
      <w:commentRangeEnd w:id="8"/>
      <w:r w:rsidR="00130AB0">
        <w:rPr>
          <w:rStyle w:val="CommentReference"/>
        </w:rPr>
        <w:commentReference w:id="8"/>
      </w:r>
    </w:p>
    <w:p w14:paraId="28A19B57" w14:textId="1F2E7ACA" w:rsidR="00B403EF" w:rsidRPr="005E7B71" w:rsidRDefault="00B403EF" w:rsidP="6C8C75DB">
      <w:pPr>
        <w:pStyle w:val="ListParagraph"/>
        <w:spacing w:after="0"/>
        <w:ind w:hanging="360"/>
        <w:jc w:val="both"/>
        <w:rPr>
          <w:rFonts w:ascii="Calibri" w:eastAsia="Calibri" w:hAnsi="Calibri" w:cs="Calibri"/>
        </w:rPr>
      </w:pPr>
    </w:p>
    <w:p w14:paraId="51A25FF1" w14:textId="47666FF6" w:rsidR="656F8CA7" w:rsidRPr="005E7B71" w:rsidRDefault="656F8CA7" w:rsidP="6C8C75DB">
      <w:pPr>
        <w:spacing w:after="0" w:line="480" w:lineRule="auto"/>
        <w:ind w:firstLine="720"/>
        <w:jc w:val="both"/>
        <w:rPr>
          <w:rFonts w:ascii="Calibri" w:eastAsia="Calibri" w:hAnsi="Calibri" w:cs="Calibri"/>
        </w:rPr>
      </w:pPr>
      <w:r w:rsidRPr="005E7B71">
        <w:rPr>
          <w:rFonts w:ascii="Calibri" w:eastAsia="Calibri" w:hAnsi="Calibri" w:cs="Calibri"/>
        </w:rPr>
        <w:t>Walmart has a core competency in price. Its lower</w:t>
      </w:r>
      <w:r w:rsidR="44FF2E3D" w:rsidRPr="005E7B71">
        <w:rPr>
          <w:rFonts w:ascii="Calibri" w:eastAsia="Calibri" w:hAnsi="Calibri" w:cs="Calibri"/>
        </w:rPr>
        <w:t xml:space="preserve"> price strategy enables </w:t>
      </w:r>
      <w:r w:rsidR="274B9CB8" w:rsidRPr="005E7B71">
        <w:rPr>
          <w:rFonts w:ascii="Calibri" w:eastAsia="Calibri" w:hAnsi="Calibri" w:cs="Calibri"/>
        </w:rPr>
        <w:t xml:space="preserve">it to gain more in sales. </w:t>
      </w:r>
      <w:r w:rsidR="41D2160A" w:rsidRPr="005E7B71">
        <w:rPr>
          <w:rFonts w:ascii="Calibri" w:eastAsia="Calibri" w:hAnsi="Calibri" w:cs="Calibri"/>
        </w:rPr>
        <w:t xml:space="preserve">Its </w:t>
      </w:r>
      <w:r w:rsidR="518FAFA6" w:rsidRPr="005E7B71">
        <w:rPr>
          <w:rFonts w:ascii="Calibri" w:eastAsia="Calibri" w:hAnsi="Calibri" w:cs="Calibri"/>
        </w:rPr>
        <w:t xml:space="preserve">strategy such as an efficient supply chain </w:t>
      </w:r>
      <w:r w:rsidR="41D2160A" w:rsidRPr="005E7B71">
        <w:rPr>
          <w:rFonts w:ascii="Calibri" w:eastAsia="Calibri" w:hAnsi="Calibri" w:cs="Calibri"/>
        </w:rPr>
        <w:t>enables it to continue offering lower prices even in bad e</w:t>
      </w:r>
      <w:r w:rsidR="4C801028" w:rsidRPr="005E7B71">
        <w:rPr>
          <w:rFonts w:ascii="Calibri" w:eastAsia="Calibri" w:hAnsi="Calibri" w:cs="Calibri"/>
        </w:rPr>
        <w:t xml:space="preserve">conomic conditions. </w:t>
      </w:r>
      <w:r w:rsidR="68E60064" w:rsidRPr="005E7B71">
        <w:rPr>
          <w:rFonts w:ascii="Calibri" w:eastAsia="Calibri" w:hAnsi="Calibri" w:cs="Calibri"/>
        </w:rPr>
        <w:t xml:space="preserve">Walmart on average offers the lowest prices compared to its </w:t>
      </w:r>
      <w:r w:rsidR="68E60064" w:rsidRPr="005E7B71">
        <w:rPr>
          <w:rFonts w:ascii="Calibri" w:eastAsia="Calibri" w:hAnsi="Calibri" w:cs="Calibri"/>
        </w:rPr>
        <w:lastRenderedPageBreak/>
        <w:t xml:space="preserve">competitors. </w:t>
      </w:r>
      <w:r w:rsidR="274B9CB8" w:rsidRPr="005E7B71">
        <w:rPr>
          <w:rFonts w:ascii="Calibri" w:eastAsia="Calibri" w:hAnsi="Calibri" w:cs="Calibri"/>
        </w:rPr>
        <w:t xml:space="preserve">However, with the innovation and diversification of its </w:t>
      </w:r>
      <w:r w:rsidR="5A289FB8" w:rsidRPr="005E7B71">
        <w:rPr>
          <w:rFonts w:ascii="Calibri" w:eastAsia="Calibri" w:hAnsi="Calibri" w:cs="Calibri"/>
        </w:rPr>
        <w:t>competitors such</w:t>
      </w:r>
      <w:r w:rsidR="274B9CB8" w:rsidRPr="005E7B71">
        <w:rPr>
          <w:rFonts w:ascii="Calibri" w:eastAsia="Calibri" w:hAnsi="Calibri" w:cs="Calibri"/>
        </w:rPr>
        <w:t xml:space="preserve"> </w:t>
      </w:r>
      <w:r w:rsidR="6B4898BF" w:rsidRPr="005E7B71">
        <w:rPr>
          <w:rFonts w:ascii="Calibri" w:eastAsia="Calibri" w:hAnsi="Calibri" w:cs="Calibri"/>
        </w:rPr>
        <w:t>as Amazon, Walmart’s price strategy may be a</w:t>
      </w:r>
      <w:r w:rsidR="381F2916" w:rsidRPr="005E7B71">
        <w:rPr>
          <w:rFonts w:ascii="Calibri" w:eastAsia="Calibri" w:hAnsi="Calibri" w:cs="Calibri"/>
        </w:rPr>
        <w:t xml:space="preserve">t </w:t>
      </w:r>
      <w:r w:rsidR="6B4898BF" w:rsidRPr="005E7B71">
        <w:rPr>
          <w:rFonts w:ascii="Calibri" w:eastAsia="Calibri" w:hAnsi="Calibri" w:cs="Calibri"/>
        </w:rPr>
        <w:t>great risk.</w:t>
      </w:r>
      <w:r w:rsidR="4CE6A2D2" w:rsidRPr="005E7B71">
        <w:rPr>
          <w:rFonts w:ascii="Calibri" w:eastAsia="Calibri" w:hAnsi="Calibri" w:cs="Calibri"/>
        </w:rPr>
        <w:t xml:space="preserve"> With its portfolio, Amazon has more resources and capabilities to</w:t>
      </w:r>
      <w:r w:rsidR="1C5118D9" w:rsidRPr="005E7B71">
        <w:rPr>
          <w:rFonts w:ascii="Calibri" w:eastAsia="Calibri" w:hAnsi="Calibri" w:cs="Calibri"/>
        </w:rPr>
        <w:t xml:space="preserve"> compete against the </w:t>
      </w:r>
      <w:r w:rsidR="224909E2" w:rsidRPr="005E7B71">
        <w:rPr>
          <w:rFonts w:ascii="Calibri" w:eastAsia="Calibri" w:hAnsi="Calibri" w:cs="Calibri"/>
        </w:rPr>
        <w:t>lower</w:t>
      </w:r>
      <w:r w:rsidR="1C5118D9" w:rsidRPr="005E7B71">
        <w:rPr>
          <w:rFonts w:ascii="Calibri" w:eastAsia="Calibri" w:hAnsi="Calibri" w:cs="Calibri"/>
        </w:rPr>
        <w:t xml:space="preserve"> prices by offering lower prices or providing better </w:t>
      </w:r>
      <w:r w:rsidR="64C04094" w:rsidRPr="005E7B71">
        <w:rPr>
          <w:rFonts w:ascii="Calibri" w:eastAsia="Calibri" w:hAnsi="Calibri" w:cs="Calibri"/>
        </w:rPr>
        <w:t>customer service or quality of service/product.</w:t>
      </w:r>
      <w:r w:rsidR="43CCB27B" w:rsidRPr="005E7B71">
        <w:rPr>
          <w:rFonts w:ascii="Calibri" w:eastAsia="Calibri" w:hAnsi="Calibri" w:cs="Calibri"/>
        </w:rPr>
        <w:t xml:space="preserve"> Amazon’s technology innovations </w:t>
      </w:r>
      <w:r w:rsidR="005E7B71" w:rsidRPr="005E7B71">
        <w:rPr>
          <w:rFonts w:ascii="Calibri" w:eastAsia="Calibri" w:hAnsi="Calibri" w:cs="Calibri"/>
        </w:rPr>
        <w:t>are reducing</w:t>
      </w:r>
      <w:r w:rsidR="43CCB27B" w:rsidRPr="005E7B71">
        <w:rPr>
          <w:rFonts w:ascii="Calibri" w:eastAsia="Calibri" w:hAnsi="Calibri" w:cs="Calibri"/>
        </w:rPr>
        <w:t xml:space="preserve"> its cost thus, enabling it to reduce costs. </w:t>
      </w:r>
      <w:r w:rsidR="74D628EC" w:rsidRPr="005E7B71">
        <w:rPr>
          <w:rFonts w:ascii="Calibri" w:eastAsia="Calibri" w:hAnsi="Calibri" w:cs="Calibri"/>
        </w:rPr>
        <w:t xml:space="preserve"> </w:t>
      </w:r>
      <w:r w:rsidR="0AD680D2" w:rsidRPr="005E7B71">
        <w:rPr>
          <w:rFonts w:ascii="Calibri" w:eastAsia="Calibri" w:hAnsi="Calibri" w:cs="Calibri"/>
        </w:rPr>
        <w:t>The number</w:t>
      </w:r>
      <w:r w:rsidR="74D628EC" w:rsidRPr="005E7B71">
        <w:rPr>
          <w:rFonts w:ascii="Calibri" w:eastAsia="Calibri" w:hAnsi="Calibri" w:cs="Calibri"/>
        </w:rPr>
        <w:t xml:space="preserve"> of </w:t>
      </w:r>
      <w:r w:rsidR="0455E707" w:rsidRPr="005E7B71">
        <w:rPr>
          <w:rFonts w:ascii="Calibri" w:eastAsia="Calibri" w:hAnsi="Calibri" w:cs="Calibri"/>
        </w:rPr>
        <w:t>locations</w:t>
      </w:r>
      <w:r w:rsidR="74D628EC" w:rsidRPr="005E7B71">
        <w:rPr>
          <w:rFonts w:ascii="Calibri" w:eastAsia="Calibri" w:hAnsi="Calibri" w:cs="Calibri"/>
        </w:rPr>
        <w:t xml:space="preserve"> is Walmart</w:t>
      </w:r>
      <w:r w:rsidR="30BF4999" w:rsidRPr="005E7B71">
        <w:rPr>
          <w:rFonts w:ascii="Calibri" w:eastAsia="Calibri" w:hAnsi="Calibri" w:cs="Calibri"/>
        </w:rPr>
        <w:t>’s distinctive competency. Walmart has a higher number of stores than its competitors</w:t>
      </w:r>
      <w:r w:rsidR="27ECC68B" w:rsidRPr="005E7B71">
        <w:rPr>
          <w:rFonts w:ascii="Calibri" w:eastAsia="Calibri" w:hAnsi="Calibri" w:cs="Calibri"/>
        </w:rPr>
        <w:t xml:space="preserve"> spread across both rural and urban areas. </w:t>
      </w:r>
      <w:r w:rsidR="1C63E248" w:rsidRPr="005E7B71">
        <w:rPr>
          <w:rFonts w:ascii="Calibri" w:eastAsia="Calibri" w:hAnsi="Calibri" w:cs="Calibri"/>
        </w:rPr>
        <w:t xml:space="preserve">This makes Walmart more accessible to customers. </w:t>
      </w:r>
    </w:p>
    <w:p w14:paraId="3471780F" w14:textId="42F64AF0" w:rsidR="00D5263A" w:rsidRPr="005E7B71" w:rsidRDefault="00D5263A" w:rsidP="6C8C75DB">
      <w:pPr>
        <w:spacing w:after="0" w:line="480" w:lineRule="auto"/>
        <w:ind w:firstLine="720"/>
        <w:jc w:val="center"/>
        <w:rPr>
          <w:rFonts w:ascii="Calibri" w:eastAsia="Calibri" w:hAnsi="Calibri" w:cs="Calibri"/>
          <w:b/>
          <w:bCs/>
        </w:rPr>
      </w:pPr>
      <w:r w:rsidRPr="005E7B71">
        <w:rPr>
          <w:rFonts w:ascii="Calibri" w:eastAsia="Calibri" w:hAnsi="Calibri" w:cs="Calibri"/>
          <w:b/>
          <w:bCs/>
        </w:rPr>
        <w:t>Company with greatest competitive power based on resources and capabilities</w:t>
      </w:r>
    </w:p>
    <w:p w14:paraId="0FF8C162" w14:textId="0744D94F" w:rsidR="000F5FB8" w:rsidRDefault="176CE37D" w:rsidP="005E7B71">
      <w:pPr>
        <w:spacing w:after="0" w:line="480" w:lineRule="auto"/>
        <w:ind w:firstLine="720"/>
        <w:jc w:val="both"/>
        <w:rPr>
          <w:rFonts w:ascii="Calibri" w:eastAsia="Calibri" w:hAnsi="Calibri" w:cs="Calibri"/>
        </w:rPr>
      </w:pPr>
      <w:r w:rsidRPr="005E7B71">
        <w:rPr>
          <w:rFonts w:ascii="Calibri" w:eastAsia="Calibri" w:hAnsi="Calibri" w:cs="Calibri"/>
        </w:rPr>
        <w:t>Amazon has the greatest compe</w:t>
      </w:r>
      <w:r w:rsidR="77CB3370" w:rsidRPr="005E7B71">
        <w:rPr>
          <w:rFonts w:ascii="Calibri" w:eastAsia="Calibri" w:hAnsi="Calibri" w:cs="Calibri"/>
        </w:rPr>
        <w:t>ti</w:t>
      </w:r>
      <w:r w:rsidRPr="005E7B71">
        <w:rPr>
          <w:rFonts w:ascii="Calibri" w:eastAsia="Calibri" w:hAnsi="Calibri" w:cs="Calibri"/>
        </w:rPr>
        <w:t>tive power based on its resources and capabilities. It u</w:t>
      </w:r>
      <w:r w:rsidR="10D55BD2" w:rsidRPr="005E7B71">
        <w:rPr>
          <w:rFonts w:ascii="Calibri" w:eastAsia="Calibri" w:hAnsi="Calibri" w:cs="Calibri"/>
        </w:rPr>
        <w:t xml:space="preserve">tilizes technology to provide better working conditions and services for its customers. </w:t>
      </w:r>
      <w:r w:rsidR="2A422FA5" w:rsidRPr="005E7B71">
        <w:rPr>
          <w:rFonts w:ascii="Calibri" w:eastAsia="Calibri" w:hAnsi="Calibri" w:cs="Calibri"/>
        </w:rPr>
        <w:t xml:space="preserve"> A</w:t>
      </w:r>
      <w:r w:rsidR="4B42C7D0" w:rsidRPr="005E7B71">
        <w:rPr>
          <w:rFonts w:ascii="Calibri" w:eastAsia="Calibri" w:hAnsi="Calibri" w:cs="Calibri"/>
        </w:rPr>
        <w:t>mazon has a diverse range of products, ma</w:t>
      </w:r>
      <w:r w:rsidR="2C165D9C" w:rsidRPr="005E7B71">
        <w:rPr>
          <w:rFonts w:ascii="Calibri" w:eastAsia="Calibri" w:hAnsi="Calibri" w:cs="Calibri"/>
        </w:rPr>
        <w:t xml:space="preserve">king it a one stop online store. </w:t>
      </w:r>
      <w:r w:rsidR="247BA6DF" w:rsidRPr="005E7B71">
        <w:rPr>
          <w:rFonts w:ascii="Calibri" w:eastAsia="Calibri" w:hAnsi="Calibri" w:cs="Calibri"/>
        </w:rPr>
        <w:t xml:space="preserve">It uses data analytics tools that provide </w:t>
      </w:r>
      <w:r w:rsidR="00C13434" w:rsidRPr="005E7B71">
        <w:rPr>
          <w:rFonts w:ascii="Calibri" w:eastAsia="Calibri" w:hAnsi="Calibri" w:cs="Calibri"/>
        </w:rPr>
        <w:t>great</w:t>
      </w:r>
      <w:r w:rsidR="247BA6DF" w:rsidRPr="005E7B71">
        <w:rPr>
          <w:rFonts w:ascii="Calibri" w:eastAsia="Calibri" w:hAnsi="Calibri" w:cs="Calibri"/>
        </w:rPr>
        <w:t xml:space="preserve"> shopping experience such as product </w:t>
      </w:r>
      <w:r w:rsidR="7F019E78" w:rsidRPr="005E7B71">
        <w:rPr>
          <w:rFonts w:ascii="Calibri" w:eastAsia="Calibri" w:hAnsi="Calibri" w:cs="Calibri"/>
        </w:rPr>
        <w:t xml:space="preserve">suggestions, products that are bought together based on the data from previous </w:t>
      </w:r>
      <w:r w:rsidR="02668928" w:rsidRPr="005E7B71">
        <w:rPr>
          <w:rFonts w:ascii="Calibri" w:eastAsia="Calibri" w:hAnsi="Calibri" w:cs="Calibri"/>
        </w:rPr>
        <w:t>customers'</w:t>
      </w:r>
      <w:r w:rsidR="7F019E78" w:rsidRPr="005E7B71">
        <w:rPr>
          <w:rFonts w:ascii="Calibri" w:eastAsia="Calibri" w:hAnsi="Calibri" w:cs="Calibri"/>
        </w:rPr>
        <w:t xml:space="preserve"> purchases. I</w:t>
      </w:r>
      <w:r w:rsidR="52357468" w:rsidRPr="005E7B71">
        <w:rPr>
          <w:rFonts w:ascii="Calibri" w:eastAsia="Calibri" w:hAnsi="Calibri" w:cs="Calibri"/>
        </w:rPr>
        <w:t xml:space="preserve">A shopping </w:t>
      </w:r>
      <w:r w:rsidR="02DACBBC" w:rsidRPr="005E7B71">
        <w:rPr>
          <w:rFonts w:ascii="Calibri" w:eastAsia="Calibri" w:hAnsi="Calibri" w:cs="Calibri"/>
        </w:rPr>
        <w:t>guide</w:t>
      </w:r>
      <w:r w:rsidR="52357468" w:rsidRPr="005E7B71">
        <w:rPr>
          <w:rFonts w:ascii="Calibri" w:eastAsia="Calibri" w:hAnsi="Calibri" w:cs="Calibri"/>
        </w:rPr>
        <w:t xml:space="preserve"> on the </w:t>
      </w:r>
      <w:r w:rsidR="699314C3" w:rsidRPr="005E7B71">
        <w:rPr>
          <w:rFonts w:ascii="Calibri" w:eastAsia="Calibri" w:hAnsi="Calibri" w:cs="Calibri"/>
        </w:rPr>
        <w:t>amazon</w:t>
      </w:r>
      <w:r w:rsidR="52357468" w:rsidRPr="005E7B71">
        <w:rPr>
          <w:rFonts w:ascii="Calibri" w:eastAsia="Calibri" w:hAnsi="Calibri" w:cs="Calibri"/>
        </w:rPr>
        <w:t xml:space="preserve"> app makes shopping an easy </w:t>
      </w:r>
      <w:commentRangeStart w:id="9"/>
      <w:r w:rsidR="52357468" w:rsidRPr="005E7B71">
        <w:rPr>
          <w:rFonts w:ascii="Calibri" w:eastAsia="Calibri" w:hAnsi="Calibri" w:cs="Calibri"/>
        </w:rPr>
        <w:t>experience</w:t>
      </w:r>
      <w:commentRangeEnd w:id="9"/>
      <w:r w:rsidR="00EF18C0">
        <w:rPr>
          <w:rStyle w:val="CommentReference"/>
        </w:rPr>
        <w:commentReference w:id="9"/>
      </w:r>
      <w:r w:rsidR="005E7B71">
        <w:rPr>
          <w:rFonts w:ascii="Calibri" w:eastAsia="Calibri" w:hAnsi="Calibri" w:cs="Calibri"/>
        </w:rPr>
        <w:t>.</w:t>
      </w:r>
    </w:p>
    <w:p w14:paraId="191B7C26" w14:textId="77777777" w:rsidR="00820A87" w:rsidRDefault="00820A87" w:rsidP="005E7B71">
      <w:pPr>
        <w:spacing w:after="0" w:line="480" w:lineRule="auto"/>
        <w:ind w:firstLine="720"/>
        <w:jc w:val="both"/>
        <w:rPr>
          <w:rFonts w:ascii="Calibri" w:eastAsia="Calibri" w:hAnsi="Calibri" w:cs="Calibri"/>
        </w:rPr>
      </w:pPr>
    </w:p>
    <w:p w14:paraId="356DF495" w14:textId="77777777" w:rsidR="00820A87" w:rsidRDefault="00820A87" w:rsidP="005E7B71">
      <w:pPr>
        <w:spacing w:after="0" w:line="480" w:lineRule="auto"/>
        <w:ind w:firstLine="720"/>
        <w:jc w:val="both"/>
        <w:rPr>
          <w:rFonts w:ascii="Calibri" w:eastAsia="Calibri" w:hAnsi="Calibri" w:cs="Calibri"/>
        </w:rPr>
      </w:pPr>
    </w:p>
    <w:p w14:paraId="59C443EC" w14:textId="77777777" w:rsidR="00820A87" w:rsidRDefault="00820A87" w:rsidP="005E7B71">
      <w:pPr>
        <w:spacing w:after="0" w:line="480" w:lineRule="auto"/>
        <w:ind w:firstLine="720"/>
        <w:jc w:val="both"/>
        <w:rPr>
          <w:rFonts w:ascii="Calibri" w:eastAsia="Calibri" w:hAnsi="Calibri" w:cs="Calibri"/>
        </w:rPr>
      </w:pPr>
    </w:p>
    <w:p w14:paraId="04854ADE" w14:textId="77777777" w:rsidR="00820A87" w:rsidRDefault="00820A87" w:rsidP="005E7B71">
      <w:pPr>
        <w:spacing w:after="0" w:line="480" w:lineRule="auto"/>
        <w:ind w:firstLine="720"/>
        <w:jc w:val="both"/>
        <w:rPr>
          <w:rFonts w:ascii="Calibri" w:eastAsia="Calibri" w:hAnsi="Calibri" w:cs="Calibri"/>
        </w:rPr>
      </w:pPr>
    </w:p>
    <w:p w14:paraId="7759953E" w14:textId="77777777" w:rsidR="00820A87" w:rsidRDefault="00820A87" w:rsidP="005E7B71">
      <w:pPr>
        <w:spacing w:after="0" w:line="480" w:lineRule="auto"/>
        <w:ind w:firstLine="720"/>
        <w:jc w:val="both"/>
        <w:rPr>
          <w:rFonts w:ascii="Calibri" w:eastAsia="Calibri" w:hAnsi="Calibri" w:cs="Calibri"/>
        </w:rPr>
      </w:pPr>
    </w:p>
    <w:p w14:paraId="442D14F9" w14:textId="77777777" w:rsidR="00820A87" w:rsidRDefault="00820A87" w:rsidP="005E7B71">
      <w:pPr>
        <w:spacing w:after="0" w:line="480" w:lineRule="auto"/>
        <w:ind w:firstLine="720"/>
        <w:jc w:val="both"/>
        <w:rPr>
          <w:rFonts w:ascii="Calibri" w:eastAsia="Calibri" w:hAnsi="Calibri" w:cs="Calibri"/>
        </w:rPr>
      </w:pPr>
    </w:p>
    <w:p w14:paraId="29ECC8D3" w14:textId="77777777" w:rsidR="00820A87" w:rsidRDefault="00820A87" w:rsidP="005E7B71">
      <w:pPr>
        <w:spacing w:after="0" w:line="480" w:lineRule="auto"/>
        <w:ind w:firstLine="720"/>
        <w:jc w:val="both"/>
        <w:rPr>
          <w:rFonts w:ascii="Calibri" w:eastAsia="Calibri" w:hAnsi="Calibri" w:cs="Calibri"/>
        </w:rPr>
      </w:pPr>
    </w:p>
    <w:p w14:paraId="065AB6F1" w14:textId="77777777" w:rsidR="00820A87" w:rsidRPr="005E7B71" w:rsidRDefault="00820A87" w:rsidP="005E7B71">
      <w:pPr>
        <w:spacing w:after="0" w:line="480" w:lineRule="auto"/>
        <w:ind w:firstLine="720"/>
        <w:jc w:val="both"/>
        <w:rPr>
          <w:rFonts w:ascii="Calibri" w:eastAsia="Calibri" w:hAnsi="Calibri" w:cs="Calibri"/>
        </w:rPr>
      </w:pPr>
    </w:p>
    <w:p w14:paraId="782999D2" w14:textId="1B927BAE" w:rsidR="00B166E5" w:rsidRPr="005E7B71" w:rsidRDefault="00D5263A" w:rsidP="6C8C75DB">
      <w:pPr>
        <w:spacing w:after="0"/>
        <w:jc w:val="center"/>
        <w:rPr>
          <w:rFonts w:ascii="Calibri" w:eastAsia="Calibri" w:hAnsi="Calibri" w:cs="Calibri"/>
          <w:b/>
          <w:bCs/>
          <w:color w:val="000000" w:themeColor="text1"/>
        </w:rPr>
      </w:pPr>
      <w:r w:rsidRPr="005E7B71">
        <w:rPr>
          <w:rFonts w:ascii="Calibri" w:eastAsia="Calibri" w:hAnsi="Calibri" w:cs="Calibri"/>
          <w:b/>
          <w:bCs/>
        </w:rPr>
        <w:lastRenderedPageBreak/>
        <w:t>Strengths, Weaknesses, Opportunities and Threats</w:t>
      </w:r>
      <w:r w:rsidR="44D7CEF0" w:rsidRPr="005E7B71">
        <w:rPr>
          <w:rFonts w:ascii="Calibri" w:eastAsia="Calibri" w:hAnsi="Calibri" w:cs="Calibri"/>
          <w:b/>
          <w:bCs/>
        </w:rPr>
        <w:t xml:space="preserve"> </w:t>
      </w:r>
      <w:r w:rsidRPr="005E7B71">
        <w:rPr>
          <w:rFonts w:ascii="Calibri" w:eastAsia="Calibri" w:hAnsi="Calibri" w:cs="Calibri"/>
          <w:b/>
          <w:bCs/>
        </w:rPr>
        <w:t>(</w:t>
      </w:r>
      <w:r w:rsidR="51EAF05D" w:rsidRPr="005E7B71">
        <w:rPr>
          <w:rFonts w:ascii="Calibri" w:eastAsia="Calibri" w:hAnsi="Calibri" w:cs="Calibri"/>
          <w:b/>
          <w:bCs/>
        </w:rPr>
        <w:t>SWOT</w:t>
      </w:r>
      <w:r w:rsidRPr="005E7B71">
        <w:rPr>
          <w:rFonts w:ascii="Calibri" w:eastAsia="Calibri" w:hAnsi="Calibri" w:cs="Calibri"/>
          <w:b/>
          <w:bCs/>
        </w:rPr>
        <w:t>)</w:t>
      </w:r>
      <w:r w:rsidR="51EAF05D" w:rsidRPr="005E7B71">
        <w:rPr>
          <w:rFonts w:ascii="Calibri" w:eastAsia="Calibri" w:hAnsi="Calibri" w:cs="Calibri"/>
          <w:b/>
          <w:bCs/>
        </w:rPr>
        <w:t xml:space="preserve"> Analysis</w:t>
      </w:r>
    </w:p>
    <w:p w14:paraId="19E9D1F9" w14:textId="77777777" w:rsidR="00D5263A" w:rsidRPr="005E7B71" w:rsidRDefault="00D5263A" w:rsidP="6C8C75DB">
      <w:pPr>
        <w:spacing w:after="0"/>
        <w:jc w:val="center"/>
        <w:rPr>
          <w:rFonts w:ascii="Calibri" w:eastAsia="Calibri" w:hAnsi="Calibri" w:cs="Calibri"/>
          <w:b/>
          <w:bCs/>
          <w:color w:val="000000" w:themeColor="text1"/>
        </w:rPr>
      </w:pPr>
    </w:p>
    <w:p w14:paraId="1A224D31" w14:textId="1E014051" w:rsidR="338B6129" w:rsidRPr="005E7B71" w:rsidRDefault="217405B8" w:rsidP="6C8C75DB">
      <w:pPr>
        <w:spacing w:after="0"/>
        <w:jc w:val="center"/>
        <w:rPr>
          <w:rFonts w:ascii="Calibri" w:eastAsia="Calibri" w:hAnsi="Calibri" w:cs="Calibri"/>
          <w:b/>
          <w:bCs/>
          <w:color w:val="000000" w:themeColor="text1"/>
        </w:rPr>
      </w:pPr>
      <w:r w:rsidRPr="005E7B71">
        <w:rPr>
          <w:rFonts w:ascii="Calibri" w:eastAsia="Calibri" w:hAnsi="Calibri" w:cs="Calibri"/>
          <w:b/>
          <w:bCs/>
        </w:rPr>
        <w:t>Walmart’</w:t>
      </w:r>
      <w:r w:rsidR="00D5263A" w:rsidRPr="005E7B71">
        <w:rPr>
          <w:rFonts w:ascii="Calibri" w:eastAsia="Calibri" w:hAnsi="Calibri" w:cs="Calibri"/>
          <w:b/>
          <w:bCs/>
        </w:rPr>
        <w:t xml:space="preserve">s </w:t>
      </w:r>
      <w:r w:rsidR="1E41A62F" w:rsidRPr="005E7B71">
        <w:rPr>
          <w:rFonts w:ascii="Calibri" w:eastAsia="Calibri" w:hAnsi="Calibri" w:cs="Calibri"/>
          <w:b/>
          <w:bCs/>
        </w:rPr>
        <w:t>SWOT Analysis</w:t>
      </w:r>
    </w:p>
    <w:tbl>
      <w:tblPr>
        <w:tblStyle w:val="TableGrid"/>
        <w:tblW w:w="0" w:type="auto"/>
        <w:tblLayout w:type="fixed"/>
        <w:tblLook w:val="06A0" w:firstRow="1" w:lastRow="0" w:firstColumn="1" w:lastColumn="0" w:noHBand="1" w:noVBand="1"/>
      </w:tblPr>
      <w:tblGrid>
        <w:gridCol w:w="4680"/>
        <w:gridCol w:w="4680"/>
      </w:tblGrid>
      <w:tr w:rsidR="338B6129" w:rsidRPr="005E7B71" w14:paraId="4808C2F4" w14:textId="77777777" w:rsidTr="6C8C75DB">
        <w:trPr>
          <w:trHeight w:val="300"/>
        </w:trPr>
        <w:tc>
          <w:tcPr>
            <w:tcW w:w="4680" w:type="dxa"/>
          </w:tcPr>
          <w:p w14:paraId="00087B7B" w14:textId="47D77FA9" w:rsidR="1F2FF208" w:rsidRPr="005E7B71" w:rsidRDefault="61201D37" w:rsidP="6C8C75DB">
            <w:pPr>
              <w:rPr>
                <w:rFonts w:ascii="Calibri" w:eastAsia="Calibri" w:hAnsi="Calibri" w:cs="Calibri"/>
                <w:b/>
                <w:bCs/>
                <w:color w:val="000000" w:themeColor="text1"/>
              </w:rPr>
            </w:pPr>
            <w:r w:rsidRPr="005E7B71">
              <w:rPr>
                <w:rFonts w:ascii="Calibri" w:eastAsia="Calibri" w:hAnsi="Calibri" w:cs="Calibri"/>
                <w:b/>
                <w:bCs/>
              </w:rPr>
              <w:t>Strengths</w:t>
            </w:r>
          </w:p>
          <w:p w14:paraId="0006EDCC" w14:textId="1692F52D" w:rsidR="45940B59" w:rsidRPr="005E7B71" w:rsidRDefault="45940B59" w:rsidP="6C8C75DB">
            <w:pPr>
              <w:rPr>
                <w:rFonts w:ascii="Calibri" w:eastAsia="Calibri" w:hAnsi="Calibri" w:cs="Calibri"/>
                <w:b/>
                <w:bCs/>
                <w:color w:val="000000" w:themeColor="text1"/>
              </w:rPr>
            </w:pPr>
          </w:p>
          <w:p w14:paraId="2638A6A9" w14:textId="3BD0D268" w:rsidR="338B6129" w:rsidRPr="005E7B71" w:rsidRDefault="01335AEB" w:rsidP="6C8C75DB">
            <w:pPr>
              <w:pStyle w:val="ListParagraph"/>
              <w:numPr>
                <w:ilvl w:val="0"/>
                <w:numId w:val="3"/>
              </w:numPr>
              <w:rPr>
                <w:rFonts w:ascii="Calibri" w:eastAsia="Calibri" w:hAnsi="Calibri" w:cs="Calibri"/>
                <w:color w:val="000000" w:themeColor="text1"/>
              </w:rPr>
            </w:pPr>
            <w:r w:rsidRPr="005E7B71">
              <w:rPr>
                <w:rFonts w:ascii="Calibri" w:eastAsia="Calibri" w:hAnsi="Calibri" w:cs="Calibri"/>
              </w:rPr>
              <w:t>Pr</w:t>
            </w:r>
            <w:r w:rsidR="2373CC4E" w:rsidRPr="005E7B71">
              <w:rPr>
                <w:rFonts w:ascii="Calibri" w:eastAsia="Calibri" w:hAnsi="Calibri" w:cs="Calibri"/>
              </w:rPr>
              <w:t>ice</w:t>
            </w:r>
          </w:p>
          <w:p w14:paraId="1074B8A4" w14:textId="7A0B7A95" w:rsidR="338B6129" w:rsidRPr="005E7B71" w:rsidRDefault="2373CC4E" w:rsidP="6C8C75DB">
            <w:pPr>
              <w:pStyle w:val="ListParagraph"/>
              <w:numPr>
                <w:ilvl w:val="0"/>
                <w:numId w:val="3"/>
              </w:numPr>
              <w:rPr>
                <w:rFonts w:ascii="Calibri" w:eastAsia="Calibri" w:hAnsi="Calibri" w:cs="Calibri"/>
                <w:color w:val="000000" w:themeColor="text1"/>
              </w:rPr>
            </w:pPr>
            <w:r w:rsidRPr="005E7B71">
              <w:rPr>
                <w:rFonts w:ascii="Calibri" w:eastAsia="Calibri" w:hAnsi="Calibri" w:cs="Calibri"/>
              </w:rPr>
              <w:t>Household brand</w:t>
            </w:r>
          </w:p>
          <w:p w14:paraId="6BAB789A" w14:textId="133256FE" w:rsidR="2373CC4E" w:rsidRPr="005E7B71" w:rsidRDefault="2373CC4E" w:rsidP="6C8C75DB">
            <w:pPr>
              <w:pStyle w:val="ListParagraph"/>
              <w:numPr>
                <w:ilvl w:val="0"/>
                <w:numId w:val="3"/>
              </w:numPr>
              <w:rPr>
                <w:rFonts w:ascii="Calibri" w:eastAsia="Calibri" w:hAnsi="Calibri" w:cs="Calibri"/>
              </w:rPr>
            </w:pPr>
            <w:r w:rsidRPr="005E7B71">
              <w:rPr>
                <w:rFonts w:ascii="Calibri" w:eastAsia="Calibri" w:hAnsi="Calibri" w:cs="Calibri"/>
              </w:rPr>
              <w:t>Number of locations</w:t>
            </w:r>
          </w:p>
          <w:p w14:paraId="2D411379" w14:textId="4E21E98A" w:rsidR="338B6129" w:rsidRPr="005E7B71" w:rsidRDefault="2373CC4E" w:rsidP="6C8C75DB">
            <w:pPr>
              <w:pStyle w:val="ListParagraph"/>
              <w:numPr>
                <w:ilvl w:val="0"/>
                <w:numId w:val="3"/>
              </w:numPr>
              <w:rPr>
                <w:rFonts w:ascii="Calibri" w:eastAsia="Calibri" w:hAnsi="Calibri" w:cs="Calibri"/>
                <w:color w:val="000000" w:themeColor="text1"/>
              </w:rPr>
            </w:pPr>
            <w:r w:rsidRPr="005E7B71">
              <w:rPr>
                <w:rFonts w:ascii="Calibri" w:eastAsia="Calibri" w:hAnsi="Calibri" w:cs="Calibri"/>
              </w:rPr>
              <w:t>Product category diversity</w:t>
            </w:r>
          </w:p>
          <w:p w14:paraId="605F132A" w14:textId="34ADF94D" w:rsidR="2373CC4E" w:rsidRPr="005E7B71" w:rsidRDefault="2373CC4E" w:rsidP="6C8C75DB">
            <w:pPr>
              <w:pStyle w:val="ListParagraph"/>
              <w:numPr>
                <w:ilvl w:val="0"/>
                <w:numId w:val="3"/>
              </w:numPr>
              <w:rPr>
                <w:rFonts w:ascii="Calibri" w:eastAsia="Calibri" w:hAnsi="Calibri" w:cs="Calibri"/>
              </w:rPr>
            </w:pPr>
            <w:r w:rsidRPr="005E7B71">
              <w:rPr>
                <w:rFonts w:ascii="Calibri" w:eastAsia="Calibri" w:hAnsi="Calibri" w:cs="Calibri"/>
              </w:rPr>
              <w:t xml:space="preserve">Inventory </w:t>
            </w:r>
            <w:commentRangeStart w:id="10"/>
            <w:r w:rsidRPr="005E7B71">
              <w:rPr>
                <w:rFonts w:ascii="Calibri" w:eastAsia="Calibri" w:hAnsi="Calibri" w:cs="Calibri"/>
              </w:rPr>
              <w:t>turnover</w:t>
            </w:r>
            <w:commentRangeEnd w:id="10"/>
            <w:r w:rsidR="001909B5">
              <w:rPr>
                <w:rStyle w:val="CommentReference"/>
              </w:rPr>
              <w:commentReference w:id="10"/>
            </w:r>
          </w:p>
          <w:p w14:paraId="0922A0A8" w14:textId="26F8ED37" w:rsidR="338B6129" w:rsidRPr="005E7B71" w:rsidRDefault="338B6129" w:rsidP="6C8C75DB">
            <w:pPr>
              <w:rPr>
                <w:rFonts w:ascii="Calibri" w:eastAsia="Calibri" w:hAnsi="Calibri" w:cs="Calibri"/>
                <w:color w:val="000000" w:themeColor="text1"/>
              </w:rPr>
            </w:pPr>
          </w:p>
        </w:tc>
        <w:tc>
          <w:tcPr>
            <w:tcW w:w="4680" w:type="dxa"/>
          </w:tcPr>
          <w:p w14:paraId="763099EC" w14:textId="1A1537D2" w:rsidR="1F2FF208" w:rsidRPr="005E7B71" w:rsidRDefault="61201D37" w:rsidP="6C8C75DB">
            <w:pPr>
              <w:rPr>
                <w:rFonts w:ascii="Calibri" w:eastAsia="Calibri" w:hAnsi="Calibri" w:cs="Calibri"/>
                <w:b/>
                <w:bCs/>
                <w:color w:val="000000" w:themeColor="text1"/>
              </w:rPr>
            </w:pPr>
            <w:r w:rsidRPr="005E7B71">
              <w:rPr>
                <w:rFonts w:ascii="Calibri" w:eastAsia="Calibri" w:hAnsi="Calibri" w:cs="Calibri"/>
                <w:b/>
                <w:bCs/>
              </w:rPr>
              <w:t>Weaknesses</w:t>
            </w:r>
          </w:p>
          <w:p w14:paraId="57C70FE6" w14:textId="032D85AF" w:rsidR="338B6129" w:rsidRPr="005E7B71" w:rsidRDefault="338B6129" w:rsidP="6C8C75DB">
            <w:pPr>
              <w:rPr>
                <w:rFonts w:ascii="Calibri" w:eastAsia="Calibri" w:hAnsi="Calibri" w:cs="Calibri"/>
                <w:color w:val="000000" w:themeColor="text1"/>
              </w:rPr>
            </w:pPr>
          </w:p>
          <w:p w14:paraId="4DD426C9" w14:textId="2A61528E" w:rsidR="338B6129" w:rsidRPr="005E7B71" w:rsidRDefault="4DCAC62E" w:rsidP="6C8C75DB">
            <w:pPr>
              <w:pStyle w:val="ListParagraph"/>
              <w:numPr>
                <w:ilvl w:val="0"/>
                <w:numId w:val="4"/>
              </w:numPr>
              <w:rPr>
                <w:rFonts w:ascii="Calibri" w:eastAsia="Calibri" w:hAnsi="Calibri" w:cs="Calibri"/>
                <w:color w:val="000000" w:themeColor="text1"/>
              </w:rPr>
            </w:pPr>
            <w:r w:rsidRPr="005E7B71">
              <w:rPr>
                <w:rFonts w:ascii="Calibri" w:eastAsia="Calibri" w:hAnsi="Calibri" w:cs="Calibri"/>
              </w:rPr>
              <w:t>Quality</w:t>
            </w:r>
          </w:p>
          <w:p w14:paraId="5B69FFF6" w14:textId="3BA18D1E" w:rsidR="45D03A50" w:rsidRPr="005E7B71" w:rsidRDefault="4DCAC62E" w:rsidP="6C8C75DB">
            <w:pPr>
              <w:pStyle w:val="ListParagraph"/>
              <w:numPr>
                <w:ilvl w:val="0"/>
                <w:numId w:val="4"/>
              </w:numPr>
              <w:rPr>
                <w:rFonts w:ascii="Calibri" w:eastAsia="Calibri" w:hAnsi="Calibri" w:cs="Calibri"/>
                <w:color w:val="000000" w:themeColor="text1"/>
              </w:rPr>
            </w:pPr>
            <w:r w:rsidRPr="005E7B71">
              <w:rPr>
                <w:rFonts w:ascii="Calibri" w:eastAsia="Calibri" w:hAnsi="Calibri" w:cs="Calibri"/>
              </w:rPr>
              <w:t>Customer Service</w:t>
            </w:r>
          </w:p>
          <w:p w14:paraId="48A99928" w14:textId="037A96A0" w:rsidR="5E451BC9" w:rsidRPr="005E7B71" w:rsidRDefault="4DCAC62E" w:rsidP="6C8C75DB">
            <w:pPr>
              <w:pStyle w:val="ListParagraph"/>
              <w:numPr>
                <w:ilvl w:val="0"/>
                <w:numId w:val="4"/>
              </w:numPr>
              <w:rPr>
                <w:rFonts w:ascii="Calibri" w:eastAsia="Calibri" w:hAnsi="Calibri" w:cs="Calibri"/>
                <w:color w:val="000000" w:themeColor="text1"/>
              </w:rPr>
            </w:pPr>
            <w:r w:rsidRPr="005E7B71">
              <w:rPr>
                <w:rFonts w:ascii="Calibri" w:eastAsia="Calibri" w:hAnsi="Calibri" w:cs="Calibri"/>
              </w:rPr>
              <w:t>E-commerce</w:t>
            </w:r>
          </w:p>
          <w:p w14:paraId="7E401B35" w14:textId="15424D9A" w:rsidR="5E451BC9" w:rsidRPr="005E7B71" w:rsidRDefault="4DCAC62E" w:rsidP="6C8C75DB">
            <w:pPr>
              <w:pStyle w:val="ListParagraph"/>
              <w:numPr>
                <w:ilvl w:val="0"/>
                <w:numId w:val="4"/>
              </w:numPr>
              <w:rPr>
                <w:rFonts w:ascii="Calibri" w:eastAsia="Calibri" w:hAnsi="Calibri" w:cs="Calibri"/>
                <w:color w:val="000000" w:themeColor="text1"/>
              </w:rPr>
            </w:pPr>
            <w:r w:rsidRPr="005E7B71">
              <w:rPr>
                <w:rFonts w:ascii="Calibri" w:eastAsia="Calibri" w:hAnsi="Calibri" w:cs="Calibri"/>
              </w:rPr>
              <w:t>Technology</w:t>
            </w:r>
          </w:p>
          <w:p w14:paraId="2882C1AB" w14:textId="1FDE5D2F" w:rsidR="338B6129" w:rsidRPr="005E7B71" w:rsidRDefault="338B6129" w:rsidP="6C8C75DB">
            <w:pPr>
              <w:ind w:left="720"/>
              <w:rPr>
                <w:rFonts w:ascii="Calibri" w:eastAsia="Calibri" w:hAnsi="Calibri" w:cs="Calibri"/>
                <w:color w:val="000000" w:themeColor="text1"/>
              </w:rPr>
            </w:pPr>
          </w:p>
          <w:p w14:paraId="1E905E51" w14:textId="04F3D14B" w:rsidR="338B6129" w:rsidRPr="005E7B71" w:rsidRDefault="338B6129" w:rsidP="6C8C75DB">
            <w:pPr>
              <w:rPr>
                <w:rFonts w:ascii="Calibri" w:eastAsia="Calibri" w:hAnsi="Calibri" w:cs="Calibri"/>
                <w:color w:val="000000" w:themeColor="text1"/>
              </w:rPr>
            </w:pPr>
          </w:p>
        </w:tc>
      </w:tr>
      <w:tr w:rsidR="338B6129" w:rsidRPr="005E7B71" w14:paraId="12F191E9" w14:textId="77777777" w:rsidTr="6C8C75DB">
        <w:trPr>
          <w:trHeight w:val="300"/>
        </w:trPr>
        <w:tc>
          <w:tcPr>
            <w:tcW w:w="4680" w:type="dxa"/>
          </w:tcPr>
          <w:p w14:paraId="4EEFC489" w14:textId="35B459D4" w:rsidR="1F2FF208" w:rsidRPr="005E7B71" w:rsidRDefault="61201D37" w:rsidP="6C8C75DB">
            <w:pPr>
              <w:rPr>
                <w:rFonts w:ascii="Calibri" w:eastAsia="Calibri" w:hAnsi="Calibri" w:cs="Calibri"/>
                <w:b/>
                <w:bCs/>
                <w:color w:val="000000" w:themeColor="text1"/>
              </w:rPr>
            </w:pPr>
            <w:r w:rsidRPr="005E7B71">
              <w:rPr>
                <w:rFonts w:ascii="Calibri" w:eastAsia="Calibri" w:hAnsi="Calibri" w:cs="Calibri"/>
                <w:b/>
                <w:bCs/>
              </w:rPr>
              <w:t xml:space="preserve">Opportunities </w:t>
            </w:r>
          </w:p>
          <w:p w14:paraId="7988F2AF" w14:textId="26F8E222" w:rsidR="338B6129" w:rsidRPr="005E7B71" w:rsidRDefault="338B6129" w:rsidP="6C8C75DB">
            <w:pPr>
              <w:rPr>
                <w:rFonts w:ascii="Calibri" w:eastAsia="Calibri" w:hAnsi="Calibri" w:cs="Calibri"/>
                <w:color w:val="000000" w:themeColor="text1"/>
              </w:rPr>
            </w:pPr>
          </w:p>
          <w:p w14:paraId="176825CA" w14:textId="59C1A05D" w:rsidR="338B6129" w:rsidRPr="005E7B71" w:rsidRDefault="469A59A5" w:rsidP="6C8C75DB">
            <w:pPr>
              <w:pStyle w:val="ListParagraph"/>
              <w:numPr>
                <w:ilvl w:val="0"/>
                <w:numId w:val="5"/>
              </w:numPr>
              <w:rPr>
                <w:rFonts w:ascii="Calibri" w:eastAsia="Calibri" w:hAnsi="Calibri" w:cs="Calibri"/>
                <w:color w:val="000000" w:themeColor="text1"/>
              </w:rPr>
            </w:pPr>
            <w:r w:rsidRPr="005E7B71">
              <w:rPr>
                <w:rFonts w:ascii="Calibri" w:eastAsia="Calibri" w:hAnsi="Calibri" w:cs="Calibri"/>
              </w:rPr>
              <w:t>Diverse business line</w:t>
            </w:r>
          </w:p>
          <w:p w14:paraId="3E4E561D" w14:textId="2ABD66A2" w:rsidR="338B6129" w:rsidRPr="005E7B71" w:rsidRDefault="47944F48" w:rsidP="6C8C75DB">
            <w:pPr>
              <w:pStyle w:val="ListParagraph"/>
              <w:numPr>
                <w:ilvl w:val="0"/>
                <w:numId w:val="5"/>
              </w:numPr>
              <w:rPr>
                <w:rFonts w:ascii="Calibri" w:eastAsia="Calibri" w:hAnsi="Calibri" w:cs="Calibri"/>
                <w:color w:val="000000" w:themeColor="text1"/>
              </w:rPr>
            </w:pPr>
            <w:r w:rsidRPr="005E7B71">
              <w:rPr>
                <w:rFonts w:ascii="Calibri" w:eastAsia="Calibri" w:hAnsi="Calibri" w:cs="Calibri"/>
              </w:rPr>
              <w:t>e-commerce</w:t>
            </w:r>
            <w:r w:rsidR="00C55254" w:rsidRPr="005E7B71">
              <w:rPr>
                <w:rFonts w:ascii="Calibri" w:eastAsia="Calibri" w:hAnsi="Calibri" w:cs="Calibri"/>
              </w:rPr>
              <w:t xml:space="preserve"> shopping experience</w:t>
            </w:r>
          </w:p>
          <w:p w14:paraId="77221113" w14:textId="5AFC098B" w:rsidR="00C55254" w:rsidRPr="005E7B71" w:rsidRDefault="00C55254" w:rsidP="6C8C75DB">
            <w:pPr>
              <w:pStyle w:val="ListParagraph"/>
              <w:numPr>
                <w:ilvl w:val="0"/>
                <w:numId w:val="5"/>
              </w:numPr>
              <w:rPr>
                <w:rFonts w:ascii="Calibri" w:eastAsia="Calibri" w:hAnsi="Calibri" w:cs="Calibri"/>
                <w:color w:val="000000" w:themeColor="text1"/>
              </w:rPr>
            </w:pPr>
            <w:r w:rsidRPr="005E7B71">
              <w:rPr>
                <w:rFonts w:ascii="Calibri" w:eastAsia="Calibri" w:hAnsi="Calibri" w:cs="Calibri"/>
              </w:rPr>
              <w:t>product differentiation</w:t>
            </w:r>
          </w:p>
          <w:p w14:paraId="4CD30DD5" w14:textId="2C30D932" w:rsidR="338B6129" w:rsidRPr="005E7B71" w:rsidRDefault="47944F48" w:rsidP="6C8C75DB">
            <w:pPr>
              <w:pStyle w:val="ListParagraph"/>
              <w:numPr>
                <w:ilvl w:val="0"/>
                <w:numId w:val="5"/>
              </w:numPr>
              <w:rPr>
                <w:rFonts w:ascii="Calibri" w:eastAsia="Calibri" w:hAnsi="Calibri" w:cs="Calibri"/>
                <w:color w:val="000000" w:themeColor="text1"/>
              </w:rPr>
            </w:pPr>
            <w:r w:rsidRPr="005E7B71">
              <w:rPr>
                <w:rFonts w:ascii="Calibri" w:eastAsia="Calibri" w:hAnsi="Calibri" w:cs="Calibri"/>
              </w:rPr>
              <w:t>Adjust to lifestyle changes</w:t>
            </w:r>
          </w:p>
          <w:p w14:paraId="0C11D1BD" w14:textId="0470D51A" w:rsidR="338B6129" w:rsidRPr="005E7B71" w:rsidRDefault="249FBA4F" w:rsidP="6C8C75DB">
            <w:pPr>
              <w:pStyle w:val="ListParagraph"/>
              <w:numPr>
                <w:ilvl w:val="0"/>
                <w:numId w:val="5"/>
              </w:numPr>
              <w:rPr>
                <w:rFonts w:ascii="Calibri" w:eastAsia="Calibri" w:hAnsi="Calibri" w:cs="Calibri"/>
                <w:color w:val="000000" w:themeColor="text1"/>
              </w:rPr>
            </w:pPr>
            <w:r w:rsidRPr="005E7B71">
              <w:rPr>
                <w:rFonts w:ascii="Calibri" w:eastAsia="Calibri" w:hAnsi="Calibri" w:cs="Calibri"/>
              </w:rPr>
              <w:t>Sustainability ventures</w:t>
            </w:r>
          </w:p>
          <w:p w14:paraId="71A52987" w14:textId="50E27C88" w:rsidR="009D1123" w:rsidRPr="005E7B71" w:rsidRDefault="009D1123" w:rsidP="6C8C75DB">
            <w:pPr>
              <w:pStyle w:val="ListParagraph"/>
              <w:numPr>
                <w:ilvl w:val="0"/>
                <w:numId w:val="5"/>
              </w:numPr>
              <w:rPr>
                <w:rFonts w:ascii="Calibri" w:eastAsia="Calibri" w:hAnsi="Calibri" w:cs="Calibri"/>
                <w:color w:val="000000" w:themeColor="text1"/>
              </w:rPr>
            </w:pPr>
            <w:r w:rsidRPr="005E7B71">
              <w:rPr>
                <w:rFonts w:ascii="Calibri" w:eastAsia="Calibri" w:hAnsi="Calibri" w:cs="Calibri"/>
              </w:rPr>
              <w:t>Leverage economies of scale</w:t>
            </w:r>
          </w:p>
          <w:p w14:paraId="6D835C7F" w14:textId="70091E16" w:rsidR="6C8C75DB" w:rsidRPr="005E7B71" w:rsidRDefault="6C8C75DB" w:rsidP="6C8C75DB">
            <w:pPr>
              <w:pStyle w:val="ListParagraph"/>
              <w:rPr>
                <w:rFonts w:ascii="Calibri" w:eastAsia="Calibri" w:hAnsi="Calibri" w:cs="Calibri"/>
              </w:rPr>
            </w:pPr>
          </w:p>
          <w:p w14:paraId="5773E2A5" w14:textId="080BF679" w:rsidR="338B6129" w:rsidRPr="005E7B71" w:rsidRDefault="338B6129" w:rsidP="6C8C75DB">
            <w:pPr>
              <w:rPr>
                <w:rFonts w:ascii="Calibri" w:eastAsia="Calibri" w:hAnsi="Calibri" w:cs="Calibri"/>
                <w:color w:val="000000" w:themeColor="text1"/>
              </w:rPr>
            </w:pPr>
          </w:p>
          <w:p w14:paraId="52A08A08" w14:textId="43660619" w:rsidR="338B6129" w:rsidRPr="005E7B71" w:rsidRDefault="338B6129" w:rsidP="6C8C75DB">
            <w:pPr>
              <w:rPr>
                <w:rFonts w:ascii="Calibri" w:eastAsia="Calibri" w:hAnsi="Calibri" w:cs="Calibri"/>
                <w:color w:val="000000" w:themeColor="text1"/>
              </w:rPr>
            </w:pPr>
          </w:p>
        </w:tc>
        <w:tc>
          <w:tcPr>
            <w:tcW w:w="4680" w:type="dxa"/>
          </w:tcPr>
          <w:p w14:paraId="694F8957" w14:textId="10880AAD" w:rsidR="1F2FF208" w:rsidRPr="005E7B71" w:rsidRDefault="61201D37" w:rsidP="6C8C75DB">
            <w:pPr>
              <w:rPr>
                <w:rFonts w:ascii="Calibri" w:eastAsia="Calibri" w:hAnsi="Calibri" w:cs="Calibri"/>
                <w:b/>
                <w:bCs/>
                <w:color w:val="000000" w:themeColor="text1"/>
              </w:rPr>
            </w:pPr>
            <w:r w:rsidRPr="005E7B71">
              <w:rPr>
                <w:rFonts w:ascii="Calibri" w:eastAsia="Calibri" w:hAnsi="Calibri" w:cs="Calibri"/>
                <w:b/>
                <w:bCs/>
              </w:rPr>
              <w:t>Threats</w:t>
            </w:r>
          </w:p>
          <w:p w14:paraId="1AB25A4A" w14:textId="3A19F609" w:rsidR="338B6129" w:rsidRPr="005E7B71" w:rsidRDefault="338B6129" w:rsidP="009118B4">
            <w:pPr>
              <w:rPr>
                <w:rFonts w:ascii="Calibri" w:eastAsia="Calibri" w:hAnsi="Calibri" w:cs="Calibri"/>
                <w:color w:val="000000" w:themeColor="text1"/>
              </w:rPr>
            </w:pPr>
          </w:p>
          <w:p w14:paraId="6434517E" w14:textId="701EEAB0" w:rsidR="338B6129" w:rsidRPr="005E7B71" w:rsidRDefault="2A871217" w:rsidP="6C8C75DB">
            <w:pPr>
              <w:pStyle w:val="ListParagraph"/>
              <w:numPr>
                <w:ilvl w:val="0"/>
                <w:numId w:val="6"/>
              </w:numPr>
              <w:rPr>
                <w:rFonts w:ascii="Calibri" w:eastAsia="Calibri" w:hAnsi="Calibri" w:cs="Calibri"/>
                <w:color w:val="000000" w:themeColor="text1"/>
              </w:rPr>
            </w:pPr>
            <w:r w:rsidRPr="005E7B71">
              <w:rPr>
                <w:rFonts w:ascii="Calibri" w:eastAsia="Calibri" w:hAnsi="Calibri" w:cs="Calibri"/>
              </w:rPr>
              <w:t>Foreign</w:t>
            </w:r>
            <w:r w:rsidR="009118B4" w:rsidRPr="005E7B71">
              <w:rPr>
                <w:rFonts w:ascii="Calibri" w:eastAsia="Calibri" w:hAnsi="Calibri" w:cs="Calibri"/>
              </w:rPr>
              <w:t>/local</w:t>
            </w:r>
            <w:r w:rsidRPr="005E7B71">
              <w:rPr>
                <w:rFonts w:ascii="Calibri" w:eastAsia="Calibri" w:hAnsi="Calibri" w:cs="Calibri"/>
              </w:rPr>
              <w:t xml:space="preserve"> market </w:t>
            </w:r>
            <w:r w:rsidR="32F22525" w:rsidRPr="005E7B71">
              <w:rPr>
                <w:rFonts w:ascii="Calibri" w:eastAsia="Calibri" w:hAnsi="Calibri" w:cs="Calibri"/>
              </w:rPr>
              <w:t>share</w:t>
            </w:r>
          </w:p>
          <w:p w14:paraId="2AA0FF9A" w14:textId="3B2EDCE3" w:rsidR="338B6129" w:rsidRPr="005E7B71" w:rsidRDefault="54DF47F2" w:rsidP="6C8C75DB">
            <w:pPr>
              <w:pStyle w:val="ListParagraph"/>
              <w:numPr>
                <w:ilvl w:val="0"/>
                <w:numId w:val="6"/>
              </w:numPr>
              <w:rPr>
                <w:rFonts w:ascii="Calibri" w:eastAsia="Calibri" w:hAnsi="Calibri" w:cs="Calibri"/>
                <w:color w:val="000000" w:themeColor="text1"/>
              </w:rPr>
            </w:pPr>
            <w:r w:rsidRPr="005E7B71">
              <w:rPr>
                <w:rFonts w:ascii="Calibri" w:eastAsia="Calibri" w:hAnsi="Calibri" w:cs="Calibri"/>
              </w:rPr>
              <w:t>Technology adaptation</w:t>
            </w:r>
          </w:p>
          <w:p w14:paraId="3A6300DD" w14:textId="3E14D8CE" w:rsidR="356DB94C" w:rsidRPr="005E7B71" w:rsidRDefault="356DB94C" w:rsidP="6C8C75DB">
            <w:pPr>
              <w:pStyle w:val="ListParagraph"/>
              <w:numPr>
                <w:ilvl w:val="0"/>
                <w:numId w:val="6"/>
              </w:numPr>
              <w:rPr>
                <w:rFonts w:ascii="Calibri" w:eastAsia="Calibri" w:hAnsi="Calibri" w:cs="Calibri"/>
              </w:rPr>
            </w:pPr>
            <w:r w:rsidRPr="005E7B71">
              <w:rPr>
                <w:rFonts w:ascii="Calibri" w:eastAsia="Calibri" w:hAnsi="Calibri" w:cs="Calibri"/>
              </w:rPr>
              <w:t>Company values and reputation</w:t>
            </w:r>
          </w:p>
          <w:p w14:paraId="0C0C3778" w14:textId="42C34912" w:rsidR="009118B4" w:rsidRPr="005E7B71" w:rsidRDefault="009118B4" w:rsidP="6C8C75DB">
            <w:pPr>
              <w:pStyle w:val="ListParagraph"/>
              <w:numPr>
                <w:ilvl w:val="0"/>
                <w:numId w:val="6"/>
              </w:numPr>
              <w:rPr>
                <w:rFonts w:ascii="Calibri" w:eastAsia="Calibri" w:hAnsi="Calibri" w:cs="Calibri"/>
              </w:rPr>
            </w:pPr>
            <w:r w:rsidRPr="005E7B71">
              <w:rPr>
                <w:rFonts w:ascii="Calibri" w:eastAsia="Calibri" w:hAnsi="Calibri" w:cs="Calibri"/>
              </w:rPr>
              <w:t>Customer loyalty/service</w:t>
            </w:r>
          </w:p>
          <w:p w14:paraId="3C9769CF" w14:textId="7F6F5E4E" w:rsidR="338B6129" w:rsidRPr="005E7B71" w:rsidRDefault="338B6129" w:rsidP="6C8C75DB">
            <w:pPr>
              <w:pStyle w:val="ListParagraph"/>
              <w:rPr>
                <w:rFonts w:ascii="Calibri" w:eastAsia="Calibri" w:hAnsi="Calibri" w:cs="Calibri"/>
                <w:color w:val="000000" w:themeColor="text1"/>
              </w:rPr>
            </w:pPr>
          </w:p>
        </w:tc>
      </w:tr>
    </w:tbl>
    <w:p w14:paraId="3094CF83" w14:textId="3262198F" w:rsidR="00D5263A" w:rsidRPr="005E7B71" w:rsidRDefault="00D5263A" w:rsidP="6C8C75DB">
      <w:pPr>
        <w:spacing w:after="0" w:line="480" w:lineRule="auto"/>
        <w:rPr>
          <w:rFonts w:ascii="Calibri" w:eastAsia="Calibri" w:hAnsi="Calibri" w:cs="Calibri"/>
          <w:color w:val="000000" w:themeColor="text1"/>
        </w:rPr>
      </w:pPr>
    </w:p>
    <w:p w14:paraId="73C29AFD" w14:textId="212BDECA" w:rsidR="00D5263A" w:rsidRPr="005E7B71" w:rsidRDefault="176BB5C2" w:rsidP="6C8C75DB">
      <w:pPr>
        <w:spacing w:after="0" w:line="480" w:lineRule="auto"/>
        <w:ind w:firstLine="720"/>
        <w:rPr>
          <w:rFonts w:ascii="Calibri" w:eastAsia="Calibri" w:hAnsi="Calibri" w:cs="Calibri"/>
          <w:color w:val="000000" w:themeColor="text1"/>
        </w:rPr>
      </w:pPr>
      <w:r w:rsidRPr="005E7B71">
        <w:rPr>
          <w:rFonts w:ascii="Calibri" w:eastAsia="Calibri" w:hAnsi="Calibri" w:cs="Calibri"/>
        </w:rPr>
        <w:t xml:space="preserve">Based on the SWOT analysis, Walmart has </w:t>
      </w:r>
      <w:r w:rsidR="60ADF848" w:rsidRPr="005E7B71">
        <w:rPr>
          <w:rFonts w:ascii="Calibri" w:eastAsia="Calibri" w:hAnsi="Calibri" w:cs="Calibri"/>
        </w:rPr>
        <w:t>strengths</w:t>
      </w:r>
      <w:r w:rsidRPr="005E7B71">
        <w:rPr>
          <w:rFonts w:ascii="Calibri" w:eastAsia="Calibri" w:hAnsi="Calibri" w:cs="Calibri"/>
        </w:rPr>
        <w:t xml:space="preserve">, </w:t>
      </w:r>
      <w:r w:rsidR="000F5FB8" w:rsidRPr="005E7B71">
        <w:rPr>
          <w:rFonts w:ascii="Calibri" w:eastAsia="Calibri" w:hAnsi="Calibri" w:cs="Calibri"/>
        </w:rPr>
        <w:t>weaknesses</w:t>
      </w:r>
      <w:r w:rsidRPr="005E7B71">
        <w:rPr>
          <w:rFonts w:ascii="Calibri" w:eastAsia="Calibri" w:hAnsi="Calibri" w:cs="Calibri"/>
        </w:rPr>
        <w:t xml:space="preserve"> to improve, opportunities to take advantage of and threats to address.</w:t>
      </w:r>
    </w:p>
    <w:p w14:paraId="01FFF30F" w14:textId="3B29093B" w:rsidR="634AB363" w:rsidRPr="005E7B71" w:rsidRDefault="634AB363" w:rsidP="6C8C75DB">
      <w:pPr>
        <w:spacing w:after="0" w:line="480" w:lineRule="auto"/>
        <w:ind w:firstLine="720"/>
        <w:jc w:val="center"/>
        <w:rPr>
          <w:rFonts w:ascii="Calibri" w:eastAsia="Calibri" w:hAnsi="Calibri" w:cs="Calibri"/>
          <w:b/>
          <w:bCs/>
          <w:color w:val="000000" w:themeColor="text1"/>
        </w:rPr>
      </w:pPr>
      <w:r w:rsidRPr="005E7B71">
        <w:rPr>
          <w:rFonts w:ascii="Calibri" w:eastAsia="Calibri" w:hAnsi="Calibri" w:cs="Calibri"/>
          <w:b/>
          <w:bCs/>
        </w:rPr>
        <w:t>Opportunities</w:t>
      </w:r>
    </w:p>
    <w:p w14:paraId="316A3BF9" w14:textId="4F404A82" w:rsidR="0B34201F" w:rsidRPr="005E7B71" w:rsidRDefault="0B34201F" w:rsidP="6C8C75DB">
      <w:pPr>
        <w:spacing w:after="0" w:line="480" w:lineRule="auto"/>
        <w:ind w:firstLine="720"/>
        <w:rPr>
          <w:rFonts w:ascii="Calibri" w:eastAsia="Calibri" w:hAnsi="Calibri" w:cs="Calibri"/>
        </w:rPr>
      </w:pPr>
      <w:r w:rsidRPr="005E7B71">
        <w:rPr>
          <w:rFonts w:ascii="Calibri" w:eastAsia="Calibri" w:hAnsi="Calibri" w:cs="Calibri"/>
        </w:rPr>
        <w:t>In comparison to its competitors such as amazon, Walmart has a less diverse business model. The</w:t>
      </w:r>
      <w:r w:rsidR="2AFE2EE4" w:rsidRPr="005E7B71">
        <w:rPr>
          <w:rFonts w:ascii="Calibri" w:eastAsia="Calibri" w:hAnsi="Calibri" w:cs="Calibri"/>
        </w:rPr>
        <w:t xml:space="preserve"> company has not </w:t>
      </w:r>
      <w:r w:rsidR="253BAB67" w:rsidRPr="005E7B71">
        <w:rPr>
          <w:rFonts w:ascii="Calibri" w:eastAsia="Calibri" w:hAnsi="Calibri" w:cs="Calibri"/>
        </w:rPr>
        <w:t>penetrated</w:t>
      </w:r>
      <w:r w:rsidR="2AFE2EE4" w:rsidRPr="005E7B71">
        <w:rPr>
          <w:rFonts w:ascii="Calibri" w:eastAsia="Calibri" w:hAnsi="Calibri" w:cs="Calibri"/>
        </w:rPr>
        <w:t xml:space="preserve"> in other industries like Amazon</w:t>
      </w:r>
      <w:r w:rsidR="00597BE0" w:rsidRPr="005E7B71">
        <w:rPr>
          <w:rFonts w:ascii="Calibri" w:eastAsia="Calibri" w:hAnsi="Calibri" w:cs="Calibri"/>
        </w:rPr>
        <w:t xml:space="preserve"> such as the technology, entertainment, computer service and retail industry</w:t>
      </w:r>
      <w:r w:rsidR="2AFE2EE4" w:rsidRPr="005E7B71">
        <w:rPr>
          <w:rFonts w:ascii="Calibri" w:eastAsia="Calibri" w:hAnsi="Calibri" w:cs="Calibri"/>
        </w:rPr>
        <w:t xml:space="preserve">. </w:t>
      </w:r>
      <w:r w:rsidR="143F8318" w:rsidRPr="005E7B71">
        <w:rPr>
          <w:rFonts w:ascii="Calibri" w:eastAsia="Calibri" w:hAnsi="Calibri" w:cs="Calibri"/>
        </w:rPr>
        <w:t>Utilize its online store to drive more sales</w:t>
      </w:r>
      <w:r w:rsidR="419B515D" w:rsidRPr="005E7B71">
        <w:rPr>
          <w:rFonts w:ascii="Calibri" w:eastAsia="Calibri" w:hAnsi="Calibri" w:cs="Calibri"/>
        </w:rPr>
        <w:t xml:space="preserve"> by improving </w:t>
      </w:r>
      <w:r w:rsidR="000F5FB8" w:rsidRPr="005E7B71">
        <w:rPr>
          <w:rFonts w:ascii="Calibri" w:eastAsia="Calibri" w:hAnsi="Calibri" w:cs="Calibri"/>
        </w:rPr>
        <w:t>customer</w:t>
      </w:r>
      <w:r w:rsidR="419B515D" w:rsidRPr="005E7B71">
        <w:rPr>
          <w:rFonts w:ascii="Calibri" w:eastAsia="Calibri" w:hAnsi="Calibri" w:cs="Calibri"/>
        </w:rPr>
        <w:t xml:space="preserve"> shopping </w:t>
      </w:r>
      <w:r w:rsidR="0663837D" w:rsidRPr="005E7B71">
        <w:rPr>
          <w:rFonts w:ascii="Calibri" w:eastAsia="Calibri" w:hAnsi="Calibri" w:cs="Calibri"/>
        </w:rPr>
        <w:t>experience,</w:t>
      </w:r>
      <w:r w:rsidR="419B515D" w:rsidRPr="005E7B71">
        <w:rPr>
          <w:rFonts w:ascii="Calibri" w:eastAsia="Calibri" w:hAnsi="Calibri" w:cs="Calibri"/>
        </w:rPr>
        <w:t xml:space="preserve"> for instance use of data analytics to </w:t>
      </w:r>
      <w:r w:rsidR="433A43B8" w:rsidRPr="005E7B71">
        <w:rPr>
          <w:rFonts w:ascii="Calibri" w:eastAsia="Calibri" w:hAnsi="Calibri" w:cs="Calibri"/>
        </w:rPr>
        <w:t>recommend products to customers.</w:t>
      </w:r>
      <w:r w:rsidR="5C2CEEF4" w:rsidRPr="005E7B71">
        <w:rPr>
          <w:rFonts w:ascii="Calibri" w:eastAsia="Calibri" w:hAnsi="Calibri" w:cs="Calibri"/>
        </w:rPr>
        <w:t xml:space="preserve"> It can adjust to lifestyle changes by providing products that align with </w:t>
      </w:r>
      <w:r w:rsidR="000F5FB8" w:rsidRPr="005E7B71">
        <w:rPr>
          <w:rFonts w:ascii="Calibri" w:eastAsia="Calibri" w:hAnsi="Calibri" w:cs="Calibri"/>
        </w:rPr>
        <w:t>lifestyle</w:t>
      </w:r>
      <w:r w:rsidR="5C2CEEF4" w:rsidRPr="005E7B71">
        <w:rPr>
          <w:rFonts w:ascii="Calibri" w:eastAsia="Calibri" w:hAnsi="Calibri" w:cs="Calibri"/>
        </w:rPr>
        <w:t xml:space="preserve"> </w:t>
      </w:r>
      <w:r w:rsidR="005B788D" w:rsidRPr="005E7B71">
        <w:rPr>
          <w:rFonts w:ascii="Calibri" w:eastAsia="Calibri" w:hAnsi="Calibri" w:cs="Calibri"/>
        </w:rPr>
        <w:t>change,</w:t>
      </w:r>
      <w:r w:rsidR="5C2CEEF4" w:rsidRPr="005E7B71">
        <w:rPr>
          <w:rFonts w:ascii="Calibri" w:eastAsia="Calibri" w:hAnsi="Calibri" w:cs="Calibri"/>
        </w:rPr>
        <w:t xml:space="preserve"> for instance, mo</w:t>
      </w:r>
      <w:r w:rsidR="3317F186" w:rsidRPr="005E7B71">
        <w:rPr>
          <w:rFonts w:ascii="Calibri" w:eastAsia="Calibri" w:hAnsi="Calibri" w:cs="Calibri"/>
        </w:rPr>
        <w:t>re healthy food products</w:t>
      </w:r>
      <w:r w:rsidR="56033C4E" w:rsidRPr="005E7B71">
        <w:rPr>
          <w:rFonts w:ascii="Calibri" w:eastAsia="Calibri" w:hAnsi="Calibri" w:cs="Calibri"/>
        </w:rPr>
        <w:t xml:space="preserve"> and </w:t>
      </w:r>
      <w:r w:rsidR="56EC8617" w:rsidRPr="005E7B71">
        <w:rPr>
          <w:rFonts w:ascii="Calibri" w:eastAsia="Calibri" w:hAnsi="Calibri" w:cs="Calibri"/>
        </w:rPr>
        <w:t>gadgets</w:t>
      </w:r>
      <w:r w:rsidR="2A9CD366" w:rsidRPr="005E7B71">
        <w:rPr>
          <w:rFonts w:ascii="Calibri" w:eastAsia="Calibri" w:hAnsi="Calibri" w:cs="Calibri"/>
        </w:rPr>
        <w:t xml:space="preserve">. As the impact of climate </w:t>
      </w:r>
      <w:r w:rsidR="338DEB85" w:rsidRPr="005E7B71">
        <w:rPr>
          <w:rFonts w:ascii="Calibri" w:eastAsia="Calibri" w:hAnsi="Calibri" w:cs="Calibri"/>
        </w:rPr>
        <w:t xml:space="preserve">change becomes more prevalent, the need for companies to continue investing in </w:t>
      </w:r>
      <w:r w:rsidR="338DEB85" w:rsidRPr="005E7B71">
        <w:rPr>
          <w:rFonts w:ascii="Calibri" w:eastAsia="Calibri" w:hAnsi="Calibri" w:cs="Calibri"/>
        </w:rPr>
        <w:lastRenderedPageBreak/>
        <w:t xml:space="preserve">sustainable practices </w:t>
      </w:r>
      <w:r w:rsidR="305D7243" w:rsidRPr="005E7B71">
        <w:rPr>
          <w:rFonts w:ascii="Calibri" w:eastAsia="Calibri" w:hAnsi="Calibri" w:cs="Calibri"/>
        </w:rPr>
        <w:t>is vital</w:t>
      </w:r>
      <w:r w:rsidR="4ED33D49" w:rsidRPr="005E7B71">
        <w:rPr>
          <w:rFonts w:ascii="Calibri" w:eastAsia="Calibri" w:hAnsi="Calibri" w:cs="Calibri"/>
        </w:rPr>
        <w:t xml:space="preserve">. Thus, </w:t>
      </w:r>
      <w:r w:rsidR="19AF97D5" w:rsidRPr="005E7B71">
        <w:rPr>
          <w:rFonts w:ascii="Calibri" w:eastAsia="Calibri" w:hAnsi="Calibri" w:cs="Calibri"/>
        </w:rPr>
        <w:t>gaining</w:t>
      </w:r>
      <w:r w:rsidR="305D7243" w:rsidRPr="005E7B71">
        <w:rPr>
          <w:rFonts w:ascii="Calibri" w:eastAsia="Calibri" w:hAnsi="Calibri" w:cs="Calibri"/>
        </w:rPr>
        <w:t xml:space="preserve"> more sales </w:t>
      </w:r>
      <w:r w:rsidR="7C51334A" w:rsidRPr="005E7B71">
        <w:rPr>
          <w:rFonts w:ascii="Calibri" w:eastAsia="Calibri" w:hAnsi="Calibri" w:cs="Calibri"/>
        </w:rPr>
        <w:t>especially from customers who are sustainable conscious.</w:t>
      </w:r>
      <w:r w:rsidR="00597BE0" w:rsidRPr="005E7B71">
        <w:rPr>
          <w:rFonts w:ascii="Calibri" w:eastAsia="Calibri" w:hAnsi="Calibri" w:cs="Calibri"/>
        </w:rPr>
        <w:t xml:space="preserve"> Additionally, due to its size it has a large economics of scale which it can leverage to drive product differentiation and offer a variety of products. It can accomplish this with its household brand because it can total control over it.</w:t>
      </w:r>
    </w:p>
    <w:p w14:paraId="47470F5F" w14:textId="6F01BEFD" w:rsidR="5CA5C2FC" w:rsidRPr="005E7B71" w:rsidRDefault="005B788D" w:rsidP="6C8C75DB">
      <w:pPr>
        <w:spacing w:after="0" w:line="480" w:lineRule="auto"/>
        <w:ind w:firstLine="720"/>
        <w:jc w:val="center"/>
        <w:rPr>
          <w:rFonts w:ascii="Calibri" w:eastAsia="Calibri" w:hAnsi="Calibri" w:cs="Calibri"/>
          <w:b/>
          <w:bCs/>
          <w:color w:val="000000" w:themeColor="text1"/>
        </w:rPr>
      </w:pPr>
      <w:r w:rsidRPr="005E7B71">
        <w:rPr>
          <w:rFonts w:ascii="Calibri" w:eastAsia="Calibri" w:hAnsi="Calibri" w:cs="Calibri"/>
          <w:b/>
          <w:bCs/>
        </w:rPr>
        <w:t>Threats</w:t>
      </w:r>
    </w:p>
    <w:p w14:paraId="14F613DF" w14:textId="1CE463B9" w:rsidR="003A15CB" w:rsidRPr="005E7B71" w:rsidRDefault="009118B4" w:rsidP="009D1123">
      <w:pPr>
        <w:spacing w:line="480" w:lineRule="auto"/>
        <w:ind w:firstLine="720"/>
        <w:rPr>
          <w:rFonts w:ascii="Calibri" w:eastAsia="Calibri" w:hAnsi="Calibri" w:cs="Calibri"/>
        </w:rPr>
      </w:pPr>
      <w:r w:rsidRPr="005E7B71">
        <w:rPr>
          <w:rFonts w:ascii="Calibri" w:eastAsia="Calibri" w:hAnsi="Calibri" w:cs="Calibri"/>
        </w:rPr>
        <w:t xml:space="preserve">According to Statista, the number of Walmart stores </w:t>
      </w:r>
      <w:r w:rsidR="005E7B71" w:rsidRPr="005E7B71">
        <w:rPr>
          <w:rFonts w:ascii="Calibri" w:eastAsia="Calibri" w:hAnsi="Calibri" w:cs="Calibri"/>
        </w:rPr>
        <w:t>has</w:t>
      </w:r>
      <w:r w:rsidRPr="005E7B71">
        <w:rPr>
          <w:rFonts w:ascii="Calibri" w:eastAsia="Calibri" w:hAnsi="Calibri" w:cs="Calibri"/>
        </w:rPr>
        <w:t xml:space="preserve"> been declining</w:t>
      </w:r>
      <w:r w:rsidR="005E7B71">
        <w:rPr>
          <w:rFonts w:ascii="Calibri" w:eastAsia="Calibri" w:hAnsi="Calibri" w:cs="Calibri"/>
        </w:rPr>
        <w:t xml:space="preserve"> </w:t>
      </w:r>
      <w:r w:rsidRPr="005E7B71">
        <w:rPr>
          <w:rFonts w:ascii="Calibri" w:eastAsia="Calibri" w:hAnsi="Calibri" w:cs="Calibri"/>
        </w:rPr>
        <w:t>(Statista, n.d)</w:t>
      </w:r>
      <w:r w:rsidR="786C01F1" w:rsidRPr="005E7B71">
        <w:rPr>
          <w:rFonts w:ascii="Calibri" w:eastAsia="Calibri" w:hAnsi="Calibri" w:cs="Calibri"/>
        </w:rPr>
        <w:t xml:space="preserve">. </w:t>
      </w:r>
      <w:r w:rsidRPr="005E7B71">
        <w:rPr>
          <w:rFonts w:ascii="Calibri" w:eastAsia="Calibri" w:hAnsi="Calibri" w:cs="Calibri"/>
        </w:rPr>
        <w:t>Thus, there is a need for</w:t>
      </w:r>
      <w:r w:rsidR="6282D9E5" w:rsidRPr="005E7B71">
        <w:rPr>
          <w:rFonts w:ascii="Calibri" w:eastAsia="Calibri" w:hAnsi="Calibri" w:cs="Calibri"/>
        </w:rPr>
        <w:t xml:space="preserve"> </w:t>
      </w:r>
      <w:r w:rsidR="008F6645" w:rsidRPr="005E7B71">
        <w:rPr>
          <w:rFonts w:ascii="Calibri" w:eastAsia="Calibri" w:hAnsi="Calibri" w:cs="Calibri"/>
        </w:rPr>
        <w:t>Walmart to</w:t>
      </w:r>
      <w:r w:rsidR="6282D9E5" w:rsidRPr="005E7B71">
        <w:rPr>
          <w:rFonts w:ascii="Calibri" w:eastAsia="Calibri" w:hAnsi="Calibri" w:cs="Calibri"/>
        </w:rPr>
        <w:t xml:space="preserve"> penetrate more foreign</w:t>
      </w:r>
      <w:r w:rsidR="008F6645" w:rsidRPr="005E7B71">
        <w:rPr>
          <w:rFonts w:ascii="Calibri" w:eastAsia="Calibri" w:hAnsi="Calibri" w:cs="Calibri"/>
        </w:rPr>
        <w:t xml:space="preserve"> and local</w:t>
      </w:r>
      <w:r w:rsidR="6282D9E5" w:rsidRPr="005E7B71">
        <w:rPr>
          <w:rFonts w:ascii="Calibri" w:eastAsia="Calibri" w:hAnsi="Calibri" w:cs="Calibri"/>
        </w:rPr>
        <w:t xml:space="preserve"> markets</w:t>
      </w:r>
      <w:r w:rsidR="5D1C7949" w:rsidRPr="005E7B71">
        <w:rPr>
          <w:rFonts w:ascii="Calibri" w:eastAsia="Calibri" w:hAnsi="Calibri" w:cs="Calibri"/>
        </w:rPr>
        <w:t>. This can prevent it from facing financial hardship should its current market face economic struggles</w:t>
      </w:r>
      <w:r w:rsidR="008F6645" w:rsidRPr="005E7B71">
        <w:rPr>
          <w:rFonts w:ascii="Calibri" w:eastAsia="Calibri" w:hAnsi="Calibri" w:cs="Calibri"/>
        </w:rPr>
        <w:t xml:space="preserve"> such as recession</w:t>
      </w:r>
      <w:r w:rsidR="5D1C7949" w:rsidRPr="005E7B71">
        <w:rPr>
          <w:rFonts w:ascii="Calibri" w:eastAsia="Calibri" w:hAnsi="Calibri" w:cs="Calibri"/>
        </w:rPr>
        <w:t xml:space="preserve">. </w:t>
      </w:r>
      <w:r w:rsidR="5C01F13D" w:rsidRPr="005E7B71">
        <w:rPr>
          <w:rFonts w:ascii="Calibri" w:eastAsia="Calibri" w:hAnsi="Calibri" w:cs="Calibri"/>
        </w:rPr>
        <w:t xml:space="preserve">Additionally, </w:t>
      </w:r>
      <w:r w:rsidR="008F6645" w:rsidRPr="005E7B71">
        <w:rPr>
          <w:rFonts w:ascii="Calibri" w:eastAsia="Calibri" w:hAnsi="Calibri" w:cs="Calibri"/>
        </w:rPr>
        <w:t xml:space="preserve">technology has changed the attitude of customers as customer review, shopping personalization and live conversation with potential customers have become more frequent (Forbes, n.d). </w:t>
      </w:r>
      <w:r w:rsidR="7DD05A8B" w:rsidRPr="005E7B71">
        <w:rPr>
          <w:rFonts w:ascii="Calibri" w:eastAsia="Calibri" w:hAnsi="Calibri" w:cs="Calibri"/>
        </w:rPr>
        <w:t xml:space="preserve"> Walmart</w:t>
      </w:r>
      <w:r w:rsidR="5C01F13D" w:rsidRPr="005E7B71">
        <w:rPr>
          <w:rFonts w:ascii="Calibri" w:eastAsia="Calibri" w:hAnsi="Calibri" w:cs="Calibri"/>
        </w:rPr>
        <w:t xml:space="preserve"> </w:t>
      </w:r>
      <w:r w:rsidR="008F6645" w:rsidRPr="005E7B71">
        <w:rPr>
          <w:rFonts w:ascii="Calibri" w:eastAsia="Calibri" w:hAnsi="Calibri" w:cs="Calibri"/>
        </w:rPr>
        <w:t>needs to continuously adapt to</w:t>
      </w:r>
      <w:r w:rsidR="000F5FB8" w:rsidRPr="005E7B71">
        <w:rPr>
          <w:rFonts w:ascii="Calibri" w:eastAsia="Calibri" w:hAnsi="Calibri" w:cs="Calibri"/>
        </w:rPr>
        <w:t xml:space="preserve"> technological</w:t>
      </w:r>
      <w:r w:rsidR="008F6645" w:rsidRPr="005E7B71">
        <w:rPr>
          <w:rFonts w:ascii="Calibri" w:eastAsia="Calibri" w:hAnsi="Calibri" w:cs="Calibri"/>
        </w:rPr>
        <w:t xml:space="preserve"> changes and leverage </w:t>
      </w:r>
      <w:r w:rsidR="005B788D" w:rsidRPr="005E7B71">
        <w:rPr>
          <w:rFonts w:ascii="Calibri" w:eastAsia="Calibri" w:hAnsi="Calibri" w:cs="Calibri"/>
        </w:rPr>
        <w:t>customer</w:t>
      </w:r>
      <w:r w:rsidR="008F6645" w:rsidRPr="005E7B71">
        <w:rPr>
          <w:rFonts w:ascii="Calibri" w:eastAsia="Calibri" w:hAnsi="Calibri" w:cs="Calibri"/>
        </w:rPr>
        <w:t xml:space="preserve"> feedback to impact campaigns that meet the preferences and needs of </w:t>
      </w:r>
      <w:r w:rsidR="005B788D" w:rsidRPr="005E7B71">
        <w:rPr>
          <w:rFonts w:ascii="Calibri" w:eastAsia="Calibri" w:hAnsi="Calibri" w:cs="Calibri"/>
        </w:rPr>
        <w:t>customers. Thus, increasing customer satisfaction.</w:t>
      </w:r>
      <w:r w:rsidR="158CC866" w:rsidRPr="005E7B71">
        <w:rPr>
          <w:rFonts w:ascii="Calibri" w:eastAsia="Calibri" w:hAnsi="Calibri" w:cs="Calibri"/>
        </w:rPr>
        <w:t xml:space="preserve"> Additionally, with a more</w:t>
      </w:r>
      <w:r w:rsidR="015D6FD5" w:rsidRPr="005E7B71">
        <w:rPr>
          <w:rFonts w:ascii="Calibri" w:eastAsia="Calibri" w:hAnsi="Calibri" w:cs="Calibri"/>
        </w:rPr>
        <w:t xml:space="preserve"> conscious society and the high use of technology such as tik Tok, the </w:t>
      </w:r>
      <w:r w:rsidR="000F5FB8" w:rsidRPr="005E7B71">
        <w:rPr>
          <w:rFonts w:ascii="Calibri" w:eastAsia="Calibri" w:hAnsi="Calibri" w:cs="Calibri"/>
        </w:rPr>
        <w:t>company</w:t>
      </w:r>
      <w:r w:rsidR="005B788D" w:rsidRPr="005E7B71">
        <w:rPr>
          <w:rFonts w:ascii="Calibri" w:eastAsia="Calibri" w:hAnsi="Calibri" w:cs="Calibri"/>
        </w:rPr>
        <w:t xml:space="preserve"> should</w:t>
      </w:r>
      <w:r w:rsidR="000F5FB8" w:rsidRPr="005E7B71">
        <w:rPr>
          <w:rFonts w:ascii="Calibri" w:eastAsia="Calibri" w:hAnsi="Calibri" w:cs="Calibri"/>
        </w:rPr>
        <w:t xml:space="preserve"> trickly </w:t>
      </w:r>
      <w:r w:rsidR="005B788D" w:rsidRPr="005E7B71">
        <w:rPr>
          <w:rFonts w:ascii="Calibri" w:eastAsia="Calibri" w:hAnsi="Calibri" w:cs="Calibri"/>
        </w:rPr>
        <w:t>uphold</w:t>
      </w:r>
      <w:r w:rsidR="015D6FD5" w:rsidRPr="005E7B71">
        <w:rPr>
          <w:rFonts w:ascii="Calibri" w:eastAsia="Calibri" w:hAnsi="Calibri" w:cs="Calibri"/>
        </w:rPr>
        <w:t xml:space="preserve"> its values and </w:t>
      </w:r>
      <w:r w:rsidR="005B788D" w:rsidRPr="005E7B71">
        <w:rPr>
          <w:rFonts w:ascii="Calibri" w:eastAsia="Calibri" w:hAnsi="Calibri" w:cs="Calibri"/>
        </w:rPr>
        <w:t>reputation and operate in an ethical manner. Although</w:t>
      </w:r>
      <w:r w:rsidR="7CBA8B82" w:rsidRPr="005E7B71">
        <w:rPr>
          <w:rFonts w:ascii="Calibri" w:eastAsia="Calibri" w:hAnsi="Calibri" w:cs="Calibri"/>
        </w:rPr>
        <w:t xml:space="preserve"> wise it may risk losing </w:t>
      </w:r>
      <w:r w:rsidR="005B788D" w:rsidRPr="005E7B71">
        <w:rPr>
          <w:rFonts w:ascii="Calibri" w:eastAsia="Calibri" w:hAnsi="Calibri" w:cs="Calibri"/>
        </w:rPr>
        <w:t xml:space="preserve">loyal customers and resources that would otherwise be invested in other sectors of the company. </w:t>
      </w:r>
      <w:r w:rsidR="009D1123" w:rsidRPr="005E7B71">
        <w:rPr>
          <w:rFonts w:ascii="Calibri" w:eastAsia="Calibri" w:hAnsi="Calibri" w:cs="Calibri"/>
        </w:rPr>
        <w:t xml:space="preserve">For </w:t>
      </w:r>
      <w:proofErr w:type="gramStart"/>
      <w:r w:rsidR="009D1123" w:rsidRPr="005E7B71">
        <w:rPr>
          <w:rFonts w:ascii="Calibri" w:eastAsia="Calibri" w:hAnsi="Calibri" w:cs="Calibri"/>
        </w:rPr>
        <w:t>instance</w:t>
      </w:r>
      <w:proofErr w:type="gramEnd"/>
      <w:r w:rsidR="009D1123" w:rsidRPr="005E7B71">
        <w:rPr>
          <w:rFonts w:ascii="Calibri" w:eastAsia="Calibri" w:hAnsi="Calibri" w:cs="Calibri"/>
        </w:rPr>
        <w:t xml:space="preserve"> in 2019, Walmart made a payment of $ 282 million to Securities and Exchange Commission for </w:t>
      </w:r>
      <w:r w:rsidR="005E7B71" w:rsidRPr="005E7B71">
        <w:rPr>
          <w:rFonts w:ascii="Calibri" w:eastAsia="Calibri" w:hAnsi="Calibri" w:cs="Calibri"/>
        </w:rPr>
        <w:t>“for</w:t>
      </w:r>
      <w:r w:rsidR="009D1123" w:rsidRPr="005E7B71">
        <w:rPr>
          <w:rFonts w:ascii="Calibri" w:eastAsia="Calibri" w:hAnsi="Calibri" w:cs="Calibri"/>
        </w:rPr>
        <w:t xml:space="preserve"> violating of the Foreign Corrupt Practices Act (FCPA) failing to operate a sufficient anti-corruption compliance program for more than a decade as the retailer experienced rapid international growth”</w:t>
      </w:r>
      <w:r w:rsidR="009D1123" w:rsidRPr="005E7B71">
        <w:rPr>
          <w:rFonts w:ascii="Calibri" w:hAnsi="Calibri" w:cs="Calibri"/>
        </w:rPr>
        <w:t xml:space="preserve"> </w:t>
      </w:r>
      <w:r w:rsidR="009D1123" w:rsidRPr="005E7B71">
        <w:rPr>
          <w:rFonts w:ascii="Calibri" w:eastAsia="Calibri" w:hAnsi="Calibri" w:cs="Calibri"/>
        </w:rPr>
        <w:t xml:space="preserve">(U.S. Securities and Exchange Commission, </w:t>
      </w:r>
      <w:commentRangeStart w:id="11"/>
      <w:r w:rsidR="009D1123" w:rsidRPr="005E7B71">
        <w:rPr>
          <w:rFonts w:ascii="Calibri" w:eastAsia="Calibri" w:hAnsi="Calibri" w:cs="Calibri"/>
        </w:rPr>
        <w:t>2019</w:t>
      </w:r>
      <w:commentRangeEnd w:id="11"/>
      <w:r w:rsidR="00A7361E">
        <w:rPr>
          <w:rStyle w:val="CommentReference"/>
        </w:rPr>
        <w:commentReference w:id="11"/>
      </w:r>
      <w:r w:rsidR="009D1123" w:rsidRPr="005E7B71">
        <w:rPr>
          <w:rFonts w:ascii="Calibri" w:eastAsia="Calibri" w:hAnsi="Calibri" w:cs="Calibri"/>
        </w:rPr>
        <w:t xml:space="preserve">).  </w:t>
      </w:r>
    </w:p>
    <w:p w14:paraId="21AD1CCA" w14:textId="77777777" w:rsidR="003A15CB" w:rsidRPr="005E7B71" w:rsidRDefault="003A15CB" w:rsidP="6C8C75DB">
      <w:pPr>
        <w:spacing w:line="480" w:lineRule="auto"/>
        <w:ind w:firstLine="720"/>
        <w:rPr>
          <w:rFonts w:ascii="Calibri" w:eastAsia="Calibri" w:hAnsi="Calibri" w:cs="Calibri"/>
        </w:rPr>
      </w:pPr>
    </w:p>
    <w:p w14:paraId="0D4F8008" w14:textId="77777777" w:rsidR="005E7B71" w:rsidRPr="005E7B71" w:rsidRDefault="005E7B71" w:rsidP="00434D66">
      <w:pPr>
        <w:spacing w:line="480" w:lineRule="auto"/>
        <w:rPr>
          <w:rFonts w:ascii="Calibri" w:eastAsia="Calibri" w:hAnsi="Calibri" w:cs="Calibri"/>
        </w:rPr>
      </w:pPr>
    </w:p>
    <w:p w14:paraId="08C8219E" w14:textId="7773FB83" w:rsidR="00EC504E" w:rsidRPr="005E7B71" w:rsidRDefault="00EC504E" w:rsidP="6C8C75DB">
      <w:pPr>
        <w:spacing w:line="480" w:lineRule="auto"/>
        <w:ind w:firstLine="720"/>
        <w:jc w:val="center"/>
        <w:rPr>
          <w:rFonts w:ascii="Calibri" w:eastAsia="Calibri" w:hAnsi="Calibri" w:cs="Calibri"/>
          <w:b/>
          <w:bCs/>
        </w:rPr>
      </w:pPr>
      <w:r w:rsidRPr="005E7B71">
        <w:rPr>
          <w:rFonts w:ascii="Calibri" w:eastAsia="Calibri" w:hAnsi="Calibri" w:cs="Calibri"/>
          <w:b/>
          <w:bCs/>
        </w:rPr>
        <w:lastRenderedPageBreak/>
        <w:t>References</w:t>
      </w:r>
    </w:p>
    <w:p w14:paraId="164C8EEF"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Britt, H. (2020, July 13). </w:t>
      </w:r>
      <w:r w:rsidRPr="005E7B71">
        <w:rPr>
          <w:rFonts w:ascii="Calibri" w:eastAsia="Calibri" w:hAnsi="Calibri" w:cs="Calibri"/>
          <w:i/>
          <w:iCs/>
        </w:rPr>
        <w:t>How target ensures its supply chain never misses the mark</w:t>
      </w:r>
      <w:r w:rsidRPr="005E7B71">
        <w:rPr>
          <w:rFonts w:ascii="Calibri" w:eastAsia="Calibri" w:hAnsi="Calibri" w:cs="Calibri"/>
        </w:rPr>
        <w:t xml:space="preserve">. </w:t>
      </w:r>
      <w:proofErr w:type="spellStart"/>
      <w:r w:rsidRPr="005E7B71">
        <w:rPr>
          <w:rFonts w:ascii="Calibri" w:eastAsia="Calibri" w:hAnsi="Calibri" w:cs="Calibri"/>
        </w:rPr>
        <w:t>Thomasnet</w:t>
      </w:r>
      <w:proofErr w:type="spellEnd"/>
      <w:r w:rsidRPr="005E7B71">
        <w:rPr>
          <w:rFonts w:ascii="Calibri" w:eastAsia="Calibri" w:hAnsi="Calibri" w:cs="Calibri"/>
        </w:rPr>
        <w:t xml:space="preserve">® - Product Sourcing and Supplier Discovery Platform - Find North American Manufacturers, Suppliers and Industrial Companies. https://www.thomasnet.com/insights/target-supply-chain/?msockid=35c1814e974f6fa62044950d96be6e02 </w:t>
      </w:r>
    </w:p>
    <w:p w14:paraId="12142D43"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Business Insider. (n.d.). </w:t>
      </w:r>
      <w:r w:rsidRPr="005E7B71">
        <w:rPr>
          <w:rFonts w:ascii="Calibri" w:eastAsia="Calibri" w:hAnsi="Calibri" w:cs="Calibri"/>
          <w:i/>
          <w:iCs/>
        </w:rPr>
        <w:t>Latest News in Tech, markets, Economy &amp; Innovation</w:t>
      </w:r>
      <w:r w:rsidRPr="005E7B71">
        <w:rPr>
          <w:rFonts w:ascii="Calibri" w:eastAsia="Calibri" w:hAnsi="Calibri" w:cs="Calibri"/>
        </w:rPr>
        <w:t xml:space="preserve">. https://www.businessinsider.com/ </w:t>
      </w:r>
    </w:p>
    <w:p w14:paraId="2B190CED"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Capital One Shopping. (n.d.). </w:t>
      </w:r>
      <w:r w:rsidRPr="005E7B71">
        <w:rPr>
          <w:rFonts w:ascii="Calibri" w:eastAsia="Calibri" w:hAnsi="Calibri" w:cs="Calibri"/>
          <w:i/>
          <w:iCs/>
        </w:rPr>
        <w:t>You’ll never have to wait for a sale again.</w:t>
      </w:r>
      <w:r w:rsidRPr="005E7B71">
        <w:rPr>
          <w:rFonts w:ascii="Calibri" w:eastAsia="Calibri" w:hAnsi="Calibri" w:cs="Calibri"/>
        </w:rPr>
        <w:t xml:space="preserve"> https://capitaloneshopping.com/lp/shoppingdeals?utm_source=Panda&amp;utm_campaign=1235851347938378&amp;utm_network=o&amp;utm_kwd=kwd-77240928131332%3Aloc-4093&amp;utm_loc=104829&amp;utm_term=77240882030874&amp;utm_type=b&amp;utm_nat=usa&amp;utm_lava=01-0000%3Fmsclkid </w:t>
      </w:r>
    </w:p>
    <w:p w14:paraId="7B11B2AA"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Choo, J. (2024, January 5). </w:t>
      </w:r>
      <w:r w:rsidRPr="005E7B71">
        <w:rPr>
          <w:rFonts w:ascii="Calibri" w:eastAsia="Calibri" w:hAnsi="Calibri" w:cs="Calibri"/>
          <w:i/>
          <w:iCs/>
        </w:rPr>
        <w:t>Walmart business strategy: A comprehensive analysis</w:t>
      </w:r>
      <w:r w:rsidRPr="005E7B71">
        <w:rPr>
          <w:rFonts w:ascii="Calibri" w:eastAsia="Calibri" w:hAnsi="Calibri" w:cs="Calibri"/>
        </w:rPr>
        <w:t xml:space="preserve">. THE STRATEGY JOURNEY. https://strategyjourney.com/walmart-business-strategy-a-comprehensive-analysis/ </w:t>
      </w:r>
    </w:p>
    <w:p w14:paraId="71002A67"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Curry, R. (2022, April 29). </w:t>
      </w:r>
      <w:r w:rsidRPr="005E7B71">
        <w:rPr>
          <w:rFonts w:ascii="Calibri" w:eastAsia="Calibri" w:hAnsi="Calibri" w:cs="Calibri"/>
          <w:i/>
          <w:iCs/>
        </w:rPr>
        <w:t>Amazon is losing money in 2022-here’s why</w:t>
      </w:r>
      <w:r w:rsidRPr="005E7B71">
        <w:rPr>
          <w:rFonts w:ascii="Calibri" w:eastAsia="Calibri" w:hAnsi="Calibri" w:cs="Calibri"/>
        </w:rPr>
        <w:t xml:space="preserve">. Market Realist. https://marketrealist.com/p/why-is-amazon-losing-money/ </w:t>
      </w:r>
    </w:p>
    <w:p w14:paraId="2E679AFE"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Dr. Gary Fox. (2024, July 17). </w:t>
      </w:r>
      <w:r w:rsidRPr="005E7B71">
        <w:rPr>
          <w:rFonts w:ascii="Calibri" w:eastAsia="Calibri" w:hAnsi="Calibri" w:cs="Calibri"/>
          <w:i/>
          <w:iCs/>
        </w:rPr>
        <w:t>One-stop-shop business model pattern</w:t>
      </w:r>
      <w:r w:rsidRPr="005E7B71">
        <w:rPr>
          <w:rFonts w:ascii="Calibri" w:eastAsia="Calibri" w:hAnsi="Calibri" w:cs="Calibri"/>
        </w:rPr>
        <w:t xml:space="preserve">. https://www.garyfox.co/patterns/one-stop-shop/ </w:t>
      </w:r>
    </w:p>
    <w:p w14:paraId="57B1D990"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lastRenderedPageBreak/>
        <w:t xml:space="preserve">Forbes. (n.d.). </w:t>
      </w:r>
      <w:r w:rsidRPr="005E7B71">
        <w:rPr>
          <w:rFonts w:ascii="Calibri" w:eastAsia="Calibri" w:hAnsi="Calibri" w:cs="Calibri"/>
          <w:i/>
          <w:iCs/>
        </w:rPr>
        <w:t>Forbes</w:t>
      </w:r>
      <w:r w:rsidRPr="005E7B71">
        <w:rPr>
          <w:rFonts w:ascii="Calibri" w:eastAsia="Calibri" w:hAnsi="Calibri" w:cs="Calibri"/>
        </w:rPr>
        <w:t xml:space="preserve">. https://www.forbes.com/ </w:t>
      </w:r>
    </w:p>
    <w:p w14:paraId="5CF45A9A"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Guggina, D. (2024, July 10). </w:t>
      </w:r>
      <w:r w:rsidRPr="005E7B71">
        <w:rPr>
          <w:rFonts w:ascii="Calibri" w:eastAsia="Calibri" w:hAnsi="Calibri" w:cs="Calibri"/>
          <w:i/>
          <w:iCs/>
        </w:rPr>
        <w:t>Walmart’s Grocery Network Transformation: The next steps on our supply chain modernization journey</w:t>
      </w:r>
      <w:r w:rsidRPr="005E7B71">
        <w:rPr>
          <w:rFonts w:ascii="Calibri" w:eastAsia="Calibri" w:hAnsi="Calibri" w:cs="Calibri"/>
        </w:rPr>
        <w:t xml:space="preserve">. Walmart. https://corporate.walmart.com/news/2024/07/10/walmarts-grocery-network-transformation-the-next-steps-on-our-supply-chain-modernization-journey </w:t>
      </w:r>
    </w:p>
    <w:p w14:paraId="2544B85D"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Howes, O. (2024, July 24). </w:t>
      </w:r>
      <w:r w:rsidRPr="005E7B71">
        <w:rPr>
          <w:rFonts w:ascii="Calibri" w:eastAsia="Calibri" w:hAnsi="Calibri" w:cs="Calibri"/>
          <w:i/>
          <w:iCs/>
        </w:rPr>
        <w:t>Supermarkets and the environment</w:t>
      </w:r>
      <w:r w:rsidRPr="005E7B71">
        <w:rPr>
          <w:rFonts w:ascii="Calibri" w:eastAsia="Calibri" w:hAnsi="Calibri" w:cs="Calibri"/>
        </w:rPr>
        <w:t xml:space="preserve">. Which? https://www.which.co.uk/reviews/shopping-sustainably/article/supermarkets-and-the-environment-ahzAC2s22tXv </w:t>
      </w:r>
    </w:p>
    <w:p w14:paraId="58618945"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Howland, D. (2018, October 17). </w:t>
      </w:r>
      <w:r w:rsidRPr="005E7B71">
        <w:rPr>
          <w:rFonts w:ascii="Calibri" w:eastAsia="Calibri" w:hAnsi="Calibri" w:cs="Calibri"/>
          <w:i/>
          <w:iCs/>
        </w:rPr>
        <w:t>Amazon store count tops 600</w:t>
      </w:r>
      <w:r w:rsidRPr="005E7B71">
        <w:rPr>
          <w:rFonts w:ascii="Calibri" w:eastAsia="Calibri" w:hAnsi="Calibri" w:cs="Calibri"/>
        </w:rPr>
        <w:t xml:space="preserve">. Retail Dive. https://www.retaildive.com/news/amazon-store-count-tops-600/539882/ </w:t>
      </w:r>
    </w:p>
    <w:p w14:paraId="30DC12D4"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Investopedia. (n.d.). Investopedia. https://www.investopedia.com/ </w:t>
      </w:r>
    </w:p>
    <w:p w14:paraId="05CB250A" w14:textId="77777777" w:rsidR="005E7B71" w:rsidRPr="005E7B71" w:rsidRDefault="005E7B71" w:rsidP="005E7B71">
      <w:pPr>
        <w:spacing w:line="480" w:lineRule="auto"/>
        <w:ind w:firstLine="720"/>
        <w:rPr>
          <w:rFonts w:ascii="Calibri" w:eastAsia="Calibri" w:hAnsi="Calibri" w:cs="Calibri"/>
        </w:rPr>
      </w:pPr>
      <w:proofErr w:type="spellStart"/>
      <w:r w:rsidRPr="005E7B71">
        <w:rPr>
          <w:rFonts w:ascii="Calibri" w:eastAsia="Calibri" w:hAnsi="Calibri" w:cs="Calibri"/>
        </w:rPr>
        <w:t>Jennewine</w:t>
      </w:r>
      <w:proofErr w:type="spellEnd"/>
      <w:r w:rsidRPr="005E7B71">
        <w:rPr>
          <w:rFonts w:ascii="Calibri" w:eastAsia="Calibri" w:hAnsi="Calibri" w:cs="Calibri"/>
        </w:rPr>
        <w:t xml:space="preserve">, T. (2020, December 12). </w:t>
      </w:r>
      <w:r w:rsidRPr="005E7B71">
        <w:rPr>
          <w:rFonts w:ascii="Calibri" w:eastAsia="Calibri" w:hAnsi="Calibri" w:cs="Calibri"/>
          <w:i/>
          <w:iCs/>
        </w:rPr>
        <w:t>How Amazon’s diverse businesses help it thrive</w:t>
      </w:r>
      <w:r w:rsidRPr="005E7B71">
        <w:rPr>
          <w:rFonts w:ascii="Calibri" w:eastAsia="Calibri" w:hAnsi="Calibri" w:cs="Calibri"/>
        </w:rPr>
        <w:t xml:space="preserve">. The Motley Fool. https://www.fool.com/investing/2020/12/12/how-amazons-diverse-businesses-help-it-succeed/?msockid=35c1814e974f6fa62044950d96be6e02 </w:t>
      </w:r>
    </w:p>
    <w:p w14:paraId="5D5891D3"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Kerr, T. (2022, March 1). </w:t>
      </w:r>
      <w:r w:rsidRPr="005E7B71">
        <w:rPr>
          <w:rFonts w:ascii="Calibri" w:eastAsia="Calibri" w:hAnsi="Calibri" w:cs="Calibri"/>
          <w:i/>
          <w:iCs/>
        </w:rPr>
        <w:t>Walmart has the scale and infrastructure to generate positive gains</w:t>
      </w:r>
      <w:r w:rsidRPr="005E7B71">
        <w:rPr>
          <w:rFonts w:ascii="Calibri" w:eastAsia="Calibri" w:hAnsi="Calibri" w:cs="Calibri"/>
        </w:rPr>
        <w:t xml:space="preserve">. Yahoo! Finance. https://finance.yahoo.com/news/walmart-scale-infrastructure-generate-positive-201822628.html </w:t>
      </w:r>
    </w:p>
    <w:p w14:paraId="29DF3767"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Morningstar. (n.d.). </w:t>
      </w:r>
      <w:r w:rsidRPr="005E7B71">
        <w:rPr>
          <w:rFonts w:ascii="Calibri" w:eastAsia="Calibri" w:hAnsi="Calibri" w:cs="Calibri"/>
          <w:i/>
          <w:iCs/>
        </w:rPr>
        <w:t>Morningstar | Empowering Investor Success</w:t>
      </w:r>
      <w:r w:rsidRPr="005E7B71">
        <w:rPr>
          <w:rFonts w:ascii="Calibri" w:eastAsia="Calibri" w:hAnsi="Calibri" w:cs="Calibri"/>
        </w:rPr>
        <w:t xml:space="preserve">. https://www.morningstar.com/ </w:t>
      </w:r>
    </w:p>
    <w:p w14:paraId="735D2589"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lastRenderedPageBreak/>
        <w:t xml:space="preserve">Neubauer, B. (2024, June 14). </w:t>
      </w:r>
      <w:r w:rsidRPr="005E7B71">
        <w:rPr>
          <w:rFonts w:ascii="Calibri" w:eastAsia="Calibri" w:hAnsi="Calibri" w:cs="Calibri"/>
          <w:i/>
          <w:iCs/>
        </w:rPr>
        <w:t>Target’s good &amp; gather vs. Walmart’s great value: How these 7 grocery staples compare in price</w:t>
      </w:r>
      <w:r w:rsidRPr="005E7B71">
        <w:rPr>
          <w:rFonts w:ascii="Calibri" w:eastAsia="Calibri" w:hAnsi="Calibri" w:cs="Calibri"/>
        </w:rPr>
        <w:t xml:space="preserve">. </w:t>
      </w:r>
      <w:proofErr w:type="spellStart"/>
      <w:r w:rsidRPr="005E7B71">
        <w:rPr>
          <w:rFonts w:ascii="Calibri" w:eastAsia="Calibri" w:hAnsi="Calibri" w:cs="Calibri"/>
        </w:rPr>
        <w:t>GOBankingRates</w:t>
      </w:r>
      <w:proofErr w:type="spellEnd"/>
      <w:r w:rsidRPr="005E7B71">
        <w:rPr>
          <w:rFonts w:ascii="Calibri" w:eastAsia="Calibri" w:hAnsi="Calibri" w:cs="Calibri"/>
        </w:rPr>
        <w:t xml:space="preserve">. https://www.gobankingrates.com/saving-money/food/target-good-and-gather-vs-walmart-great-value-how-grocery-staples-compare-price/ </w:t>
      </w:r>
    </w:p>
    <w:p w14:paraId="5775DEAC"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NIST. (2023, May 11). </w:t>
      </w:r>
      <w:r w:rsidRPr="005E7B71">
        <w:rPr>
          <w:rFonts w:ascii="Calibri" w:eastAsia="Calibri" w:hAnsi="Calibri" w:cs="Calibri"/>
          <w:i/>
          <w:iCs/>
        </w:rPr>
        <w:t>Laws and regulations resources</w:t>
      </w:r>
      <w:r w:rsidRPr="005E7B71">
        <w:rPr>
          <w:rFonts w:ascii="Calibri" w:eastAsia="Calibri" w:hAnsi="Calibri" w:cs="Calibri"/>
        </w:rPr>
        <w:t xml:space="preserve">. https://www.nist.gov/pml/owm/laws-and-regulations/laws-and-regulations-resources </w:t>
      </w:r>
    </w:p>
    <w:p w14:paraId="5FEC4785"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Smith, C. (2024, July 17). </w:t>
      </w:r>
      <w:r w:rsidRPr="005E7B71">
        <w:rPr>
          <w:rFonts w:ascii="Calibri" w:eastAsia="Calibri" w:hAnsi="Calibri" w:cs="Calibri"/>
          <w:i/>
          <w:iCs/>
        </w:rPr>
        <w:t>Walmart</w:t>
      </w:r>
      <w:r w:rsidRPr="005E7B71">
        <w:rPr>
          <w:rFonts w:ascii="Calibri" w:eastAsia="Calibri" w:hAnsi="Calibri" w:cs="Calibri"/>
        </w:rPr>
        <w:t xml:space="preserve">. DMR. https://expandedramblings.com/index.php/walmart-statistics/ </w:t>
      </w:r>
    </w:p>
    <w:p w14:paraId="0680ADC2"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Staff, A. (2024, October 9). </w:t>
      </w:r>
      <w:r w:rsidRPr="005E7B71">
        <w:rPr>
          <w:rFonts w:ascii="Calibri" w:eastAsia="Calibri" w:hAnsi="Calibri" w:cs="Calibri"/>
          <w:i/>
          <w:iCs/>
        </w:rPr>
        <w:t>Amazon announces 7 new innovations that power your shopping and delivery experience</w:t>
      </w:r>
      <w:r w:rsidRPr="005E7B71">
        <w:rPr>
          <w:rFonts w:ascii="Calibri" w:eastAsia="Calibri" w:hAnsi="Calibri" w:cs="Calibri"/>
        </w:rPr>
        <w:t xml:space="preserve">. Amazon’s 7 innovations that power your shopping and delivery experience. https://www.aboutamazon.com/news/operations/amazon-innovations-ai-robotics-delivery-sustainability </w:t>
      </w:r>
    </w:p>
    <w:p w14:paraId="1196A94C"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Statista. (n.d.). </w:t>
      </w:r>
      <w:r w:rsidRPr="005E7B71">
        <w:rPr>
          <w:rFonts w:ascii="Calibri" w:eastAsia="Calibri" w:hAnsi="Calibri" w:cs="Calibri"/>
          <w:i/>
          <w:iCs/>
        </w:rPr>
        <w:t>The Statistics Portal</w:t>
      </w:r>
      <w:r w:rsidRPr="005E7B71">
        <w:rPr>
          <w:rFonts w:ascii="Calibri" w:eastAsia="Calibri" w:hAnsi="Calibri" w:cs="Calibri"/>
        </w:rPr>
        <w:t xml:space="preserve">. https://www.statista.com/ </w:t>
      </w:r>
    </w:p>
    <w:p w14:paraId="5BE97677"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stock </w:t>
      </w:r>
      <w:proofErr w:type="gramStart"/>
      <w:r w:rsidRPr="005E7B71">
        <w:rPr>
          <w:rFonts w:ascii="Calibri" w:eastAsia="Calibri" w:hAnsi="Calibri" w:cs="Calibri"/>
        </w:rPr>
        <w:t>data.online</w:t>
      </w:r>
      <w:proofErr w:type="gramEnd"/>
      <w:r w:rsidRPr="005E7B71">
        <w:rPr>
          <w:rFonts w:ascii="Calibri" w:eastAsia="Calibri" w:hAnsi="Calibri" w:cs="Calibri"/>
        </w:rPr>
        <w:t xml:space="preserve">. (n.d.). </w:t>
      </w:r>
      <w:r w:rsidRPr="005E7B71">
        <w:rPr>
          <w:rFonts w:ascii="Calibri" w:eastAsia="Calibri" w:hAnsi="Calibri" w:cs="Calibri"/>
          <w:i/>
          <w:iCs/>
        </w:rPr>
        <w:t>Walmart Inc (WMT)</w:t>
      </w:r>
      <w:r w:rsidRPr="005E7B71">
        <w:rPr>
          <w:rFonts w:ascii="Calibri" w:eastAsia="Calibri" w:hAnsi="Calibri" w:cs="Calibri"/>
        </w:rPr>
        <w:t xml:space="preserve">. Stock Data Online. https://stock-data.online/stock/wmt/activity-ratio/inventory-turnover </w:t>
      </w:r>
    </w:p>
    <w:p w14:paraId="2672935E"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Thompson, A. A., </w:t>
      </w:r>
      <w:proofErr w:type="spellStart"/>
      <w:r w:rsidRPr="005E7B71">
        <w:rPr>
          <w:rFonts w:ascii="Calibri" w:eastAsia="Calibri" w:hAnsi="Calibri" w:cs="Calibri"/>
        </w:rPr>
        <w:t>Peteraf</w:t>
      </w:r>
      <w:proofErr w:type="spellEnd"/>
      <w:r w:rsidRPr="005E7B71">
        <w:rPr>
          <w:rFonts w:ascii="Calibri" w:eastAsia="Calibri" w:hAnsi="Calibri" w:cs="Calibri"/>
        </w:rPr>
        <w:t xml:space="preserve">, M. A., Gamble, J. E., &amp; A.J. Strickland III, A. J. (2022). </w:t>
      </w:r>
      <w:r w:rsidRPr="005E7B71">
        <w:rPr>
          <w:rFonts w:ascii="Calibri" w:eastAsia="Calibri" w:hAnsi="Calibri" w:cs="Calibri"/>
          <w:i/>
          <w:iCs/>
        </w:rPr>
        <w:t>https://www.mheducation.com/</w:t>
      </w:r>
      <w:r w:rsidRPr="005E7B71">
        <w:rPr>
          <w:rFonts w:ascii="Calibri" w:eastAsia="Calibri" w:hAnsi="Calibri" w:cs="Calibri"/>
        </w:rPr>
        <w:t xml:space="preserve"> (23rd ed.). McGraw Hill LLC. </w:t>
      </w:r>
    </w:p>
    <w:p w14:paraId="148C325A"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t xml:space="preserve">U.S. Securities and Exchange Commission. (2019). </w:t>
      </w:r>
      <w:r w:rsidRPr="005E7B71">
        <w:rPr>
          <w:rFonts w:ascii="Calibri" w:eastAsia="Calibri" w:hAnsi="Calibri" w:cs="Calibri"/>
          <w:i/>
          <w:iCs/>
        </w:rPr>
        <w:t>Walmart charged with FCPA violations</w:t>
      </w:r>
      <w:r w:rsidRPr="005E7B71">
        <w:rPr>
          <w:rFonts w:ascii="Calibri" w:eastAsia="Calibri" w:hAnsi="Calibri" w:cs="Calibri"/>
        </w:rPr>
        <w:t xml:space="preserve">. https://www.sec.gov/newsroom/press-releases/2019-102 </w:t>
      </w:r>
    </w:p>
    <w:p w14:paraId="617458D2" w14:textId="77777777" w:rsidR="005E7B71" w:rsidRPr="005E7B71" w:rsidRDefault="005E7B71" w:rsidP="005E7B71">
      <w:pPr>
        <w:spacing w:line="480" w:lineRule="auto"/>
        <w:ind w:firstLine="720"/>
        <w:rPr>
          <w:rFonts w:ascii="Calibri" w:eastAsia="Calibri" w:hAnsi="Calibri" w:cs="Calibri"/>
        </w:rPr>
      </w:pPr>
      <w:r w:rsidRPr="005E7B71">
        <w:rPr>
          <w:rFonts w:ascii="Calibri" w:eastAsia="Calibri" w:hAnsi="Calibri" w:cs="Calibri"/>
        </w:rPr>
        <w:lastRenderedPageBreak/>
        <w:t xml:space="preserve">Vector. (2024, November 6). </w:t>
      </w:r>
      <w:r w:rsidRPr="005E7B71">
        <w:rPr>
          <w:rFonts w:ascii="Calibri" w:eastAsia="Calibri" w:hAnsi="Calibri" w:cs="Calibri"/>
          <w:i/>
          <w:iCs/>
        </w:rPr>
        <w:t>Walmart’s Supply Chain: A detailed look at how they manage it</w:t>
      </w:r>
      <w:r w:rsidRPr="005E7B71">
        <w:rPr>
          <w:rFonts w:ascii="Calibri" w:eastAsia="Calibri" w:hAnsi="Calibri" w:cs="Calibri"/>
        </w:rPr>
        <w:t xml:space="preserve">. https://www.withvector.com/blog/walmarts-supply-chain-a-detailed-look-at-how-they-manage-it/ </w:t>
      </w:r>
    </w:p>
    <w:p w14:paraId="02D13530" w14:textId="3F0F706C" w:rsidR="00354842" w:rsidRDefault="00354842">
      <w:pPr>
        <w:rPr>
          <w:rFonts w:ascii="Calibri" w:eastAsia="Calibri" w:hAnsi="Calibri" w:cs="Calibri"/>
        </w:rPr>
      </w:pPr>
      <w:r>
        <w:rPr>
          <w:rFonts w:ascii="Calibri" w:eastAsia="Calibri" w:hAnsi="Calibri" w:cs="Calibri"/>
        </w:rPr>
        <w:br w:type="page"/>
      </w:r>
    </w:p>
    <w:tbl>
      <w:tblPr>
        <w:tblW w:w="10740" w:type="dxa"/>
        <w:tblLook w:val="04A0" w:firstRow="1" w:lastRow="0" w:firstColumn="1" w:lastColumn="0" w:noHBand="0" w:noVBand="1"/>
      </w:tblPr>
      <w:tblGrid>
        <w:gridCol w:w="1340"/>
        <w:gridCol w:w="1240"/>
        <w:gridCol w:w="2040"/>
        <w:gridCol w:w="1880"/>
        <w:gridCol w:w="1620"/>
        <w:gridCol w:w="1709"/>
        <w:gridCol w:w="1060"/>
      </w:tblGrid>
      <w:tr w:rsidR="001623E2" w:rsidRPr="001623E2" w14:paraId="62026197" w14:textId="77777777" w:rsidTr="001623E2">
        <w:trPr>
          <w:trHeight w:val="288"/>
        </w:trPr>
        <w:tc>
          <w:tcPr>
            <w:tcW w:w="2580" w:type="dxa"/>
            <w:gridSpan w:val="2"/>
            <w:tcBorders>
              <w:top w:val="nil"/>
              <w:left w:val="nil"/>
              <w:bottom w:val="nil"/>
              <w:right w:val="nil"/>
            </w:tcBorders>
            <w:shd w:val="clear" w:color="auto" w:fill="auto"/>
            <w:noWrap/>
            <w:vAlign w:val="bottom"/>
            <w:hideMark/>
          </w:tcPr>
          <w:p w14:paraId="3D5AC85E" w14:textId="77777777" w:rsidR="001623E2" w:rsidRPr="001623E2" w:rsidRDefault="001623E2" w:rsidP="001623E2">
            <w:pPr>
              <w:spacing w:after="0" w:line="240" w:lineRule="auto"/>
              <w:rPr>
                <w:rFonts w:ascii="Calibri" w:eastAsia="Times New Roman" w:hAnsi="Calibri" w:cs="Calibri"/>
                <w:b/>
                <w:bCs/>
                <w:sz w:val="20"/>
                <w:szCs w:val="20"/>
                <w:lang w:eastAsia="en-US"/>
              </w:rPr>
            </w:pPr>
            <w:r w:rsidRPr="001623E2">
              <w:rPr>
                <w:rFonts w:ascii="Calibri" w:eastAsia="Times New Roman" w:hAnsi="Calibri" w:cs="Calibri"/>
                <w:b/>
                <w:bCs/>
                <w:sz w:val="20"/>
                <w:szCs w:val="20"/>
                <w:lang w:eastAsia="en-US"/>
              </w:rPr>
              <w:lastRenderedPageBreak/>
              <w:t>Case Analysis: 150 points</w:t>
            </w:r>
          </w:p>
        </w:tc>
        <w:tc>
          <w:tcPr>
            <w:tcW w:w="2040" w:type="dxa"/>
            <w:tcBorders>
              <w:top w:val="nil"/>
              <w:left w:val="nil"/>
              <w:bottom w:val="nil"/>
              <w:right w:val="nil"/>
            </w:tcBorders>
            <w:shd w:val="clear" w:color="auto" w:fill="auto"/>
            <w:noWrap/>
            <w:vAlign w:val="bottom"/>
            <w:hideMark/>
          </w:tcPr>
          <w:p w14:paraId="5EC59FB4" w14:textId="77777777" w:rsidR="001623E2" w:rsidRPr="001623E2" w:rsidRDefault="001623E2" w:rsidP="001623E2">
            <w:pPr>
              <w:spacing w:after="0" w:line="240" w:lineRule="auto"/>
              <w:rPr>
                <w:rFonts w:ascii="Calibri" w:eastAsia="Times New Roman" w:hAnsi="Calibri" w:cs="Calibri"/>
                <w:b/>
                <w:bCs/>
                <w:sz w:val="20"/>
                <w:szCs w:val="20"/>
                <w:lang w:eastAsia="en-US"/>
              </w:rPr>
            </w:pPr>
          </w:p>
        </w:tc>
        <w:tc>
          <w:tcPr>
            <w:tcW w:w="1880" w:type="dxa"/>
            <w:tcBorders>
              <w:top w:val="nil"/>
              <w:left w:val="nil"/>
              <w:bottom w:val="nil"/>
              <w:right w:val="nil"/>
            </w:tcBorders>
            <w:shd w:val="clear" w:color="auto" w:fill="auto"/>
            <w:noWrap/>
            <w:vAlign w:val="bottom"/>
            <w:hideMark/>
          </w:tcPr>
          <w:p w14:paraId="5E8CA943"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1620" w:type="dxa"/>
            <w:tcBorders>
              <w:top w:val="nil"/>
              <w:left w:val="nil"/>
              <w:bottom w:val="nil"/>
              <w:right w:val="nil"/>
            </w:tcBorders>
            <w:shd w:val="clear" w:color="auto" w:fill="auto"/>
            <w:noWrap/>
            <w:vAlign w:val="bottom"/>
            <w:hideMark/>
          </w:tcPr>
          <w:p w14:paraId="55464641"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1560" w:type="dxa"/>
            <w:tcBorders>
              <w:top w:val="nil"/>
              <w:left w:val="nil"/>
              <w:bottom w:val="nil"/>
              <w:right w:val="nil"/>
            </w:tcBorders>
            <w:shd w:val="clear" w:color="auto" w:fill="auto"/>
            <w:noWrap/>
            <w:vAlign w:val="bottom"/>
            <w:hideMark/>
          </w:tcPr>
          <w:p w14:paraId="0402206E"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1060" w:type="dxa"/>
            <w:tcBorders>
              <w:top w:val="nil"/>
              <w:left w:val="nil"/>
              <w:bottom w:val="nil"/>
              <w:right w:val="nil"/>
            </w:tcBorders>
            <w:shd w:val="clear" w:color="auto" w:fill="auto"/>
            <w:noWrap/>
            <w:vAlign w:val="bottom"/>
            <w:hideMark/>
          </w:tcPr>
          <w:p w14:paraId="60A2D641"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r>
      <w:tr w:rsidR="001623E2" w:rsidRPr="001623E2" w14:paraId="35B9CDA0" w14:textId="77777777" w:rsidTr="001623E2">
        <w:trPr>
          <w:trHeight w:val="705"/>
        </w:trPr>
        <w:tc>
          <w:tcPr>
            <w:tcW w:w="1340" w:type="dxa"/>
            <w:tcBorders>
              <w:top w:val="single" w:sz="4" w:space="0" w:color="000000"/>
              <w:left w:val="single" w:sz="4" w:space="0" w:color="000000"/>
              <w:bottom w:val="nil"/>
              <w:right w:val="single" w:sz="4" w:space="0" w:color="000000"/>
            </w:tcBorders>
            <w:shd w:val="clear" w:color="auto" w:fill="auto"/>
            <w:hideMark/>
          </w:tcPr>
          <w:p w14:paraId="1066BFDD" w14:textId="77777777" w:rsidR="001623E2" w:rsidRPr="001623E2" w:rsidRDefault="001623E2" w:rsidP="001623E2">
            <w:pPr>
              <w:spacing w:after="0" w:line="240" w:lineRule="auto"/>
              <w:jc w:val="center"/>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Element</w:t>
            </w:r>
          </w:p>
        </w:tc>
        <w:tc>
          <w:tcPr>
            <w:tcW w:w="1240" w:type="dxa"/>
            <w:tcBorders>
              <w:top w:val="single" w:sz="4" w:space="0" w:color="000000"/>
              <w:left w:val="nil"/>
              <w:bottom w:val="nil"/>
              <w:right w:val="single" w:sz="4" w:space="0" w:color="000000"/>
            </w:tcBorders>
            <w:shd w:val="clear" w:color="auto" w:fill="auto"/>
            <w:hideMark/>
          </w:tcPr>
          <w:p w14:paraId="50DB4B3D" w14:textId="77777777" w:rsidR="001623E2" w:rsidRPr="001623E2" w:rsidRDefault="001623E2" w:rsidP="001623E2">
            <w:pPr>
              <w:spacing w:after="0" w:line="240" w:lineRule="auto"/>
              <w:jc w:val="center"/>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Points</w:t>
            </w:r>
          </w:p>
        </w:tc>
        <w:tc>
          <w:tcPr>
            <w:tcW w:w="2040" w:type="dxa"/>
            <w:tcBorders>
              <w:top w:val="single" w:sz="4" w:space="0" w:color="000000"/>
              <w:left w:val="nil"/>
              <w:bottom w:val="nil"/>
              <w:right w:val="single" w:sz="4" w:space="0" w:color="000000"/>
            </w:tcBorders>
            <w:shd w:val="clear" w:color="000000" w:fill="00B050"/>
            <w:hideMark/>
          </w:tcPr>
          <w:p w14:paraId="07E247B8" w14:textId="77777777" w:rsidR="001623E2" w:rsidRPr="001623E2" w:rsidRDefault="001623E2" w:rsidP="001623E2">
            <w:pPr>
              <w:spacing w:after="0" w:line="240" w:lineRule="auto"/>
              <w:jc w:val="center"/>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High 90-100%</w:t>
            </w:r>
          </w:p>
        </w:tc>
        <w:tc>
          <w:tcPr>
            <w:tcW w:w="1880" w:type="dxa"/>
            <w:tcBorders>
              <w:top w:val="single" w:sz="4" w:space="0" w:color="000000"/>
              <w:left w:val="nil"/>
              <w:bottom w:val="nil"/>
              <w:right w:val="single" w:sz="4" w:space="0" w:color="000000"/>
            </w:tcBorders>
            <w:shd w:val="clear" w:color="000000" w:fill="FFFF00"/>
            <w:hideMark/>
          </w:tcPr>
          <w:p w14:paraId="0EE6082E" w14:textId="77777777" w:rsidR="001623E2" w:rsidRPr="001623E2" w:rsidRDefault="001623E2" w:rsidP="001623E2">
            <w:pPr>
              <w:spacing w:after="0" w:line="240" w:lineRule="auto"/>
              <w:jc w:val="center"/>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Medium 70-89%</w:t>
            </w:r>
          </w:p>
        </w:tc>
        <w:tc>
          <w:tcPr>
            <w:tcW w:w="1620" w:type="dxa"/>
            <w:tcBorders>
              <w:top w:val="single" w:sz="4" w:space="0" w:color="000000"/>
              <w:left w:val="nil"/>
              <w:bottom w:val="nil"/>
              <w:right w:val="single" w:sz="4" w:space="0" w:color="000000"/>
            </w:tcBorders>
            <w:shd w:val="clear" w:color="000000" w:fill="FF0000"/>
            <w:hideMark/>
          </w:tcPr>
          <w:p w14:paraId="29D4983E" w14:textId="77777777" w:rsidR="001623E2" w:rsidRPr="001623E2" w:rsidRDefault="001623E2" w:rsidP="001623E2">
            <w:pPr>
              <w:spacing w:after="0" w:line="240" w:lineRule="auto"/>
              <w:jc w:val="center"/>
              <w:rPr>
                <w:rFonts w:ascii="Calibri" w:eastAsia="Times New Roman" w:hAnsi="Calibri" w:cs="Calibri"/>
                <w:b/>
                <w:bCs/>
                <w:color w:val="FFFFFF"/>
                <w:sz w:val="20"/>
                <w:szCs w:val="20"/>
                <w:lang w:eastAsia="en-US"/>
              </w:rPr>
            </w:pPr>
            <w:r w:rsidRPr="001623E2">
              <w:rPr>
                <w:rFonts w:ascii="Calibri" w:eastAsia="Times New Roman" w:hAnsi="Calibri" w:cs="Calibri"/>
                <w:b/>
                <w:bCs/>
                <w:color w:val="FFFFFF"/>
                <w:sz w:val="20"/>
                <w:szCs w:val="20"/>
                <w:lang w:eastAsia="en-US"/>
              </w:rPr>
              <w:t>Low 60-69%</w:t>
            </w:r>
          </w:p>
        </w:tc>
        <w:tc>
          <w:tcPr>
            <w:tcW w:w="1560" w:type="dxa"/>
            <w:tcBorders>
              <w:top w:val="single" w:sz="4" w:space="0" w:color="000000"/>
              <w:left w:val="nil"/>
              <w:bottom w:val="nil"/>
              <w:right w:val="nil"/>
            </w:tcBorders>
            <w:shd w:val="clear" w:color="000000" w:fill="000000"/>
            <w:hideMark/>
          </w:tcPr>
          <w:p w14:paraId="5BE13998" w14:textId="77777777" w:rsidR="001623E2" w:rsidRPr="001623E2" w:rsidRDefault="001623E2" w:rsidP="001623E2">
            <w:pPr>
              <w:spacing w:after="0" w:line="240" w:lineRule="auto"/>
              <w:jc w:val="center"/>
              <w:rPr>
                <w:rFonts w:ascii="Calibri" w:eastAsia="Times New Roman" w:hAnsi="Calibri" w:cs="Calibri"/>
                <w:color w:val="FFFFFF"/>
                <w:sz w:val="20"/>
                <w:szCs w:val="20"/>
                <w:lang w:eastAsia="en-US"/>
              </w:rPr>
            </w:pPr>
            <w:r w:rsidRPr="001623E2">
              <w:rPr>
                <w:rFonts w:ascii="Calibri" w:eastAsia="Times New Roman" w:hAnsi="Calibri" w:cs="Calibri"/>
                <w:color w:val="FFFFFF"/>
                <w:sz w:val="20"/>
                <w:szCs w:val="20"/>
                <w:lang w:eastAsia="en-US"/>
              </w:rPr>
              <w:t>Unacceptable    &lt; 59%</w:t>
            </w:r>
          </w:p>
        </w:tc>
        <w:tc>
          <w:tcPr>
            <w:tcW w:w="1060" w:type="dxa"/>
            <w:tcBorders>
              <w:top w:val="single" w:sz="4" w:space="0" w:color="auto"/>
              <w:left w:val="single" w:sz="4" w:space="0" w:color="auto"/>
              <w:bottom w:val="nil"/>
              <w:right w:val="single" w:sz="4" w:space="0" w:color="auto"/>
            </w:tcBorders>
            <w:shd w:val="clear" w:color="auto" w:fill="auto"/>
            <w:vAlign w:val="bottom"/>
            <w:hideMark/>
          </w:tcPr>
          <w:p w14:paraId="6A6B6976" w14:textId="77777777" w:rsidR="001623E2" w:rsidRPr="001623E2" w:rsidRDefault="001623E2" w:rsidP="001623E2">
            <w:pPr>
              <w:spacing w:after="0" w:line="240" w:lineRule="auto"/>
              <w:jc w:val="center"/>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Points Earned</w:t>
            </w:r>
          </w:p>
        </w:tc>
      </w:tr>
      <w:tr w:rsidR="001623E2" w:rsidRPr="001623E2" w14:paraId="3BE80101" w14:textId="77777777" w:rsidTr="001623E2">
        <w:trPr>
          <w:trHeight w:val="2010"/>
        </w:trPr>
        <w:tc>
          <w:tcPr>
            <w:tcW w:w="1340" w:type="dxa"/>
            <w:tcBorders>
              <w:top w:val="single" w:sz="4" w:space="0" w:color="000000"/>
              <w:left w:val="single" w:sz="4" w:space="0" w:color="000000"/>
              <w:bottom w:val="single" w:sz="4" w:space="0" w:color="000000"/>
              <w:right w:val="single" w:sz="4" w:space="0" w:color="000000"/>
            </w:tcBorders>
            <w:shd w:val="clear" w:color="auto" w:fill="auto"/>
            <w:hideMark/>
          </w:tcPr>
          <w:p w14:paraId="34125355"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Executive Summary </w:t>
            </w:r>
          </w:p>
        </w:tc>
        <w:tc>
          <w:tcPr>
            <w:tcW w:w="1240" w:type="dxa"/>
            <w:tcBorders>
              <w:top w:val="single" w:sz="4" w:space="0" w:color="000000"/>
              <w:left w:val="nil"/>
              <w:bottom w:val="single" w:sz="4" w:space="0" w:color="000000"/>
              <w:right w:val="single" w:sz="4" w:space="0" w:color="000000"/>
            </w:tcBorders>
            <w:shd w:val="clear" w:color="auto" w:fill="auto"/>
            <w:hideMark/>
          </w:tcPr>
          <w:p w14:paraId="3E13C669" w14:textId="77777777" w:rsidR="001623E2" w:rsidRPr="001623E2" w:rsidRDefault="001623E2" w:rsidP="001623E2">
            <w:pPr>
              <w:spacing w:after="0" w:line="240" w:lineRule="auto"/>
              <w:rPr>
                <w:rFonts w:ascii="Calibri" w:eastAsia="Times New Roman" w:hAnsi="Calibri" w:cs="Calibri"/>
                <w:b/>
                <w:bCs/>
                <w:color w:val="008000"/>
                <w:sz w:val="20"/>
                <w:szCs w:val="20"/>
                <w:lang w:eastAsia="en-US"/>
              </w:rPr>
            </w:pPr>
            <w:r w:rsidRPr="001623E2">
              <w:rPr>
                <w:rFonts w:ascii="Calibri" w:eastAsia="Times New Roman" w:hAnsi="Calibri" w:cs="Calibri"/>
                <w:b/>
                <w:bCs/>
                <w:color w:val="008000"/>
                <w:sz w:val="20"/>
                <w:szCs w:val="20"/>
                <w:lang w:eastAsia="en-US"/>
              </w:rPr>
              <w:t>Add</w:t>
            </w:r>
            <w:r w:rsidRPr="001623E2">
              <w:rPr>
                <w:rFonts w:ascii="Calibri" w:eastAsia="Times New Roman" w:hAnsi="Calibri" w:cs="Calibri"/>
                <w:color w:val="000000"/>
                <w:sz w:val="20"/>
                <w:szCs w:val="20"/>
                <w:lang w:eastAsia="en-US"/>
              </w:rPr>
              <w:t xml:space="preserve"> up to 10 points</w:t>
            </w:r>
          </w:p>
        </w:tc>
        <w:tc>
          <w:tcPr>
            <w:tcW w:w="2040" w:type="dxa"/>
            <w:tcBorders>
              <w:top w:val="single" w:sz="4" w:space="0" w:color="000000"/>
              <w:left w:val="nil"/>
              <w:bottom w:val="single" w:sz="4" w:space="0" w:color="000000"/>
              <w:right w:val="single" w:sz="4" w:space="0" w:color="000000"/>
            </w:tcBorders>
            <w:shd w:val="clear" w:color="auto" w:fill="auto"/>
            <w:hideMark/>
          </w:tcPr>
          <w:p w14:paraId="17AF7E84"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 xml:space="preserve">Previews key points completely yet concisely; captures, holds reader's interest throughout. </w:t>
            </w:r>
          </w:p>
        </w:tc>
        <w:tc>
          <w:tcPr>
            <w:tcW w:w="1880" w:type="dxa"/>
            <w:tcBorders>
              <w:top w:val="single" w:sz="4" w:space="0" w:color="000000"/>
              <w:left w:val="nil"/>
              <w:bottom w:val="single" w:sz="4" w:space="0" w:color="000000"/>
              <w:right w:val="single" w:sz="4" w:space="0" w:color="000000"/>
            </w:tcBorders>
            <w:shd w:val="clear" w:color="auto" w:fill="auto"/>
            <w:hideMark/>
          </w:tcPr>
          <w:p w14:paraId="429555A9"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Previews most key points adequately; elicits some reader interest.   </w:t>
            </w:r>
          </w:p>
        </w:tc>
        <w:tc>
          <w:tcPr>
            <w:tcW w:w="1620" w:type="dxa"/>
            <w:tcBorders>
              <w:top w:val="single" w:sz="4" w:space="0" w:color="000000"/>
              <w:left w:val="nil"/>
              <w:bottom w:val="single" w:sz="4" w:space="0" w:color="000000"/>
              <w:right w:val="single" w:sz="4" w:space="0" w:color="000000"/>
            </w:tcBorders>
            <w:shd w:val="clear" w:color="auto" w:fill="auto"/>
            <w:hideMark/>
          </w:tcPr>
          <w:p w14:paraId="760407B6"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Executive summary does not adequately summarize key points. </w:t>
            </w:r>
          </w:p>
        </w:tc>
        <w:tc>
          <w:tcPr>
            <w:tcW w:w="1560" w:type="dxa"/>
            <w:tcBorders>
              <w:top w:val="single" w:sz="4" w:space="0" w:color="000000"/>
              <w:left w:val="nil"/>
              <w:bottom w:val="single" w:sz="4" w:space="0" w:color="000000"/>
              <w:right w:val="nil"/>
            </w:tcBorders>
            <w:shd w:val="clear" w:color="auto" w:fill="auto"/>
            <w:hideMark/>
          </w:tcPr>
          <w:p w14:paraId="13A8D0B9"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Executive summary omitted entirely or seriously deficient.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C0992"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9</w:t>
            </w:r>
          </w:p>
        </w:tc>
      </w:tr>
      <w:tr w:rsidR="001623E2" w:rsidRPr="001623E2" w14:paraId="0326B724" w14:textId="77777777" w:rsidTr="001623E2">
        <w:trPr>
          <w:trHeight w:val="2010"/>
        </w:trPr>
        <w:tc>
          <w:tcPr>
            <w:tcW w:w="1340" w:type="dxa"/>
            <w:tcBorders>
              <w:top w:val="nil"/>
              <w:left w:val="single" w:sz="4" w:space="0" w:color="auto"/>
              <w:bottom w:val="single" w:sz="4" w:space="0" w:color="auto"/>
              <w:right w:val="single" w:sz="4" w:space="0" w:color="auto"/>
            </w:tcBorders>
            <w:shd w:val="clear" w:color="auto" w:fill="auto"/>
            <w:hideMark/>
          </w:tcPr>
          <w:p w14:paraId="4E7B4A78"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Use of APA format</w:t>
            </w:r>
          </w:p>
        </w:tc>
        <w:tc>
          <w:tcPr>
            <w:tcW w:w="1240" w:type="dxa"/>
            <w:tcBorders>
              <w:top w:val="nil"/>
              <w:left w:val="nil"/>
              <w:bottom w:val="single" w:sz="4" w:space="0" w:color="auto"/>
              <w:right w:val="single" w:sz="4" w:space="0" w:color="auto"/>
            </w:tcBorders>
            <w:shd w:val="clear" w:color="auto" w:fill="auto"/>
            <w:hideMark/>
          </w:tcPr>
          <w:p w14:paraId="6AE4C5E4" w14:textId="77777777" w:rsidR="001623E2" w:rsidRPr="001623E2" w:rsidRDefault="001623E2" w:rsidP="001623E2">
            <w:pPr>
              <w:spacing w:after="0" w:line="240" w:lineRule="auto"/>
              <w:rPr>
                <w:rFonts w:ascii="Calibri" w:eastAsia="Times New Roman" w:hAnsi="Calibri" w:cs="Calibri"/>
                <w:color w:val="008000"/>
                <w:sz w:val="20"/>
                <w:szCs w:val="20"/>
                <w:lang w:eastAsia="en-US"/>
              </w:rPr>
            </w:pPr>
            <w:r w:rsidRPr="001623E2">
              <w:rPr>
                <w:rFonts w:ascii="Calibri" w:eastAsia="Times New Roman" w:hAnsi="Calibri" w:cs="Calibri"/>
                <w:color w:val="008000"/>
                <w:sz w:val="20"/>
                <w:szCs w:val="20"/>
                <w:lang w:eastAsia="en-US"/>
              </w:rPr>
              <w:t xml:space="preserve">Add </w:t>
            </w:r>
            <w:r w:rsidRPr="001623E2">
              <w:rPr>
                <w:rFonts w:ascii="Calibri" w:eastAsia="Times New Roman" w:hAnsi="Calibri" w:cs="Calibri"/>
                <w:sz w:val="20"/>
                <w:szCs w:val="20"/>
                <w:lang w:eastAsia="en-US"/>
              </w:rPr>
              <w:t>up to 10 points</w:t>
            </w:r>
          </w:p>
        </w:tc>
        <w:tc>
          <w:tcPr>
            <w:tcW w:w="2040" w:type="dxa"/>
            <w:tcBorders>
              <w:top w:val="nil"/>
              <w:left w:val="nil"/>
              <w:bottom w:val="single" w:sz="4" w:space="0" w:color="auto"/>
              <w:right w:val="single" w:sz="4" w:space="0" w:color="auto"/>
            </w:tcBorders>
            <w:shd w:val="clear" w:color="auto" w:fill="auto"/>
            <w:hideMark/>
          </w:tcPr>
          <w:p w14:paraId="6588B609"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Paper includes title page. Paper includes reference page as needed. Paper includes appendices as needed. Uses APA format correctly.</w:t>
            </w:r>
          </w:p>
        </w:tc>
        <w:tc>
          <w:tcPr>
            <w:tcW w:w="1880" w:type="dxa"/>
            <w:tcBorders>
              <w:top w:val="nil"/>
              <w:left w:val="nil"/>
              <w:bottom w:val="single" w:sz="4" w:space="0" w:color="auto"/>
              <w:right w:val="single" w:sz="4" w:space="0" w:color="auto"/>
            </w:tcBorders>
            <w:shd w:val="clear" w:color="auto" w:fill="auto"/>
            <w:hideMark/>
          </w:tcPr>
          <w:p w14:paraId="48BC5B00"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Paper includes title page. Paper includes reference page as needed. Paper includes appendices as needed. Uses APA format correctly.</w:t>
            </w:r>
          </w:p>
        </w:tc>
        <w:tc>
          <w:tcPr>
            <w:tcW w:w="1620" w:type="dxa"/>
            <w:tcBorders>
              <w:top w:val="nil"/>
              <w:left w:val="nil"/>
              <w:bottom w:val="single" w:sz="4" w:space="0" w:color="auto"/>
              <w:right w:val="single" w:sz="4" w:space="0" w:color="auto"/>
            </w:tcBorders>
            <w:shd w:val="clear" w:color="auto" w:fill="auto"/>
            <w:hideMark/>
          </w:tcPr>
          <w:p w14:paraId="7CFBDFC5"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Paper missing title page. Paper missing reference page. Paper missing appendices. Does not use APA format correctly.</w:t>
            </w:r>
          </w:p>
        </w:tc>
        <w:tc>
          <w:tcPr>
            <w:tcW w:w="1560" w:type="dxa"/>
            <w:tcBorders>
              <w:top w:val="nil"/>
              <w:left w:val="nil"/>
              <w:bottom w:val="single" w:sz="4" w:space="0" w:color="auto"/>
              <w:right w:val="single" w:sz="4" w:space="0" w:color="auto"/>
            </w:tcBorders>
            <w:shd w:val="clear" w:color="auto" w:fill="auto"/>
            <w:hideMark/>
          </w:tcPr>
          <w:p w14:paraId="65C4816C"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Paper missing title page. Paper missing reference page. Paper missing appendices. Does not use APA format correctly.</w:t>
            </w:r>
          </w:p>
        </w:tc>
        <w:tc>
          <w:tcPr>
            <w:tcW w:w="1060" w:type="dxa"/>
            <w:tcBorders>
              <w:top w:val="nil"/>
              <w:left w:val="nil"/>
              <w:bottom w:val="single" w:sz="4" w:space="0" w:color="auto"/>
              <w:right w:val="single" w:sz="4" w:space="0" w:color="auto"/>
            </w:tcBorders>
            <w:shd w:val="clear" w:color="auto" w:fill="auto"/>
            <w:vAlign w:val="bottom"/>
            <w:hideMark/>
          </w:tcPr>
          <w:p w14:paraId="3EA60BFD"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10</w:t>
            </w:r>
          </w:p>
        </w:tc>
      </w:tr>
      <w:tr w:rsidR="001623E2" w:rsidRPr="001623E2" w14:paraId="6D469BB1" w14:textId="77777777" w:rsidTr="001623E2">
        <w:trPr>
          <w:trHeight w:val="3735"/>
        </w:trPr>
        <w:tc>
          <w:tcPr>
            <w:tcW w:w="1340" w:type="dxa"/>
            <w:tcBorders>
              <w:top w:val="nil"/>
              <w:left w:val="single" w:sz="4" w:space="0" w:color="000000"/>
              <w:bottom w:val="single" w:sz="4" w:space="0" w:color="000000"/>
              <w:right w:val="single" w:sz="4" w:space="0" w:color="000000"/>
            </w:tcBorders>
            <w:shd w:val="clear" w:color="auto" w:fill="auto"/>
            <w:hideMark/>
          </w:tcPr>
          <w:p w14:paraId="7F4C8577"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External Analysis</w:t>
            </w:r>
          </w:p>
        </w:tc>
        <w:tc>
          <w:tcPr>
            <w:tcW w:w="1240" w:type="dxa"/>
            <w:tcBorders>
              <w:top w:val="nil"/>
              <w:left w:val="nil"/>
              <w:bottom w:val="single" w:sz="4" w:space="0" w:color="000000"/>
              <w:right w:val="single" w:sz="4" w:space="0" w:color="000000"/>
            </w:tcBorders>
            <w:shd w:val="clear" w:color="auto" w:fill="auto"/>
            <w:hideMark/>
          </w:tcPr>
          <w:p w14:paraId="35A91893" w14:textId="77777777" w:rsidR="001623E2" w:rsidRPr="001623E2" w:rsidRDefault="001623E2" w:rsidP="001623E2">
            <w:pPr>
              <w:spacing w:after="0" w:line="240" w:lineRule="auto"/>
              <w:rPr>
                <w:rFonts w:ascii="Calibri" w:eastAsia="Times New Roman" w:hAnsi="Calibri" w:cs="Calibri"/>
                <w:b/>
                <w:bCs/>
                <w:color w:val="008000"/>
                <w:sz w:val="20"/>
                <w:szCs w:val="20"/>
                <w:lang w:eastAsia="en-US"/>
              </w:rPr>
            </w:pPr>
            <w:r w:rsidRPr="001623E2">
              <w:rPr>
                <w:rFonts w:ascii="Calibri" w:eastAsia="Times New Roman" w:hAnsi="Calibri" w:cs="Calibri"/>
                <w:b/>
                <w:bCs/>
                <w:color w:val="008000"/>
                <w:sz w:val="20"/>
                <w:szCs w:val="20"/>
                <w:lang w:eastAsia="en-US"/>
              </w:rPr>
              <w:t>Add</w:t>
            </w:r>
            <w:r w:rsidRPr="001623E2">
              <w:rPr>
                <w:rFonts w:ascii="Calibri" w:eastAsia="Times New Roman" w:hAnsi="Calibri" w:cs="Calibri"/>
                <w:color w:val="000000"/>
                <w:sz w:val="20"/>
                <w:szCs w:val="20"/>
                <w:lang w:eastAsia="en-US"/>
              </w:rPr>
              <w:t xml:space="preserve"> up to 50 points</w:t>
            </w:r>
          </w:p>
        </w:tc>
        <w:tc>
          <w:tcPr>
            <w:tcW w:w="2040" w:type="dxa"/>
            <w:tcBorders>
              <w:top w:val="nil"/>
              <w:left w:val="nil"/>
              <w:bottom w:val="single" w:sz="4" w:space="0" w:color="000000"/>
              <w:right w:val="single" w:sz="4" w:space="0" w:color="000000"/>
            </w:tcBorders>
            <w:shd w:val="clear" w:color="auto" w:fill="auto"/>
            <w:hideMark/>
          </w:tcPr>
          <w:p w14:paraId="33209100"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 xml:space="preserve">Exceptional background of firm's industry. Analysis of external factors complete. Key external opportunities &amp; threats clearly identified. Relevant </w:t>
            </w:r>
            <w:proofErr w:type="gramStart"/>
            <w:r w:rsidRPr="001623E2">
              <w:rPr>
                <w:rFonts w:ascii="Calibri" w:eastAsia="Times New Roman" w:hAnsi="Calibri" w:cs="Calibri"/>
                <w:b/>
                <w:bCs/>
                <w:color w:val="000000"/>
                <w:sz w:val="20"/>
                <w:szCs w:val="20"/>
                <w:lang w:eastAsia="en-US"/>
              </w:rPr>
              <w:t>high quality</w:t>
            </w:r>
            <w:proofErr w:type="gramEnd"/>
            <w:r w:rsidRPr="001623E2">
              <w:rPr>
                <w:rFonts w:ascii="Calibri" w:eastAsia="Times New Roman" w:hAnsi="Calibri" w:cs="Calibri"/>
                <w:b/>
                <w:bCs/>
                <w:color w:val="000000"/>
                <w:sz w:val="20"/>
                <w:szCs w:val="20"/>
                <w:lang w:eastAsia="en-US"/>
              </w:rPr>
              <w:t xml:space="preserve"> research supports analysis.</w:t>
            </w:r>
          </w:p>
        </w:tc>
        <w:tc>
          <w:tcPr>
            <w:tcW w:w="1880" w:type="dxa"/>
            <w:tcBorders>
              <w:top w:val="nil"/>
              <w:left w:val="nil"/>
              <w:bottom w:val="single" w:sz="4" w:space="0" w:color="000000"/>
              <w:right w:val="single" w:sz="4" w:space="0" w:color="000000"/>
            </w:tcBorders>
            <w:shd w:val="clear" w:color="auto" w:fill="auto"/>
            <w:hideMark/>
          </w:tcPr>
          <w:p w14:paraId="03677F6D"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Industry analysis could have been more complete and/or clear. Included some key analytical tools. Some key opportunities and/or threats overlooked. Analysis could be improved with additional supporting research.</w:t>
            </w:r>
          </w:p>
        </w:tc>
        <w:tc>
          <w:tcPr>
            <w:tcW w:w="1620" w:type="dxa"/>
            <w:tcBorders>
              <w:top w:val="nil"/>
              <w:left w:val="nil"/>
              <w:bottom w:val="single" w:sz="4" w:space="0" w:color="000000"/>
              <w:right w:val="single" w:sz="4" w:space="0" w:color="000000"/>
            </w:tcBorders>
            <w:shd w:val="clear" w:color="auto" w:fill="auto"/>
            <w:hideMark/>
          </w:tcPr>
          <w:p w14:paraId="34902495"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Industry analysis lacks depth. Competitive analysis is minimal. Missing key analytical tools. Research is lacking or of questionable value</w:t>
            </w:r>
          </w:p>
        </w:tc>
        <w:tc>
          <w:tcPr>
            <w:tcW w:w="1560" w:type="dxa"/>
            <w:tcBorders>
              <w:top w:val="nil"/>
              <w:left w:val="nil"/>
              <w:bottom w:val="single" w:sz="4" w:space="0" w:color="000000"/>
              <w:right w:val="nil"/>
            </w:tcBorders>
            <w:shd w:val="clear" w:color="auto" w:fill="auto"/>
            <w:hideMark/>
          </w:tcPr>
          <w:p w14:paraId="18D83382"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Analysis of the firm's industry, market threats and opportunities </w:t>
            </w:r>
            <w:proofErr w:type="gramStart"/>
            <w:r w:rsidRPr="001623E2">
              <w:rPr>
                <w:rFonts w:ascii="Calibri" w:eastAsia="Times New Roman" w:hAnsi="Calibri" w:cs="Calibri"/>
                <w:color w:val="000000"/>
                <w:sz w:val="20"/>
                <w:szCs w:val="20"/>
                <w:lang w:eastAsia="en-US"/>
              </w:rPr>
              <w:t>is</w:t>
            </w:r>
            <w:proofErr w:type="gramEnd"/>
            <w:r w:rsidRPr="001623E2">
              <w:rPr>
                <w:rFonts w:ascii="Calibri" w:eastAsia="Times New Roman" w:hAnsi="Calibri" w:cs="Calibri"/>
                <w:color w:val="000000"/>
                <w:sz w:val="20"/>
                <w:szCs w:val="20"/>
                <w:lang w:eastAsia="en-US"/>
              </w:rPr>
              <w:t xml:space="preserve"> missing entirely or unacceptable</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93CD1BA"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50</w:t>
            </w:r>
          </w:p>
        </w:tc>
      </w:tr>
      <w:tr w:rsidR="001623E2" w:rsidRPr="001623E2" w14:paraId="34936787" w14:textId="77777777" w:rsidTr="001623E2">
        <w:trPr>
          <w:trHeight w:val="5490"/>
        </w:trPr>
        <w:tc>
          <w:tcPr>
            <w:tcW w:w="1340" w:type="dxa"/>
            <w:tcBorders>
              <w:top w:val="nil"/>
              <w:left w:val="single" w:sz="4" w:space="0" w:color="000000"/>
              <w:bottom w:val="single" w:sz="4" w:space="0" w:color="000000"/>
              <w:right w:val="single" w:sz="4" w:space="0" w:color="000000"/>
            </w:tcBorders>
            <w:shd w:val="clear" w:color="auto" w:fill="auto"/>
            <w:hideMark/>
          </w:tcPr>
          <w:p w14:paraId="48CFCE4F"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lastRenderedPageBreak/>
              <w:t>Internal Analysis</w:t>
            </w:r>
          </w:p>
        </w:tc>
        <w:tc>
          <w:tcPr>
            <w:tcW w:w="1240" w:type="dxa"/>
            <w:tcBorders>
              <w:top w:val="nil"/>
              <w:left w:val="nil"/>
              <w:bottom w:val="single" w:sz="4" w:space="0" w:color="000000"/>
              <w:right w:val="single" w:sz="4" w:space="0" w:color="000000"/>
            </w:tcBorders>
            <w:shd w:val="clear" w:color="auto" w:fill="auto"/>
            <w:hideMark/>
          </w:tcPr>
          <w:p w14:paraId="672A9406" w14:textId="77777777" w:rsidR="001623E2" w:rsidRPr="001623E2" w:rsidRDefault="001623E2" w:rsidP="001623E2">
            <w:pPr>
              <w:spacing w:after="0" w:line="240" w:lineRule="auto"/>
              <w:rPr>
                <w:rFonts w:ascii="Calibri" w:eastAsia="Times New Roman" w:hAnsi="Calibri" w:cs="Calibri"/>
                <w:color w:val="008000"/>
                <w:sz w:val="20"/>
                <w:szCs w:val="20"/>
                <w:lang w:eastAsia="en-US"/>
              </w:rPr>
            </w:pPr>
            <w:r w:rsidRPr="001623E2">
              <w:rPr>
                <w:rFonts w:ascii="Calibri" w:eastAsia="Times New Roman" w:hAnsi="Calibri" w:cs="Calibri"/>
                <w:b/>
                <w:bCs/>
                <w:color w:val="008000"/>
                <w:sz w:val="20"/>
                <w:szCs w:val="20"/>
                <w:lang w:eastAsia="en-US"/>
              </w:rPr>
              <w:t>Add</w:t>
            </w:r>
            <w:r w:rsidRPr="001623E2">
              <w:rPr>
                <w:rFonts w:ascii="Calibri" w:eastAsia="Times New Roman" w:hAnsi="Calibri" w:cs="Calibri"/>
                <w:color w:val="000000"/>
                <w:sz w:val="20"/>
                <w:szCs w:val="20"/>
                <w:lang w:eastAsia="en-US"/>
              </w:rPr>
              <w:t xml:space="preserve"> up to 70 points</w:t>
            </w:r>
          </w:p>
        </w:tc>
        <w:tc>
          <w:tcPr>
            <w:tcW w:w="2040" w:type="dxa"/>
            <w:tcBorders>
              <w:top w:val="nil"/>
              <w:left w:val="nil"/>
              <w:bottom w:val="single" w:sz="4" w:space="0" w:color="000000"/>
              <w:right w:val="single" w:sz="4" w:space="0" w:color="000000"/>
            </w:tcBorders>
            <w:shd w:val="clear" w:color="auto" w:fill="auto"/>
            <w:hideMark/>
          </w:tcPr>
          <w:p w14:paraId="677D9686"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 xml:space="preserve">Complete internal analysis including ratio, SWOT and other analytical tools. Key internal strengths and weaknesses are clearly identified; relevant </w:t>
            </w:r>
            <w:proofErr w:type="gramStart"/>
            <w:r w:rsidRPr="001623E2">
              <w:rPr>
                <w:rFonts w:ascii="Calibri" w:eastAsia="Times New Roman" w:hAnsi="Calibri" w:cs="Calibri"/>
                <w:b/>
                <w:bCs/>
                <w:color w:val="000000"/>
                <w:sz w:val="20"/>
                <w:szCs w:val="20"/>
                <w:lang w:eastAsia="en-US"/>
              </w:rPr>
              <w:t>high quality</w:t>
            </w:r>
            <w:proofErr w:type="gramEnd"/>
            <w:r w:rsidRPr="001623E2">
              <w:rPr>
                <w:rFonts w:ascii="Calibri" w:eastAsia="Times New Roman" w:hAnsi="Calibri" w:cs="Calibri"/>
                <w:b/>
                <w:bCs/>
                <w:color w:val="000000"/>
                <w:sz w:val="20"/>
                <w:szCs w:val="20"/>
                <w:lang w:eastAsia="en-US"/>
              </w:rPr>
              <w:t xml:space="preserve"> research supports analysis. Analysis is consistent throughout the paper.</w:t>
            </w:r>
          </w:p>
        </w:tc>
        <w:tc>
          <w:tcPr>
            <w:tcW w:w="1880" w:type="dxa"/>
            <w:tcBorders>
              <w:top w:val="nil"/>
              <w:left w:val="nil"/>
              <w:bottom w:val="single" w:sz="4" w:space="0" w:color="000000"/>
              <w:right w:val="single" w:sz="4" w:space="0" w:color="000000"/>
            </w:tcBorders>
            <w:shd w:val="clear" w:color="auto" w:fill="auto"/>
            <w:hideMark/>
          </w:tcPr>
          <w:p w14:paraId="5804858B"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One or two key strengths and weaknesses overlooked or not treated in sufficient depth. Included some analytical tools. More research could have been used to support your arguments. Analysis is </w:t>
            </w:r>
            <w:proofErr w:type="gramStart"/>
            <w:r w:rsidRPr="001623E2">
              <w:rPr>
                <w:rFonts w:ascii="Calibri" w:eastAsia="Times New Roman" w:hAnsi="Calibri" w:cs="Calibri"/>
                <w:color w:val="000000"/>
                <w:sz w:val="20"/>
                <w:szCs w:val="20"/>
                <w:lang w:eastAsia="en-US"/>
              </w:rPr>
              <w:t>has</w:t>
            </w:r>
            <w:proofErr w:type="gramEnd"/>
            <w:r w:rsidRPr="001623E2">
              <w:rPr>
                <w:rFonts w:ascii="Calibri" w:eastAsia="Times New Roman" w:hAnsi="Calibri" w:cs="Calibri"/>
                <w:color w:val="000000"/>
                <w:sz w:val="20"/>
                <w:szCs w:val="20"/>
                <w:lang w:eastAsia="en-US"/>
              </w:rPr>
              <w:t xml:space="preserve"> some inconsistencies throughout the paper.</w:t>
            </w:r>
          </w:p>
        </w:tc>
        <w:tc>
          <w:tcPr>
            <w:tcW w:w="1620" w:type="dxa"/>
            <w:tcBorders>
              <w:top w:val="nil"/>
              <w:left w:val="nil"/>
              <w:bottom w:val="single" w:sz="4" w:space="0" w:color="000000"/>
              <w:right w:val="single" w:sz="4" w:space="0" w:color="000000"/>
            </w:tcBorders>
            <w:shd w:val="clear" w:color="auto" w:fill="auto"/>
            <w:hideMark/>
          </w:tcPr>
          <w:p w14:paraId="408410CB"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Internal analysis lacks sufficient depth. Missing some key analytical tools. Research is minimal and/or of questionable value. Analysis is not consistent throughout the paper.</w:t>
            </w:r>
          </w:p>
        </w:tc>
        <w:tc>
          <w:tcPr>
            <w:tcW w:w="1560" w:type="dxa"/>
            <w:tcBorders>
              <w:top w:val="nil"/>
              <w:left w:val="nil"/>
              <w:bottom w:val="single" w:sz="4" w:space="0" w:color="000000"/>
              <w:right w:val="nil"/>
            </w:tcBorders>
            <w:shd w:val="clear" w:color="auto" w:fill="auto"/>
            <w:hideMark/>
          </w:tcPr>
          <w:p w14:paraId="258519C8"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Specific strengths and weaknesses not identified. Used few or no analytical tools. No research was done. Analysis is not consistent throughout the paper.</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3AE5EB"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68</w:t>
            </w:r>
          </w:p>
        </w:tc>
      </w:tr>
      <w:tr w:rsidR="001623E2" w:rsidRPr="001623E2" w14:paraId="7D11ACA0" w14:textId="77777777" w:rsidTr="001623E2">
        <w:trPr>
          <w:trHeight w:val="2535"/>
        </w:trPr>
        <w:tc>
          <w:tcPr>
            <w:tcW w:w="1340" w:type="dxa"/>
            <w:tcBorders>
              <w:top w:val="nil"/>
              <w:left w:val="single" w:sz="4" w:space="0" w:color="000000"/>
              <w:bottom w:val="single" w:sz="4" w:space="0" w:color="000000"/>
              <w:right w:val="single" w:sz="4" w:space="0" w:color="000000"/>
            </w:tcBorders>
            <w:shd w:val="clear" w:color="auto" w:fill="auto"/>
            <w:hideMark/>
          </w:tcPr>
          <w:p w14:paraId="15F762F6"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Appendices and Exhibits</w:t>
            </w:r>
          </w:p>
        </w:tc>
        <w:tc>
          <w:tcPr>
            <w:tcW w:w="1240" w:type="dxa"/>
            <w:tcBorders>
              <w:top w:val="nil"/>
              <w:left w:val="nil"/>
              <w:bottom w:val="single" w:sz="4" w:space="0" w:color="000000"/>
              <w:right w:val="single" w:sz="4" w:space="0" w:color="000000"/>
            </w:tcBorders>
            <w:shd w:val="clear" w:color="auto" w:fill="auto"/>
            <w:hideMark/>
          </w:tcPr>
          <w:p w14:paraId="4E9C44B1" w14:textId="77777777" w:rsidR="001623E2" w:rsidRPr="001623E2" w:rsidRDefault="001623E2" w:rsidP="001623E2">
            <w:pPr>
              <w:spacing w:after="0" w:line="240" w:lineRule="auto"/>
              <w:rPr>
                <w:rFonts w:ascii="Calibri" w:eastAsia="Times New Roman" w:hAnsi="Calibri" w:cs="Calibri"/>
                <w:b/>
                <w:bCs/>
                <w:color w:val="008000"/>
                <w:sz w:val="20"/>
                <w:szCs w:val="20"/>
                <w:lang w:eastAsia="en-US"/>
              </w:rPr>
            </w:pPr>
            <w:r w:rsidRPr="001623E2">
              <w:rPr>
                <w:rFonts w:ascii="Calibri" w:eastAsia="Times New Roman" w:hAnsi="Calibri" w:cs="Calibri"/>
                <w:b/>
                <w:bCs/>
                <w:color w:val="00B050"/>
                <w:sz w:val="20"/>
                <w:szCs w:val="20"/>
                <w:lang w:eastAsia="en-US"/>
              </w:rPr>
              <w:t>Add</w:t>
            </w:r>
            <w:r w:rsidRPr="001623E2">
              <w:rPr>
                <w:rFonts w:ascii="Calibri" w:eastAsia="Times New Roman" w:hAnsi="Calibri" w:cs="Calibri"/>
                <w:color w:val="000000"/>
                <w:sz w:val="20"/>
                <w:szCs w:val="20"/>
                <w:lang w:eastAsia="en-US"/>
              </w:rPr>
              <w:t xml:space="preserve"> up to 10 points</w:t>
            </w:r>
            <w:r w:rsidRPr="001623E2">
              <w:rPr>
                <w:rFonts w:ascii="Calibri" w:eastAsia="Times New Roman" w:hAnsi="Calibri" w:cs="Calibri"/>
                <w:b/>
                <w:bCs/>
                <w:sz w:val="20"/>
                <w:szCs w:val="20"/>
                <w:lang w:eastAsia="en-US"/>
              </w:rPr>
              <w:t xml:space="preserve"> (2 points per table)</w:t>
            </w:r>
          </w:p>
        </w:tc>
        <w:tc>
          <w:tcPr>
            <w:tcW w:w="2040" w:type="dxa"/>
            <w:tcBorders>
              <w:top w:val="nil"/>
              <w:left w:val="nil"/>
              <w:bottom w:val="single" w:sz="4" w:space="0" w:color="000000"/>
              <w:right w:val="single" w:sz="4" w:space="0" w:color="000000"/>
            </w:tcBorders>
            <w:shd w:val="clear" w:color="auto" w:fill="auto"/>
            <w:hideMark/>
          </w:tcPr>
          <w:p w14:paraId="5C042586"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 xml:space="preserve">Exhibits and tables comply with accepted rules for presentation of data; make "dense" verbiage easier to comprehend. </w:t>
            </w:r>
          </w:p>
        </w:tc>
        <w:tc>
          <w:tcPr>
            <w:tcW w:w="1880" w:type="dxa"/>
            <w:tcBorders>
              <w:top w:val="nil"/>
              <w:left w:val="nil"/>
              <w:bottom w:val="single" w:sz="4" w:space="0" w:color="000000"/>
              <w:right w:val="single" w:sz="4" w:space="0" w:color="000000"/>
            </w:tcBorders>
            <w:shd w:val="clear" w:color="auto" w:fill="auto"/>
            <w:hideMark/>
          </w:tcPr>
          <w:p w14:paraId="26205CC0"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Some minor errors in the exhibits' presentation of data; information contained in exhibits could be </w:t>
            </w:r>
            <w:proofErr w:type="gramStart"/>
            <w:r w:rsidRPr="001623E2">
              <w:rPr>
                <w:rFonts w:ascii="Calibri" w:eastAsia="Times New Roman" w:hAnsi="Calibri" w:cs="Calibri"/>
                <w:color w:val="000000"/>
                <w:sz w:val="20"/>
                <w:szCs w:val="20"/>
                <w:lang w:eastAsia="en-US"/>
              </w:rPr>
              <w:t>more clear</w:t>
            </w:r>
            <w:proofErr w:type="gramEnd"/>
          </w:p>
        </w:tc>
        <w:tc>
          <w:tcPr>
            <w:tcW w:w="1620" w:type="dxa"/>
            <w:tcBorders>
              <w:top w:val="nil"/>
              <w:left w:val="nil"/>
              <w:bottom w:val="single" w:sz="4" w:space="0" w:color="000000"/>
              <w:right w:val="single" w:sz="4" w:space="0" w:color="000000"/>
            </w:tcBorders>
            <w:shd w:val="clear" w:color="auto" w:fill="auto"/>
            <w:hideMark/>
          </w:tcPr>
          <w:p w14:paraId="4292E7C6"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Significant errors made in presentation of data; some conflict or inconsistency with body of paper</w:t>
            </w:r>
          </w:p>
        </w:tc>
        <w:tc>
          <w:tcPr>
            <w:tcW w:w="1560" w:type="dxa"/>
            <w:tcBorders>
              <w:top w:val="nil"/>
              <w:left w:val="nil"/>
              <w:bottom w:val="single" w:sz="4" w:space="0" w:color="000000"/>
              <w:right w:val="nil"/>
            </w:tcBorders>
            <w:shd w:val="clear" w:color="auto" w:fill="auto"/>
            <w:hideMark/>
          </w:tcPr>
          <w:p w14:paraId="18D26F59"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Key tables/appendices are omitted</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0669B2"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10</w:t>
            </w:r>
          </w:p>
        </w:tc>
      </w:tr>
      <w:tr w:rsidR="001623E2" w:rsidRPr="001623E2" w14:paraId="02C88376" w14:textId="77777777" w:rsidTr="001623E2">
        <w:trPr>
          <w:trHeight w:val="4575"/>
        </w:trPr>
        <w:tc>
          <w:tcPr>
            <w:tcW w:w="1340" w:type="dxa"/>
            <w:tcBorders>
              <w:top w:val="nil"/>
              <w:left w:val="single" w:sz="4" w:space="0" w:color="000000"/>
              <w:bottom w:val="single" w:sz="4" w:space="0" w:color="000000"/>
              <w:right w:val="single" w:sz="4" w:space="0" w:color="000000"/>
            </w:tcBorders>
            <w:shd w:val="clear" w:color="auto" w:fill="auto"/>
            <w:hideMark/>
          </w:tcPr>
          <w:p w14:paraId="2A186399"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 xml:space="preserve">Use of sources and </w:t>
            </w:r>
            <w:proofErr w:type="gramStart"/>
            <w:r w:rsidRPr="001623E2">
              <w:rPr>
                <w:rFonts w:ascii="Calibri" w:eastAsia="Times New Roman" w:hAnsi="Calibri" w:cs="Calibri"/>
                <w:color w:val="000000"/>
                <w:sz w:val="20"/>
                <w:szCs w:val="20"/>
                <w:lang w:eastAsia="en-US"/>
              </w:rPr>
              <w:t>APA  Format</w:t>
            </w:r>
            <w:proofErr w:type="gramEnd"/>
          </w:p>
        </w:tc>
        <w:tc>
          <w:tcPr>
            <w:tcW w:w="1240" w:type="dxa"/>
            <w:tcBorders>
              <w:top w:val="nil"/>
              <w:left w:val="nil"/>
              <w:bottom w:val="single" w:sz="4" w:space="0" w:color="000000"/>
              <w:right w:val="single" w:sz="4" w:space="0" w:color="000000"/>
            </w:tcBorders>
            <w:shd w:val="clear" w:color="auto" w:fill="auto"/>
            <w:hideMark/>
          </w:tcPr>
          <w:p w14:paraId="04B1A699" w14:textId="77777777" w:rsidR="001623E2" w:rsidRPr="001623E2" w:rsidRDefault="001623E2" w:rsidP="001623E2">
            <w:pPr>
              <w:spacing w:after="0" w:line="240" w:lineRule="auto"/>
              <w:rPr>
                <w:rFonts w:ascii="Calibri" w:eastAsia="Times New Roman" w:hAnsi="Calibri" w:cs="Calibri"/>
                <w:b/>
                <w:bCs/>
                <w:color w:val="FF0000"/>
                <w:sz w:val="20"/>
                <w:szCs w:val="20"/>
                <w:lang w:eastAsia="en-US"/>
              </w:rPr>
            </w:pPr>
            <w:r w:rsidRPr="001623E2">
              <w:rPr>
                <w:rFonts w:ascii="Calibri" w:eastAsia="Times New Roman" w:hAnsi="Calibri" w:cs="Calibri"/>
                <w:b/>
                <w:bCs/>
                <w:color w:val="FF0000"/>
                <w:sz w:val="20"/>
                <w:szCs w:val="20"/>
                <w:lang w:eastAsia="en-US"/>
              </w:rPr>
              <w:t>Subtract</w:t>
            </w:r>
            <w:r w:rsidRPr="001623E2">
              <w:rPr>
                <w:rFonts w:ascii="Calibri" w:eastAsia="Times New Roman" w:hAnsi="Calibri" w:cs="Calibri"/>
                <w:color w:val="000000"/>
                <w:sz w:val="20"/>
                <w:szCs w:val="20"/>
                <w:lang w:eastAsia="en-US"/>
              </w:rPr>
              <w:t xml:space="preserve"> up to 100 points</w:t>
            </w:r>
          </w:p>
        </w:tc>
        <w:tc>
          <w:tcPr>
            <w:tcW w:w="2040" w:type="dxa"/>
            <w:tcBorders>
              <w:top w:val="nil"/>
              <w:left w:val="nil"/>
              <w:bottom w:val="single" w:sz="4" w:space="0" w:color="000000"/>
              <w:right w:val="single" w:sz="4" w:space="0" w:color="000000"/>
            </w:tcBorders>
            <w:shd w:val="clear" w:color="auto" w:fill="auto"/>
            <w:hideMark/>
          </w:tcPr>
          <w:p w14:paraId="2E50F009"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Attributes paraphrases and quotes to sources; provides an APA-compliant "References" page. Paper includes title page. Uses APA format correctly.</w:t>
            </w:r>
          </w:p>
        </w:tc>
        <w:tc>
          <w:tcPr>
            <w:tcW w:w="1880" w:type="dxa"/>
            <w:tcBorders>
              <w:top w:val="nil"/>
              <w:left w:val="nil"/>
              <w:bottom w:val="single" w:sz="4" w:space="0" w:color="000000"/>
              <w:right w:val="single" w:sz="4" w:space="0" w:color="000000"/>
            </w:tcBorders>
            <w:shd w:val="clear" w:color="auto" w:fill="auto"/>
            <w:hideMark/>
          </w:tcPr>
          <w:p w14:paraId="72154270"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Occasional failure to acknowledge sources correctly; two or fewer APA violations. Paper includes title page. Paper includes reference page as needed. Paper includes appendices as needed. Uses APA format correctly.</w:t>
            </w:r>
          </w:p>
        </w:tc>
        <w:tc>
          <w:tcPr>
            <w:tcW w:w="1620" w:type="dxa"/>
            <w:tcBorders>
              <w:top w:val="nil"/>
              <w:left w:val="nil"/>
              <w:bottom w:val="single" w:sz="4" w:space="0" w:color="000000"/>
              <w:right w:val="single" w:sz="4" w:space="0" w:color="000000"/>
            </w:tcBorders>
            <w:shd w:val="clear" w:color="auto" w:fill="auto"/>
            <w:hideMark/>
          </w:tcPr>
          <w:p w14:paraId="34A2B33B"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Multiple instances of failing to acknowledge sources correctly; three or four APA violations. Paper missing title page. Paper missing reference page. Paper missing appendices. Does not use APA format correctly.</w:t>
            </w:r>
          </w:p>
        </w:tc>
        <w:tc>
          <w:tcPr>
            <w:tcW w:w="1560" w:type="dxa"/>
            <w:tcBorders>
              <w:top w:val="nil"/>
              <w:left w:val="nil"/>
              <w:bottom w:val="single" w:sz="4" w:space="0" w:color="000000"/>
              <w:right w:val="nil"/>
            </w:tcBorders>
            <w:shd w:val="clear" w:color="auto" w:fill="auto"/>
            <w:hideMark/>
          </w:tcPr>
          <w:p w14:paraId="60C2B1AD"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Extensive, obvious plagiarism; more than five APA violations.  Paper missing title page. Paper missing reference page. Paper missing appendices. Does not use APA format correctly.</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27327C"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0</w:t>
            </w:r>
          </w:p>
        </w:tc>
      </w:tr>
      <w:tr w:rsidR="001623E2" w:rsidRPr="001623E2" w14:paraId="3497CCA8" w14:textId="77777777" w:rsidTr="001623E2">
        <w:trPr>
          <w:trHeight w:val="2100"/>
        </w:trPr>
        <w:tc>
          <w:tcPr>
            <w:tcW w:w="1340" w:type="dxa"/>
            <w:tcBorders>
              <w:top w:val="nil"/>
              <w:left w:val="single" w:sz="4" w:space="0" w:color="000000"/>
              <w:bottom w:val="single" w:sz="4" w:space="0" w:color="000000"/>
              <w:right w:val="single" w:sz="4" w:space="0" w:color="000000"/>
            </w:tcBorders>
            <w:shd w:val="clear" w:color="auto" w:fill="auto"/>
            <w:hideMark/>
          </w:tcPr>
          <w:p w14:paraId="6167F31F"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lastRenderedPageBreak/>
              <w:t>Technical skills</w:t>
            </w:r>
          </w:p>
        </w:tc>
        <w:tc>
          <w:tcPr>
            <w:tcW w:w="1240" w:type="dxa"/>
            <w:tcBorders>
              <w:top w:val="nil"/>
              <w:left w:val="nil"/>
              <w:bottom w:val="single" w:sz="4" w:space="0" w:color="000000"/>
              <w:right w:val="single" w:sz="4" w:space="0" w:color="000000"/>
            </w:tcBorders>
            <w:shd w:val="clear" w:color="auto" w:fill="auto"/>
            <w:hideMark/>
          </w:tcPr>
          <w:p w14:paraId="6BE6E160" w14:textId="77777777" w:rsidR="001623E2" w:rsidRPr="001623E2" w:rsidRDefault="001623E2" w:rsidP="001623E2">
            <w:pPr>
              <w:spacing w:after="0" w:line="240" w:lineRule="auto"/>
              <w:rPr>
                <w:rFonts w:ascii="Calibri" w:eastAsia="Times New Roman" w:hAnsi="Calibri" w:cs="Calibri"/>
                <w:b/>
                <w:bCs/>
                <w:color w:val="FF0000"/>
                <w:sz w:val="20"/>
                <w:szCs w:val="20"/>
                <w:lang w:eastAsia="en-US"/>
              </w:rPr>
            </w:pPr>
            <w:r w:rsidRPr="001623E2">
              <w:rPr>
                <w:rFonts w:ascii="Calibri" w:eastAsia="Times New Roman" w:hAnsi="Calibri" w:cs="Calibri"/>
                <w:b/>
                <w:bCs/>
                <w:color w:val="FF0000"/>
                <w:sz w:val="20"/>
                <w:szCs w:val="20"/>
                <w:lang w:eastAsia="en-US"/>
              </w:rPr>
              <w:t>Subtract</w:t>
            </w:r>
            <w:r w:rsidRPr="001623E2">
              <w:rPr>
                <w:rFonts w:ascii="Calibri" w:eastAsia="Times New Roman" w:hAnsi="Calibri" w:cs="Calibri"/>
                <w:color w:val="000000"/>
                <w:sz w:val="20"/>
                <w:szCs w:val="20"/>
                <w:lang w:eastAsia="en-US"/>
              </w:rPr>
              <w:t xml:space="preserve"> up to 20 points</w:t>
            </w:r>
          </w:p>
        </w:tc>
        <w:tc>
          <w:tcPr>
            <w:tcW w:w="2040" w:type="dxa"/>
            <w:tcBorders>
              <w:top w:val="nil"/>
              <w:left w:val="nil"/>
              <w:bottom w:val="single" w:sz="4" w:space="0" w:color="000000"/>
              <w:right w:val="single" w:sz="4" w:space="0" w:color="000000"/>
            </w:tcBorders>
            <w:shd w:val="clear" w:color="auto" w:fill="auto"/>
            <w:hideMark/>
          </w:tcPr>
          <w:p w14:paraId="13610D0C"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Grammar, spelling, punctuation correct or very minor errors</w:t>
            </w:r>
          </w:p>
        </w:tc>
        <w:tc>
          <w:tcPr>
            <w:tcW w:w="1880" w:type="dxa"/>
            <w:tcBorders>
              <w:top w:val="nil"/>
              <w:left w:val="nil"/>
              <w:bottom w:val="single" w:sz="4" w:space="0" w:color="000000"/>
              <w:right w:val="single" w:sz="4" w:space="0" w:color="000000"/>
            </w:tcBorders>
            <w:shd w:val="clear" w:color="auto" w:fill="auto"/>
            <w:hideMark/>
          </w:tcPr>
          <w:p w14:paraId="0D3E51DD"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Some grammar, punctuation, and/or spelling errors; more proofreading needed</w:t>
            </w:r>
          </w:p>
        </w:tc>
        <w:tc>
          <w:tcPr>
            <w:tcW w:w="1620" w:type="dxa"/>
            <w:tcBorders>
              <w:top w:val="nil"/>
              <w:left w:val="nil"/>
              <w:bottom w:val="single" w:sz="4" w:space="0" w:color="000000"/>
              <w:right w:val="single" w:sz="4" w:space="0" w:color="000000"/>
            </w:tcBorders>
            <w:shd w:val="clear" w:color="auto" w:fill="auto"/>
            <w:hideMark/>
          </w:tcPr>
          <w:p w14:paraId="2AD75039"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Numerous and/or serious composition errors; failure to use spell-check</w:t>
            </w:r>
          </w:p>
        </w:tc>
        <w:tc>
          <w:tcPr>
            <w:tcW w:w="1560" w:type="dxa"/>
            <w:tcBorders>
              <w:top w:val="nil"/>
              <w:left w:val="nil"/>
              <w:bottom w:val="single" w:sz="4" w:space="0" w:color="000000"/>
              <w:right w:val="nil"/>
            </w:tcBorders>
            <w:shd w:val="clear" w:color="auto" w:fill="auto"/>
            <w:hideMark/>
          </w:tcPr>
          <w:p w14:paraId="212D5262"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Unacceptable; composition errors extensive</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BE2B81"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0</w:t>
            </w:r>
          </w:p>
        </w:tc>
      </w:tr>
      <w:tr w:rsidR="001623E2" w:rsidRPr="001623E2" w14:paraId="11927176" w14:textId="77777777" w:rsidTr="001623E2">
        <w:trPr>
          <w:trHeight w:val="2970"/>
        </w:trPr>
        <w:tc>
          <w:tcPr>
            <w:tcW w:w="1340" w:type="dxa"/>
            <w:tcBorders>
              <w:top w:val="nil"/>
              <w:left w:val="single" w:sz="4" w:space="0" w:color="000000"/>
              <w:bottom w:val="single" w:sz="4" w:space="0" w:color="000000"/>
              <w:right w:val="single" w:sz="4" w:space="0" w:color="000000"/>
            </w:tcBorders>
            <w:shd w:val="clear" w:color="auto" w:fill="auto"/>
            <w:hideMark/>
          </w:tcPr>
          <w:p w14:paraId="3E9305E0"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Readability</w:t>
            </w:r>
          </w:p>
        </w:tc>
        <w:tc>
          <w:tcPr>
            <w:tcW w:w="1240" w:type="dxa"/>
            <w:tcBorders>
              <w:top w:val="nil"/>
              <w:left w:val="nil"/>
              <w:bottom w:val="single" w:sz="4" w:space="0" w:color="000000"/>
              <w:right w:val="single" w:sz="4" w:space="0" w:color="000000"/>
            </w:tcBorders>
            <w:shd w:val="clear" w:color="auto" w:fill="auto"/>
            <w:hideMark/>
          </w:tcPr>
          <w:p w14:paraId="295528BC" w14:textId="77777777" w:rsidR="001623E2" w:rsidRPr="001623E2" w:rsidRDefault="001623E2" w:rsidP="001623E2">
            <w:pPr>
              <w:spacing w:after="0" w:line="240" w:lineRule="auto"/>
              <w:rPr>
                <w:rFonts w:ascii="Calibri" w:eastAsia="Times New Roman" w:hAnsi="Calibri" w:cs="Calibri"/>
                <w:b/>
                <w:bCs/>
                <w:color w:val="FF0000"/>
                <w:sz w:val="20"/>
                <w:szCs w:val="20"/>
                <w:lang w:eastAsia="en-US"/>
              </w:rPr>
            </w:pPr>
            <w:r w:rsidRPr="001623E2">
              <w:rPr>
                <w:rFonts w:ascii="Calibri" w:eastAsia="Times New Roman" w:hAnsi="Calibri" w:cs="Calibri"/>
                <w:b/>
                <w:bCs/>
                <w:color w:val="FF0000"/>
                <w:sz w:val="20"/>
                <w:szCs w:val="20"/>
                <w:lang w:eastAsia="en-US"/>
              </w:rPr>
              <w:t>Subtract</w:t>
            </w:r>
            <w:r w:rsidRPr="001623E2">
              <w:rPr>
                <w:rFonts w:ascii="Calibri" w:eastAsia="Times New Roman" w:hAnsi="Calibri" w:cs="Calibri"/>
                <w:color w:val="000000"/>
                <w:sz w:val="20"/>
                <w:szCs w:val="20"/>
                <w:lang w:eastAsia="en-US"/>
              </w:rPr>
              <w:t xml:space="preserve"> up to 20 points</w:t>
            </w:r>
          </w:p>
        </w:tc>
        <w:tc>
          <w:tcPr>
            <w:tcW w:w="2040" w:type="dxa"/>
            <w:tcBorders>
              <w:top w:val="nil"/>
              <w:left w:val="nil"/>
              <w:bottom w:val="single" w:sz="4" w:space="0" w:color="000000"/>
              <w:right w:val="single" w:sz="4" w:space="0" w:color="000000"/>
            </w:tcBorders>
            <w:shd w:val="clear" w:color="auto" w:fill="auto"/>
            <w:hideMark/>
          </w:tcPr>
          <w:p w14:paraId="43087D47"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Logically organized, good flow, easy to read and follow; section headings are especially clear and helpful to the reader</w:t>
            </w:r>
          </w:p>
        </w:tc>
        <w:tc>
          <w:tcPr>
            <w:tcW w:w="1880" w:type="dxa"/>
            <w:tcBorders>
              <w:top w:val="nil"/>
              <w:left w:val="nil"/>
              <w:bottom w:val="single" w:sz="4" w:space="0" w:color="000000"/>
              <w:right w:val="single" w:sz="4" w:space="0" w:color="000000"/>
            </w:tcBorders>
            <w:shd w:val="clear" w:color="auto" w:fill="auto"/>
            <w:hideMark/>
          </w:tcPr>
          <w:p w14:paraId="37BAE37C"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Organization is a bit "choppy;" precise meaning unclear at times; uses headings to separate sections</w:t>
            </w:r>
          </w:p>
        </w:tc>
        <w:tc>
          <w:tcPr>
            <w:tcW w:w="1620" w:type="dxa"/>
            <w:tcBorders>
              <w:top w:val="nil"/>
              <w:left w:val="nil"/>
              <w:bottom w:val="single" w:sz="4" w:space="0" w:color="000000"/>
              <w:right w:val="single" w:sz="4" w:space="0" w:color="000000"/>
            </w:tcBorders>
            <w:shd w:val="clear" w:color="auto" w:fill="auto"/>
            <w:hideMark/>
          </w:tcPr>
          <w:p w14:paraId="17B5EBF5"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Organization is hard to follow at times; meaning less clear than desirable; some section headings missing</w:t>
            </w:r>
          </w:p>
        </w:tc>
        <w:tc>
          <w:tcPr>
            <w:tcW w:w="1560" w:type="dxa"/>
            <w:tcBorders>
              <w:top w:val="nil"/>
              <w:left w:val="nil"/>
              <w:bottom w:val="nil"/>
              <w:right w:val="nil"/>
            </w:tcBorders>
            <w:shd w:val="clear" w:color="auto" w:fill="auto"/>
            <w:hideMark/>
          </w:tcPr>
          <w:p w14:paraId="3929DCA9" w14:textId="77777777" w:rsidR="001623E2" w:rsidRPr="001623E2" w:rsidRDefault="001623E2" w:rsidP="001623E2">
            <w:pPr>
              <w:spacing w:after="0" w:line="240" w:lineRule="auto"/>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Meaning is often unclear; omits section headings</w:t>
            </w:r>
          </w:p>
        </w:tc>
        <w:tc>
          <w:tcPr>
            <w:tcW w:w="1060" w:type="dxa"/>
            <w:tcBorders>
              <w:top w:val="nil"/>
              <w:left w:val="single" w:sz="4" w:space="0" w:color="auto"/>
              <w:bottom w:val="nil"/>
              <w:right w:val="single" w:sz="4" w:space="0" w:color="auto"/>
            </w:tcBorders>
            <w:shd w:val="clear" w:color="auto" w:fill="auto"/>
            <w:noWrap/>
            <w:vAlign w:val="bottom"/>
            <w:hideMark/>
          </w:tcPr>
          <w:p w14:paraId="16032440"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r w:rsidRPr="001623E2">
              <w:rPr>
                <w:rFonts w:ascii="Calibri" w:eastAsia="Times New Roman" w:hAnsi="Calibri" w:cs="Calibri"/>
                <w:color w:val="000000"/>
                <w:sz w:val="20"/>
                <w:szCs w:val="20"/>
                <w:lang w:eastAsia="en-US"/>
              </w:rPr>
              <w:t>0</w:t>
            </w:r>
          </w:p>
        </w:tc>
      </w:tr>
      <w:tr w:rsidR="001623E2" w:rsidRPr="001623E2" w14:paraId="3A6A90CE" w14:textId="77777777" w:rsidTr="001623E2">
        <w:trPr>
          <w:trHeight w:val="645"/>
        </w:trPr>
        <w:tc>
          <w:tcPr>
            <w:tcW w:w="1340" w:type="dxa"/>
            <w:tcBorders>
              <w:top w:val="nil"/>
              <w:left w:val="nil"/>
              <w:bottom w:val="nil"/>
              <w:right w:val="nil"/>
            </w:tcBorders>
            <w:shd w:val="clear" w:color="auto" w:fill="auto"/>
            <w:noWrap/>
            <w:vAlign w:val="bottom"/>
            <w:hideMark/>
          </w:tcPr>
          <w:p w14:paraId="3A1776E9" w14:textId="77777777" w:rsidR="001623E2" w:rsidRPr="001623E2" w:rsidRDefault="001623E2" w:rsidP="001623E2">
            <w:pPr>
              <w:spacing w:after="0" w:line="240" w:lineRule="auto"/>
              <w:jc w:val="right"/>
              <w:rPr>
                <w:rFonts w:ascii="Calibri" w:eastAsia="Times New Roman" w:hAnsi="Calibri" w:cs="Calibri"/>
                <w:color w:val="000000"/>
                <w:sz w:val="20"/>
                <w:szCs w:val="20"/>
                <w:lang w:eastAsia="en-US"/>
              </w:rPr>
            </w:pPr>
          </w:p>
        </w:tc>
        <w:tc>
          <w:tcPr>
            <w:tcW w:w="1240" w:type="dxa"/>
            <w:tcBorders>
              <w:top w:val="nil"/>
              <w:left w:val="nil"/>
              <w:bottom w:val="nil"/>
              <w:right w:val="nil"/>
            </w:tcBorders>
            <w:shd w:val="clear" w:color="auto" w:fill="auto"/>
            <w:noWrap/>
            <w:vAlign w:val="bottom"/>
            <w:hideMark/>
          </w:tcPr>
          <w:p w14:paraId="3139A794"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2040" w:type="dxa"/>
            <w:tcBorders>
              <w:top w:val="nil"/>
              <w:left w:val="nil"/>
              <w:bottom w:val="nil"/>
              <w:right w:val="nil"/>
            </w:tcBorders>
            <w:shd w:val="clear" w:color="auto" w:fill="auto"/>
            <w:noWrap/>
            <w:vAlign w:val="bottom"/>
            <w:hideMark/>
          </w:tcPr>
          <w:p w14:paraId="0BDEB7EE"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1880" w:type="dxa"/>
            <w:tcBorders>
              <w:top w:val="nil"/>
              <w:left w:val="nil"/>
              <w:bottom w:val="nil"/>
              <w:right w:val="nil"/>
            </w:tcBorders>
            <w:shd w:val="clear" w:color="auto" w:fill="auto"/>
            <w:noWrap/>
            <w:vAlign w:val="bottom"/>
            <w:hideMark/>
          </w:tcPr>
          <w:p w14:paraId="7A42CCCC"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1620" w:type="dxa"/>
            <w:tcBorders>
              <w:top w:val="nil"/>
              <w:left w:val="nil"/>
              <w:bottom w:val="nil"/>
              <w:right w:val="nil"/>
            </w:tcBorders>
            <w:shd w:val="clear" w:color="auto" w:fill="auto"/>
            <w:noWrap/>
            <w:vAlign w:val="bottom"/>
            <w:hideMark/>
          </w:tcPr>
          <w:p w14:paraId="6FB795CF" w14:textId="77777777" w:rsidR="001623E2" w:rsidRPr="001623E2" w:rsidRDefault="001623E2" w:rsidP="001623E2">
            <w:pPr>
              <w:spacing w:after="0" w:line="240" w:lineRule="auto"/>
              <w:rPr>
                <w:rFonts w:ascii="Times New Roman" w:eastAsia="Times New Roman" w:hAnsi="Times New Roman" w:cs="Times New Roman"/>
                <w:sz w:val="20"/>
                <w:szCs w:val="20"/>
                <w:lang w:eastAsia="en-US"/>
              </w:rPr>
            </w:pP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70FB0F05" w14:textId="77777777" w:rsidR="001623E2" w:rsidRPr="001623E2" w:rsidRDefault="001623E2" w:rsidP="001623E2">
            <w:pPr>
              <w:spacing w:after="0" w:line="240" w:lineRule="auto"/>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7C3783" w14:textId="77777777" w:rsidR="001623E2" w:rsidRPr="001623E2" w:rsidRDefault="001623E2" w:rsidP="001623E2">
            <w:pPr>
              <w:spacing w:after="0" w:line="240" w:lineRule="auto"/>
              <w:jc w:val="right"/>
              <w:rPr>
                <w:rFonts w:ascii="Calibri" w:eastAsia="Times New Roman" w:hAnsi="Calibri" w:cs="Calibri"/>
                <w:b/>
                <w:bCs/>
                <w:color w:val="000000"/>
                <w:sz w:val="20"/>
                <w:szCs w:val="20"/>
                <w:lang w:eastAsia="en-US"/>
              </w:rPr>
            </w:pPr>
            <w:r w:rsidRPr="001623E2">
              <w:rPr>
                <w:rFonts w:ascii="Calibri" w:eastAsia="Times New Roman" w:hAnsi="Calibri" w:cs="Calibri"/>
                <w:b/>
                <w:bCs/>
                <w:color w:val="000000"/>
                <w:sz w:val="20"/>
                <w:szCs w:val="20"/>
                <w:lang w:eastAsia="en-US"/>
              </w:rPr>
              <w:t>147</w:t>
            </w:r>
          </w:p>
        </w:tc>
      </w:tr>
    </w:tbl>
    <w:p w14:paraId="4E58A824" w14:textId="77777777" w:rsidR="005E7B71" w:rsidRPr="005E7B71" w:rsidRDefault="005E7B71" w:rsidP="005E7B71">
      <w:pPr>
        <w:spacing w:line="480" w:lineRule="auto"/>
        <w:ind w:firstLine="720"/>
        <w:rPr>
          <w:rFonts w:ascii="Calibri" w:eastAsia="Calibri" w:hAnsi="Calibri" w:cs="Calibri"/>
        </w:rPr>
      </w:pPr>
    </w:p>
    <w:sectPr w:rsidR="005E7B71" w:rsidRPr="005E7B71">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lan Bernard" w:date="2024-11-19T19:37:00Z" w:initials="AB">
    <w:p w14:paraId="24AC19E2" w14:textId="77777777" w:rsidR="008142B3" w:rsidRDefault="008142B3" w:rsidP="008142B3">
      <w:pPr>
        <w:pStyle w:val="CommentText"/>
      </w:pPr>
      <w:r>
        <w:rPr>
          <w:rStyle w:val="CommentReference"/>
        </w:rPr>
        <w:annotationRef/>
      </w:r>
      <w:r>
        <w:t>Write one executive summary for your entire paper. You add to your executive summary with each part of your paper. Limit your executive summary to no more than one page.</w:t>
      </w:r>
    </w:p>
    <w:p w14:paraId="7969C419" w14:textId="77777777" w:rsidR="008142B3" w:rsidRDefault="008142B3" w:rsidP="008142B3">
      <w:pPr>
        <w:pStyle w:val="CommentText"/>
      </w:pPr>
    </w:p>
    <w:p w14:paraId="15C5A08A" w14:textId="77777777" w:rsidR="008142B3" w:rsidRDefault="008142B3" w:rsidP="008142B3">
      <w:pPr>
        <w:pStyle w:val="CommentText"/>
      </w:pPr>
      <w:r>
        <w:t>Your executive summary is a good preview of this part of your paper.</w:t>
      </w:r>
    </w:p>
  </w:comment>
  <w:comment w:id="1" w:author="Allan Bernard" w:date="2024-11-19T19:37:00Z" w:initials="AB">
    <w:p w14:paraId="293837EA" w14:textId="77777777" w:rsidR="000554B3" w:rsidRDefault="000554B3" w:rsidP="000554B3">
      <w:pPr>
        <w:pStyle w:val="CommentText"/>
      </w:pPr>
      <w:r>
        <w:rPr>
          <w:rStyle w:val="CommentReference"/>
        </w:rPr>
        <w:annotationRef/>
      </w:r>
      <w:r>
        <w:t>Add this part of your paper to the previous parts of your paper. You are writing one paper in several parts, not several separate papers.</w:t>
      </w:r>
    </w:p>
  </w:comment>
  <w:comment w:id="2" w:author="Allan Bernard" w:date="2024-11-19T19:38:00Z" w:initials="AB">
    <w:p w14:paraId="0F5FCE2A" w14:textId="77777777" w:rsidR="00051D66" w:rsidRDefault="00051D66" w:rsidP="00051D66">
      <w:pPr>
        <w:pStyle w:val="CommentText"/>
      </w:pPr>
      <w:r>
        <w:rPr>
          <w:rStyle w:val="CommentReference"/>
        </w:rPr>
        <w:annotationRef/>
      </w:r>
      <w:r>
        <w:t>You describe the company’s strategy well. You use good information from a variety of sources to support your analysis. You make a good conclusion from your analysis.</w:t>
      </w:r>
    </w:p>
  </w:comment>
  <w:comment w:id="4" w:author="Allan Bernard" w:date="2024-11-19T19:39:00Z" w:initials="AB">
    <w:p w14:paraId="2B7936BE" w14:textId="77777777" w:rsidR="00785713" w:rsidRDefault="00785713" w:rsidP="00785713">
      <w:pPr>
        <w:pStyle w:val="CommentText"/>
      </w:pPr>
      <w:r>
        <w:rPr>
          <w:rStyle w:val="CommentReference"/>
        </w:rPr>
        <w:annotationRef/>
      </w:r>
      <w:r>
        <w:t>You use your five forces analysis well to assess the attractiveness of the industry for current competitors. Is this industry attractive for new entrants?</w:t>
      </w:r>
    </w:p>
  </w:comment>
  <w:comment w:id="5" w:author="Allan Bernard" w:date="2024-11-19T19:42:00Z" w:initials="AB">
    <w:p w14:paraId="573FAEE4" w14:textId="77777777" w:rsidR="003B10A9" w:rsidRDefault="003B10A9" w:rsidP="003B10A9">
      <w:pPr>
        <w:pStyle w:val="CommentText"/>
      </w:pPr>
      <w:r>
        <w:rPr>
          <w:rStyle w:val="CommentReference"/>
        </w:rPr>
        <w:annotationRef/>
      </w:r>
      <w:r>
        <w:t>You explain your Key Success Factors well. You do a good job explaining why you choose certain competitors for comparison. You do a good job analyzing the results of your competitive strength assessment. You make good conclusions from your analysis.</w:t>
      </w:r>
    </w:p>
  </w:comment>
  <w:comment w:id="6" w:author="Allan Bernard" w:date="2024-11-19T19:44:00Z" w:initials="AB">
    <w:p w14:paraId="67B6FB07" w14:textId="77777777" w:rsidR="00233D71" w:rsidRDefault="00233D71" w:rsidP="00233D71">
      <w:pPr>
        <w:pStyle w:val="CommentText"/>
      </w:pPr>
      <w:r>
        <w:rPr>
          <w:rStyle w:val="CommentReference"/>
        </w:rPr>
        <w:annotationRef/>
      </w:r>
      <w:r>
        <w:t>Cite your source for the information in each table.</w:t>
      </w:r>
    </w:p>
  </w:comment>
  <w:comment w:id="7" w:author="Allan Bernard" w:date="2024-11-19T19:45:00Z" w:initials="AB">
    <w:p w14:paraId="553E42D4" w14:textId="77777777" w:rsidR="005D7601" w:rsidRDefault="005D7601" w:rsidP="005D7601">
      <w:pPr>
        <w:pStyle w:val="CommentText"/>
      </w:pPr>
      <w:r>
        <w:rPr>
          <w:rStyle w:val="CommentReference"/>
        </w:rPr>
        <w:annotationRef/>
      </w:r>
      <w:r>
        <w:t>Your financial analysis is well done. You don't just list numbers and ratios, you use your calculations to analyze the performance of the company and the effectiveness of the company strategy. You draw good conclusions from your analysis.</w:t>
      </w:r>
    </w:p>
  </w:comment>
  <w:comment w:id="8" w:author="Allan Bernard" w:date="2024-11-19T19:46:00Z" w:initials="AB">
    <w:p w14:paraId="38AA785B" w14:textId="77777777" w:rsidR="00130AB0" w:rsidRDefault="00130AB0" w:rsidP="00130AB0">
      <w:pPr>
        <w:pStyle w:val="CommentText"/>
      </w:pPr>
      <w:r>
        <w:rPr>
          <w:rStyle w:val="CommentReference"/>
        </w:rPr>
        <w:annotationRef/>
      </w:r>
      <w:r>
        <w:t>Your VRIN table matches your WCSA and financial analysis.</w:t>
      </w:r>
    </w:p>
  </w:comment>
  <w:comment w:id="9" w:author="Allan Bernard" w:date="2024-11-19T19:47:00Z" w:initials="AB">
    <w:p w14:paraId="27D6A97D" w14:textId="77777777" w:rsidR="00EF18C0" w:rsidRDefault="00EF18C0" w:rsidP="00EF18C0">
      <w:pPr>
        <w:pStyle w:val="CommentText"/>
      </w:pPr>
      <w:r>
        <w:rPr>
          <w:rStyle w:val="CommentReference"/>
        </w:rPr>
        <w:annotationRef/>
      </w:r>
      <w:r>
        <w:t>A VRIN analysis is just about the target company, not the entire industry.</w:t>
      </w:r>
    </w:p>
  </w:comment>
  <w:comment w:id="10" w:author="Allan Bernard" w:date="2024-11-19T19:49:00Z" w:initials="AB">
    <w:p w14:paraId="10AAAFE8" w14:textId="77777777" w:rsidR="001909B5" w:rsidRDefault="001909B5" w:rsidP="001909B5">
      <w:pPr>
        <w:pStyle w:val="CommentText"/>
      </w:pPr>
      <w:r>
        <w:rPr>
          <w:rStyle w:val="CommentReference"/>
        </w:rPr>
        <w:annotationRef/>
      </w:r>
      <w:r>
        <w:t>List all of the strengths and weaknesses you identify in your WCSA and financial analyses in your SWOT. All of your Key Success Factors must be listed as strengths or weaknesses in your SWOT. Make sure that your SWOT analysis strengths and weaknesses match your analysis for your WCSA.   Make sure that your analysis is consistent throughout your paper.</w:t>
      </w:r>
    </w:p>
  </w:comment>
  <w:comment w:id="11" w:author="Allan Bernard" w:date="2024-11-19T19:50:00Z" w:initials="AB">
    <w:p w14:paraId="58F37290" w14:textId="77777777" w:rsidR="00A7361E" w:rsidRDefault="00A7361E" w:rsidP="00A7361E">
      <w:pPr>
        <w:pStyle w:val="CommentText"/>
      </w:pPr>
      <w:r>
        <w:rPr>
          <w:rStyle w:val="CommentReference"/>
        </w:rPr>
        <w:annotationRef/>
      </w:r>
      <w:r>
        <w:t>Except as noted, your SWOT analysis is well done. You do a good job assessing the company's SWOT factors. You draw good conclusions from your analysis.</w:t>
      </w:r>
    </w:p>
    <w:p w14:paraId="0E7ED0D0" w14:textId="77777777" w:rsidR="00A7361E" w:rsidRDefault="00A7361E" w:rsidP="00A7361E">
      <w:pPr>
        <w:pStyle w:val="CommentText"/>
      </w:pPr>
    </w:p>
    <w:p w14:paraId="4E33C84B" w14:textId="77777777" w:rsidR="00A7361E" w:rsidRDefault="00A7361E" w:rsidP="00A7361E">
      <w:pPr>
        <w:pStyle w:val="CommentText"/>
      </w:pPr>
      <w:r>
        <w:t xml:space="preserve">For the final part of your paper, identify a priority issue from your opportunities, threat, or weaknesses. Describe the benefits to the company of implementing your strategy. Your strategy must be a description of how the company could use its strengths to address or deal with that priority issue.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C5A08A" w15:done="0"/>
  <w15:commentEx w15:paraId="293837EA" w15:done="0"/>
  <w15:commentEx w15:paraId="0F5FCE2A" w15:done="0"/>
  <w15:commentEx w15:paraId="2B7936BE" w15:done="0"/>
  <w15:commentEx w15:paraId="573FAEE4" w15:done="0"/>
  <w15:commentEx w15:paraId="67B6FB07" w15:done="0"/>
  <w15:commentEx w15:paraId="553E42D4" w15:done="0"/>
  <w15:commentEx w15:paraId="38AA785B" w15:done="0"/>
  <w15:commentEx w15:paraId="27D6A97D" w15:done="0"/>
  <w15:commentEx w15:paraId="10AAAFE8" w15:done="0"/>
  <w15:commentEx w15:paraId="4E33C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BD659A" w16cex:dateUtc="2024-11-20T01:37:00Z"/>
  <w16cex:commentExtensible w16cex:durableId="04AA0A80" w16cex:dateUtc="2024-11-20T01:37:00Z"/>
  <w16cex:commentExtensible w16cex:durableId="74A9CCF8" w16cex:dateUtc="2024-11-20T01:38:00Z"/>
  <w16cex:commentExtensible w16cex:durableId="3463BFE6" w16cex:dateUtc="2024-11-20T01:39:00Z"/>
  <w16cex:commentExtensible w16cex:durableId="33593208" w16cex:dateUtc="2024-11-20T01:42:00Z"/>
  <w16cex:commentExtensible w16cex:durableId="15D2B051" w16cex:dateUtc="2024-11-20T01:44:00Z"/>
  <w16cex:commentExtensible w16cex:durableId="2F05AC73" w16cex:dateUtc="2024-11-20T01:45:00Z"/>
  <w16cex:commentExtensible w16cex:durableId="6B4E3CDB" w16cex:dateUtc="2024-11-20T01:46:00Z"/>
  <w16cex:commentExtensible w16cex:durableId="566B5DDF" w16cex:dateUtc="2024-11-20T01:47:00Z"/>
  <w16cex:commentExtensible w16cex:durableId="4D9D3077" w16cex:dateUtc="2024-11-20T01:49:00Z"/>
  <w16cex:commentExtensible w16cex:durableId="09B15E07" w16cex:dateUtc="2024-11-20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C5A08A" w16cid:durableId="63BD659A"/>
  <w16cid:commentId w16cid:paraId="293837EA" w16cid:durableId="04AA0A80"/>
  <w16cid:commentId w16cid:paraId="0F5FCE2A" w16cid:durableId="74A9CCF8"/>
  <w16cid:commentId w16cid:paraId="2B7936BE" w16cid:durableId="3463BFE6"/>
  <w16cid:commentId w16cid:paraId="573FAEE4" w16cid:durableId="33593208"/>
  <w16cid:commentId w16cid:paraId="67B6FB07" w16cid:durableId="15D2B051"/>
  <w16cid:commentId w16cid:paraId="553E42D4" w16cid:durableId="2F05AC73"/>
  <w16cid:commentId w16cid:paraId="38AA785B" w16cid:durableId="6B4E3CDB"/>
  <w16cid:commentId w16cid:paraId="27D6A97D" w16cid:durableId="566B5DDF"/>
  <w16cid:commentId w16cid:paraId="10AAAFE8" w16cid:durableId="4D9D3077"/>
  <w16cid:commentId w16cid:paraId="4E33C84B" w16cid:durableId="09B15E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AA6A8" w14:textId="77777777" w:rsidR="006532EC" w:rsidRDefault="006532EC">
      <w:pPr>
        <w:spacing w:after="0" w:line="240" w:lineRule="auto"/>
      </w:pPr>
      <w:r>
        <w:separator/>
      </w:r>
    </w:p>
  </w:endnote>
  <w:endnote w:type="continuationSeparator" w:id="0">
    <w:p w14:paraId="73F24A82" w14:textId="77777777" w:rsidR="006532EC" w:rsidRDefault="0065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5940B59" w14:paraId="21AECE66" w14:textId="77777777" w:rsidTr="45940B59">
      <w:trPr>
        <w:trHeight w:val="300"/>
      </w:trPr>
      <w:tc>
        <w:tcPr>
          <w:tcW w:w="3120" w:type="dxa"/>
        </w:tcPr>
        <w:p w14:paraId="3DEDEDD8" w14:textId="049DC232" w:rsidR="45940B59" w:rsidRDefault="45940B59" w:rsidP="45940B59">
          <w:pPr>
            <w:pStyle w:val="Header"/>
            <w:ind w:left="-115"/>
          </w:pPr>
        </w:p>
      </w:tc>
      <w:tc>
        <w:tcPr>
          <w:tcW w:w="3120" w:type="dxa"/>
        </w:tcPr>
        <w:p w14:paraId="09B803AF" w14:textId="75B4ED4D" w:rsidR="45940B59" w:rsidRDefault="45940B59" w:rsidP="45940B59">
          <w:pPr>
            <w:pStyle w:val="Header"/>
            <w:jc w:val="center"/>
          </w:pPr>
        </w:p>
      </w:tc>
      <w:tc>
        <w:tcPr>
          <w:tcW w:w="3120" w:type="dxa"/>
        </w:tcPr>
        <w:p w14:paraId="1C1C9DD5" w14:textId="60F75B7A" w:rsidR="45940B59" w:rsidRDefault="45940B59" w:rsidP="45940B59">
          <w:pPr>
            <w:pStyle w:val="Header"/>
            <w:ind w:right="-115"/>
            <w:jc w:val="right"/>
          </w:pPr>
          <w:r>
            <w:fldChar w:fldCharType="begin"/>
          </w:r>
          <w:r>
            <w:instrText>PAGE</w:instrText>
          </w:r>
          <w:r>
            <w:fldChar w:fldCharType="separate"/>
          </w:r>
          <w:r w:rsidR="00623837">
            <w:rPr>
              <w:noProof/>
            </w:rPr>
            <w:t>1</w:t>
          </w:r>
          <w:r>
            <w:fldChar w:fldCharType="end"/>
          </w:r>
        </w:p>
      </w:tc>
    </w:tr>
  </w:tbl>
  <w:p w14:paraId="45A65D24" w14:textId="381A4374" w:rsidR="45940B59" w:rsidRDefault="45940B59" w:rsidP="4594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2ED23" w14:textId="77777777" w:rsidR="006532EC" w:rsidRDefault="006532EC">
      <w:pPr>
        <w:spacing w:after="0" w:line="240" w:lineRule="auto"/>
      </w:pPr>
      <w:r>
        <w:separator/>
      </w:r>
    </w:p>
  </w:footnote>
  <w:footnote w:type="continuationSeparator" w:id="0">
    <w:p w14:paraId="7DD1B89E" w14:textId="77777777" w:rsidR="006532EC" w:rsidRDefault="0065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5940B59" w14:paraId="7CA0BBB9" w14:textId="77777777" w:rsidTr="45940B59">
      <w:trPr>
        <w:trHeight w:val="300"/>
      </w:trPr>
      <w:tc>
        <w:tcPr>
          <w:tcW w:w="3120" w:type="dxa"/>
        </w:tcPr>
        <w:p w14:paraId="273F5E16" w14:textId="32EF95D3" w:rsidR="45940B59" w:rsidRDefault="45940B59" w:rsidP="45940B59">
          <w:pPr>
            <w:pStyle w:val="Header"/>
            <w:ind w:left="-115"/>
          </w:pPr>
        </w:p>
      </w:tc>
      <w:tc>
        <w:tcPr>
          <w:tcW w:w="3120" w:type="dxa"/>
        </w:tcPr>
        <w:p w14:paraId="01EBD770" w14:textId="61A731C9" w:rsidR="45940B59" w:rsidRDefault="45940B59" w:rsidP="45940B59">
          <w:pPr>
            <w:pStyle w:val="Header"/>
            <w:jc w:val="center"/>
          </w:pPr>
        </w:p>
      </w:tc>
      <w:tc>
        <w:tcPr>
          <w:tcW w:w="3120" w:type="dxa"/>
        </w:tcPr>
        <w:p w14:paraId="3DC0C666" w14:textId="1A3A2D93" w:rsidR="45940B59" w:rsidRDefault="45940B59" w:rsidP="45940B59">
          <w:pPr>
            <w:pStyle w:val="Header"/>
            <w:ind w:right="-115"/>
            <w:jc w:val="right"/>
          </w:pPr>
        </w:p>
      </w:tc>
    </w:tr>
  </w:tbl>
  <w:p w14:paraId="1B5E35BD" w14:textId="631C7A4F" w:rsidR="45940B59" w:rsidRDefault="45940B59" w:rsidP="45940B59">
    <w:pPr>
      <w:pStyle w:val="Header"/>
    </w:pPr>
  </w:p>
</w:hdr>
</file>

<file path=word/intelligence2.xml><?xml version="1.0" encoding="utf-8"?>
<int2:intelligence xmlns:int2="http://schemas.microsoft.com/office/intelligence/2020/intelligence" xmlns:oel="http://schemas.microsoft.com/office/2019/extlst">
  <int2:observations>
    <int2:textHash int2:hashCode="YYxt+CDC1Bl5Aa" int2:id="PV7eIe9E">
      <int2:state int2:value="Rejected" int2:type="AugLoop_Text_Critique"/>
    </int2:textHash>
    <int2:textHash int2:hashCode="d9laRAJaC7jMOb" int2:id="mtGkZPuM">
      <int2:state int2:value="Rejected" int2:type="AugLoop_Text_Critique"/>
    </int2:textHash>
    <int2:textHash int2:hashCode="vwkxGek5u/gtKI" int2:id="oCs7j06l">
      <int2:state int2:value="Rejected" int2:type="AugLoop_Text_Critique"/>
    </int2:textHash>
    <int2:textHash int2:hashCode="8rQ9PrrsmN3756" int2:id="64Mht50a">
      <int2:state int2:value="Rejected" int2:type="AugLoop_Text_Critique"/>
    </int2:textHash>
    <int2:textHash int2:hashCode="o5m0amdOQVzpro" int2:id="fOv0NEsM">
      <int2:state int2:value="Rejected" int2:type="AugLoop_Text_Critique"/>
    </int2:textHash>
    <int2:textHash int2:hashCode="kuku5Ek2vmv0CX" int2:id="L5DATKD2">
      <int2:state int2:value="Rejected" int2:type="AugLoop_Text_Critique"/>
    </int2:textHash>
    <int2:textHash int2:hashCode="BQoEA99Te0um01" int2:id="GPOArVQj">
      <int2:state int2:value="Rejected" int2:type="AugLoop_Text_Critique"/>
    </int2:textHash>
    <int2:textHash int2:hashCode="ujpgMtmsk9nOH8" int2:id="yKvwiuOa">
      <int2:state int2:value="Rejected" int2:type="AugLoop_Text_Critique"/>
    </int2:textHash>
    <int2:textHash int2:hashCode="DjIhT1gsT2cLaf" int2:id="qb3BM5GV">
      <int2:state int2:value="Rejected" int2:type="AugLoop_Text_Critique"/>
    </int2:textHash>
    <int2:textHash int2:hashCode="uJ85koa7+f/89W" int2:id="zdsJ5Qk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7EC5"/>
    <w:multiLevelType w:val="hybridMultilevel"/>
    <w:tmpl w:val="7C40144A"/>
    <w:lvl w:ilvl="0" w:tplc="9A8ED850">
      <w:start w:val="1"/>
      <w:numFmt w:val="bullet"/>
      <w:lvlText w:val=""/>
      <w:lvlJc w:val="left"/>
      <w:pPr>
        <w:ind w:left="720" w:hanging="360"/>
      </w:pPr>
      <w:rPr>
        <w:rFonts w:ascii="Symbol" w:hAnsi="Symbol" w:hint="default"/>
      </w:rPr>
    </w:lvl>
    <w:lvl w:ilvl="1" w:tplc="F15A9674">
      <w:start w:val="1"/>
      <w:numFmt w:val="bullet"/>
      <w:lvlText w:val="o"/>
      <w:lvlJc w:val="left"/>
      <w:pPr>
        <w:ind w:left="1440" w:hanging="360"/>
      </w:pPr>
      <w:rPr>
        <w:rFonts w:ascii="Courier New" w:hAnsi="Courier New" w:hint="default"/>
      </w:rPr>
    </w:lvl>
    <w:lvl w:ilvl="2" w:tplc="68760EAA">
      <w:start w:val="1"/>
      <w:numFmt w:val="bullet"/>
      <w:lvlText w:val=""/>
      <w:lvlJc w:val="left"/>
      <w:pPr>
        <w:ind w:left="2160" w:hanging="360"/>
      </w:pPr>
      <w:rPr>
        <w:rFonts w:ascii="Wingdings" w:hAnsi="Wingdings" w:hint="default"/>
      </w:rPr>
    </w:lvl>
    <w:lvl w:ilvl="3" w:tplc="0280229C">
      <w:start w:val="1"/>
      <w:numFmt w:val="bullet"/>
      <w:lvlText w:val=""/>
      <w:lvlJc w:val="left"/>
      <w:pPr>
        <w:ind w:left="2880" w:hanging="360"/>
      </w:pPr>
      <w:rPr>
        <w:rFonts w:ascii="Symbol" w:hAnsi="Symbol" w:hint="default"/>
      </w:rPr>
    </w:lvl>
    <w:lvl w:ilvl="4" w:tplc="31C00956">
      <w:start w:val="1"/>
      <w:numFmt w:val="bullet"/>
      <w:lvlText w:val="o"/>
      <w:lvlJc w:val="left"/>
      <w:pPr>
        <w:ind w:left="3600" w:hanging="360"/>
      </w:pPr>
      <w:rPr>
        <w:rFonts w:ascii="Courier New" w:hAnsi="Courier New" w:hint="default"/>
      </w:rPr>
    </w:lvl>
    <w:lvl w:ilvl="5" w:tplc="7982E588">
      <w:start w:val="1"/>
      <w:numFmt w:val="bullet"/>
      <w:lvlText w:val=""/>
      <w:lvlJc w:val="left"/>
      <w:pPr>
        <w:ind w:left="4320" w:hanging="360"/>
      </w:pPr>
      <w:rPr>
        <w:rFonts w:ascii="Wingdings" w:hAnsi="Wingdings" w:hint="default"/>
      </w:rPr>
    </w:lvl>
    <w:lvl w:ilvl="6" w:tplc="12C2D88A">
      <w:start w:val="1"/>
      <w:numFmt w:val="bullet"/>
      <w:lvlText w:val=""/>
      <w:lvlJc w:val="left"/>
      <w:pPr>
        <w:ind w:left="5040" w:hanging="360"/>
      </w:pPr>
      <w:rPr>
        <w:rFonts w:ascii="Symbol" w:hAnsi="Symbol" w:hint="default"/>
      </w:rPr>
    </w:lvl>
    <w:lvl w:ilvl="7" w:tplc="CEDC5866">
      <w:start w:val="1"/>
      <w:numFmt w:val="bullet"/>
      <w:lvlText w:val="o"/>
      <w:lvlJc w:val="left"/>
      <w:pPr>
        <w:ind w:left="5760" w:hanging="360"/>
      </w:pPr>
      <w:rPr>
        <w:rFonts w:ascii="Courier New" w:hAnsi="Courier New" w:hint="default"/>
      </w:rPr>
    </w:lvl>
    <w:lvl w:ilvl="8" w:tplc="A05A4102">
      <w:start w:val="1"/>
      <w:numFmt w:val="bullet"/>
      <w:lvlText w:val=""/>
      <w:lvlJc w:val="left"/>
      <w:pPr>
        <w:ind w:left="6480" w:hanging="360"/>
      </w:pPr>
      <w:rPr>
        <w:rFonts w:ascii="Wingdings" w:hAnsi="Wingdings" w:hint="default"/>
      </w:rPr>
    </w:lvl>
  </w:abstractNum>
  <w:abstractNum w:abstractNumId="1" w15:restartNumberingAfterBreak="0">
    <w:nsid w:val="07C9927B"/>
    <w:multiLevelType w:val="hybridMultilevel"/>
    <w:tmpl w:val="E668AC8E"/>
    <w:lvl w:ilvl="0" w:tplc="635C3054">
      <w:start w:val="1"/>
      <w:numFmt w:val="decimal"/>
      <w:lvlText w:val="%1."/>
      <w:lvlJc w:val="left"/>
      <w:pPr>
        <w:ind w:left="720" w:hanging="360"/>
      </w:pPr>
    </w:lvl>
    <w:lvl w:ilvl="1" w:tplc="89506182">
      <w:start w:val="1"/>
      <w:numFmt w:val="lowerLetter"/>
      <w:lvlText w:val="%2."/>
      <w:lvlJc w:val="left"/>
      <w:pPr>
        <w:ind w:left="1440" w:hanging="360"/>
      </w:pPr>
    </w:lvl>
    <w:lvl w:ilvl="2" w:tplc="0CCAFC70">
      <w:start w:val="1"/>
      <w:numFmt w:val="lowerRoman"/>
      <w:lvlText w:val="%3."/>
      <w:lvlJc w:val="right"/>
      <w:pPr>
        <w:ind w:left="2160" w:hanging="180"/>
      </w:pPr>
    </w:lvl>
    <w:lvl w:ilvl="3" w:tplc="E1260B7E">
      <w:start w:val="1"/>
      <w:numFmt w:val="decimal"/>
      <w:lvlText w:val="%4."/>
      <w:lvlJc w:val="left"/>
      <w:pPr>
        <w:ind w:left="2880" w:hanging="360"/>
      </w:pPr>
    </w:lvl>
    <w:lvl w:ilvl="4" w:tplc="5C28014E">
      <w:start w:val="1"/>
      <w:numFmt w:val="lowerLetter"/>
      <w:lvlText w:val="%5."/>
      <w:lvlJc w:val="left"/>
      <w:pPr>
        <w:ind w:left="3600" w:hanging="360"/>
      </w:pPr>
    </w:lvl>
    <w:lvl w:ilvl="5" w:tplc="482C15F2">
      <w:start w:val="1"/>
      <w:numFmt w:val="lowerRoman"/>
      <w:lvlText w:val="%6."/>
      <w:lvlJc w:val="right"/>
      <w:pPr>
        <w:ind w:left="4320" w:hanging="180"/>
      </w:pPr>
    </w:lvl>
    <w:lvl w:ilvl="6" w:tplc="3D007E80">
      <w:start w:val="1"/>
      <w:numFmt w:val="decimal"/>
      <w:lvlText w:val="%7."/>
      <w:lvlJc w:val="left"/>
      <w:pPr>
        <w:ind w:left="5040" w:hanging="360"/>
      </w:pPr>
    </w:lvl>
    <w:lvl w:ilvl="7" w:tplc="952EA57E">
      <w:start w:val="1"/>
      <w:numFmt w:val="lowerLetter"/>
      <w:lvlText w:val="%8."/>
      <w:lvlJc w:val="left"/>
      <w:pPr>
        <w:ind w:left="5760" w:hanging="360"/>
      </w:pPr>
    </w:lvl>
    <w:lvl w:ilvl="8" w:tplc="5720E4C0">
      <w:start w:val="1"/>
      <w:numFmt w:val="lowerRoman"/>
      <w:lvlText w:val="%9."/>
      <w:lvlJc w:val="right"/>
      <w:pPr>
        <w:ind w:left="6480" w:hanging="180"/>
      </w:pPr>
    </w:lvl>
  </w:abstractNum>
  <w:abstractNum w:abstractNumId="2" w15:restartNumberingAfterBreak="0">
    <w:nsid w:val="09A75B3F"/>
    <w:multiLevelType w:val="hybridMultilevel"/>
    <w:tmpl w:val="DD408054"/>
    <w:lvl w:ilvl="0" w:tplc="94DAFA92">
      <w:start w:val="1"/>
      <w:numFmt w:val="bullet"/>
      <w:lvlText w:val=""/>
      <w:lvlJc w:val="left"/>
      <w:pPr>
        <w:ind w:left="720" w:hanging="360"/>
      </w:pPr>
      <w:rPr>
        <w:rFonts w:ascii="Symbol" w:hAnsi="Symbol" w:hint="default"/>
      </w:rPr>
    </w:lvl>
    <w:lvl w:ilvl="1" w:tplc="7A462AAC">
      <w:start w:val="1"/>
      <w:numFmt w:val="bullet"/>
      <w:lvlText w:val="o"/>
      <w:lvlJc w:val="left"/>
      <w:pPr>
        <w:ind w:left="1440" w:hanging="360"/>
      </w:pPr>
      <w:rPr>
        <w:rFonts w:ascii="Courier New" w:hAnsi="Courier New" w:hint="default"/>
      </w:rPr>
    </w:lvl>
    <w:lvl w:ilvl="2" w:tplc="6214F08E">
      <w:start w:val="1"/>
      <w:numFmt w:val="bullet"/>
      <w:lvlText w:val=""/>
      <w:lvlJc w:val="left"/>
      <w:pPr>
        <w:ind w:left="2160" w:hanging="360"/>
      </w:pPr>
      <w:rPr>
        <w:rFonts w:ascii="Wingdings" w:hAnsi="Wingdings" w:hint="default"/>
      </w:rPr>
    </w:lvl>
    <w:lvl w:ilvl="3" w:tplc="11006AD2">
      <w:start w:val="1"/>
      <w:numFmt w:val="bullet"/>
      <w:lvlText w:val=""/>
      <w:lvlJc w:val="left"/>
      <w:pPr>
        <w:ind w:left="2880" w:hanging="360"/>
      </w:pPr>
      <w:rPr>
        <w:rFonts w:ascii="Symbol" w:hAnsi="Symbol" w:hint="default"/>
      </w:rPr>
    </w:lvl>
    <w:lvl w:ilvl="4" w:tplc="7A2A2D1A">
      <w:start w:val="1"/>
      <w:numFmt w:val="bullet"/>
      <w:lvlText w:val="o"/>
      <w:lvlJc w:val="left"/>
      <w:pPr>
        <w:ind w:left="3600" w:hanging="360"/>
      </w:pPr>
      <w:rPr>
        <w:rFonts w:ascii="Courier New" w:hAnsi="Courier New" w:hint="default"/>
      </w:rPr>
    </w:lvl>
    <w:lvl w:ilvl="5" w:tplc="CC6604E6">
      <w:start w:val="1"/>
      <w:numFmt w:val="bullet"/>
      <w:lvlText w:val=""/>
      <w:lvlJc w:val="left"/>
      <w:pPr>
        <w:ind w:left="4320" w:hanging="360"/>
      </w:pPr>
      <w:rPr>
        <w:rFonts w:ascii="Wingdings" w:hAnsi="Wingdings" w:hint="default"/>
      </w:rPr>
    </w:lvl>
    <w:lvl w:ilvl="6" w:tplc="380A483E">
      <w:start w:val="1"/>
      <w:numFmt w:val="bullet"/>
      <w:lvlText w:val=""/>
      <w:lvlJc w:val="left"/>
      <w:pPr>
        <w:ind w:left="5040" w:hanging="360"/>
      </w:pPr>
      <w:rPr>
        <w:rFonts w:ascii="Symbol" w:hAnsi="Symbol" w:hint="default"/>
      </w:rPr>
    </w:lvl>
    <w:lvl w:ilvl="7" w:tplc="F11ECF62">
      <w:start w:val="1"/>
      <w:numFmt w:val="bullet"/>
      <w:lvlText w:val="o"/>
      <w:lvlJc w:val="left"/>
      <w:pPr>
        <w:ind w:left="5760" w:hanging="360"/>
      </w:pPr>
      <w:rPr>
        <w:rFonts w:ascii="Courier New" w:hAnsi="Courier New" w:hint="default"/>
      </w:rPr>
    </w:lvl>
    <w:lvl w:ilvl="8" w:tplc="5F6A0024">
      <w:start w:val="1"/>
      <w:numFmt w:val="bullet"/>
      <w:lvlText w:val=""/>
      <w:lvlJc w:val="left"/>
      <w:pPr>
        <w:ind w:left="6480" w:hanging="360"/>
      </w:pPr>
      <w:rPr>
        <w:rFonts w:ascii="Wingdings" w:hAnsi="Wingdings" w:hint="default"/>
      </w:rPr>
    </w:lvl>
  </w:abstractNum>
  <w:abstractNum w:abstractNumId="3" w15:restartNumberingAfterBreak="0">
    <w:nsid w:val="1EF0615B"/>
    <w:multiLevelType w:val="hybridMultilevel"/>
    <w:tmpl w:val="676C3618"/>
    <w:lvl w:ilvl="0" w:tplc="BADAD49A">
      <w:start w:val="1"/>
      <w:numFmt w:val="bullet"/>
      <w:lvlText w:val=""/>
      <w:lvlJc w:val="left"/>
      <w:pPr>
        <w:ind w:left="720" w:hanging="360"/>
      </w:pPr>
      <w:rPr>
        <w:rFonts w:ascii="Symbol" w:hAnsi="Symbol" w:hint="default"/>
      </w:rPr>
    </w:lvl>
    <w:lvl w:ilvl="1" w:tplc="B25C0FE8">
      <w:start w:val="1"/>
      <w:numFmt w:val="bullet"/>
      <w:lvlText w:val="o"/>
      <w:lvlJc w:val="left"/>
      <w:pPr>
        <w:ind w:left="1440" w:hanging="360"/>
      </w:pPr>
      <w:rPr>
        <w:rFonts w:ascii="Courier New" w:hAnsi="Courier New" w:hint="default"/>
      </w:rPr>
    </w:lvl>
    <w:lvl w:ilvl="2" w:tplc="8C7013FE">
      <w:start w:val="1"/>
      <w:numFmt w:val="bullet"/>
      <w:lvlText w:val=""/>
      <w:lvlJc w:val="left"/>
      <w:pPr>
        <w:ind w:left="2160" w:hanging="360"/>
      </w:pPr>
      <w:rPr>
        <w:rFonts w:ascii="Wingdings" w:hAnsi="Wingdings" w:hint="default"/>
      </w:rPr>
    </w:lvl>
    <w:lvl w:ilvl="3" w:tplc="368E3BCC">
      <w:start w:val="1"/>
      <w:numFmt w:val="bullet"/>
      <w:lvlText w:val=""/>
      <w:lvlJc w:val="left"/>
      <w:pPr>
        <w:ind w:left="2880" w:hanging="360"/>
      </w:pPr>
      <w:rPr>
        <w:rFonts w:ascii="Symbol" w:hAnsi="Symbol" w:hint="default"/>
      </w:rPr>
    </w:lvl>
    <w:lvl w:ilvl="4" w:tplc="94E0E4D8">
      <w:start w:val="1"/>
      <w:numFmt w:val="bullet"/>
      <w:lvlText w:val="o"/>
      <w:lvlJc w:val="left"/>
      <w:pPr>
        <w:ind w:left="3600" w:hanging="360"/>
      </w:pPr>
      <w:rPr>
        <w:rFonts w:ascii="Courier New" w:hAnsi="Courier New" w:hint="default"/>
      </w:rPr>
    </w:lvl>
    <w:lvl w:ilvl="5" w:tplc="F0520802">
      <w:start w:val="1"/>
      <w:numFmt w:val="bullet"/>
      <w:lvlText w:val=""/>
      <w:lvlJc w:val="left"/>
      <w:pPr>
        <w:ind w:left="4320" w:hanging="360"/>
      </w:pPr>
      <w:rPr>
        <w:rFonts w:ascii="Wingdings" w:hAnsi="Wingdings" w:hint="default"/>
      </w:rPr>
    </w:lvl>
    <w:lvl w:ilvl="6" w:tplc="99B2C8E6">
      <w:start w:val="1"/>
      <w:numFmt w:val="bullet"/>
      <w:lvlText w:val=""/>
      <w:lvlJc w:val="left"/>
      <w:pPr>
        <w:ind w:left="5040" w:hanging="360"/>
      </w:pPr>
      <w:rPr>
        <w:rFonts w:ascii="Symbol" w:hAnsi="Symbol" w:hint="default"/>
      </w:rPr>
    </w:lvl>
    <w:lvl w:ilvl="7" w:tplc="A5927994">
      <w:start w:val="1"/>
      <w:numFmt w:val="bullet"/>
      <w:lvlText w:val="o"/>
      <w:lvlJc w:val="left"/>
      <w:pPr>
        <w:ind w:left="5760" w:hanging="360"/>
      </w:pPr>
      <w:rPr>
        <w:rFonts w:ascii="Courier New" w:hAnsi="Courier New" w:hint="default"/>
      </w:rPr>
    </w:lvl>
    <w:lvl w:ilvl="8" w:tplc="ADA05FD8">
      <w:start w:val="1"/>
      <w:numFmt w:val="bullet"/>
      <w:lvlText w:val=""/>
      <w:lvlJc w:val="left"/>
      <w:pPr>
        <w:ind w:left="6480" w:hanging="360"/>
      </w:pPr>
      <w:rPr>
        <w:rFonts w:ascii="Wingdings" w:hAnsi="Wingdings" w:hint="default"/>
      </w:rPr>
    </w:lvl>
  </w:abstractNum>
  <w:abstractNum w:abstractNumId="4" w15:restartNumberingAfterBreak="0">
    <w:nsid w:val="2263492D"/>
    <w:multiLevelType w:val="hybridMultilevel"/>
    <w:tmpl w:val="6F3817F0"/>
    <w:lvl w:ilvl="0" w:tplc="A2DA3442">
      <w:start w:val="1"/>
      <w:numFmt w:val="bullet"/>
      <w:lvlText w:val=""/>
      <w:lvlJc w:val="left"/>
      <w:pPr>
        <w:ind w:left="720" w:hanging="360"/>
      </w:pPr>
      <w:rPr>
        <w:rFonts w:ascii="Symbol" w:hAnsi="Symbol" w:hint="default"/>
      </w:rPr>
    </w:lvl>
    <w:lvl w:ilvl="1" w:tplc="1B70E9EE">
      <w:start w:val="1"/>
      <w:numFmt w:val="bullet"/>
      <w:lvlText w:val="o"/>
      <w:lvlJc w:val="left"/>
      <w:pPr>
        <w:ind w:left="1440" w:hanging="360"/>
      </w:pPr>
      <w:rPr>
        <w:rFonts w:ascii="Courier New" w:hAnsi="Courier New" w:hint="default"/>
      </w:rPr>
    </w:lvl>
    <w:lvl w:ilvl="2" w:tplc="EA6485B4">
      <w:start w:val="1"/>
      <w:numFmt w:val="bullet"/>
      <w:lvlText w:val=""/>
      <w:lvlJc w:val="left"/>
      <w:pPr>
        <w:ind w:left="2160" w:hanging="360"/>
      </w:pPr>
      <w:rPr>
        <w:rFonts w:ascii="Wingdings" w:hAnsi="Wingdings" w:hint="default"/>
      </w:rPr>
    </w:lvl>
    <w:lvl w:ilvl="3" w:tplc="F0CC4956">
      <w:start w:val="1"/>
      <w:numFmt w:val="bullet"/>
      <w:lvlText w:val=""/>
      <w:lvlJc w:val="left"/>
      <w:pPr>
        <w:ind w:left="2880" w:hanging="360"/>
      </w:pPr>
      <w:rPr>
        <w:rFonts w:ascii="Symbol" w:hAnsi="Symbol" w:hint="default"/>
      </w:rPr>
    </w:lvl>
    <w:lvl w:ilvl="4" w:tplc="CCC42136">
      <w:start w:val="1"/>
      <w:numFmt w:val="bullet"/>
      <w:lvlText w:val="o"/>
      <w:lvlJc w:val="left"/>
      <w:pPr>
        <w:ind w:left="3600" w:hanging="360"/>
      </w:pPr>
      <w:rPr>
        <w:rFonts w:ascii="Courier New" w:hAnsi="Courier New" w:hint="default"/>
      </w:rPr>
    </w:lvl>
    <w:lvl w:ilvl="5" w:tplc="82D000DA">
      <w:start w:val="1"/>
      <w:numFmt w:val="bullet"/>
      <w:lvlText w:val=""/>
      <w:lvlJc w:val="left"/>
      <w:pPr>
        <w:ind w:left="4320" w:hanging="360"/>
      </w:pPr>
      <w:rPr>
        <w:rFonts w:ascii="Wingdings" w:hAnsi="Wingdings" w:hint="default"/>
      </w:rPr>
    </w:lvl>
    <w:lvl w:ilvl="6" w:tplc="296C85B6">
      <w:start w:val="1"/>
      <w:numFmt w:val="bullet"/>
      <w:lvlText w:val=""/>
      <w:lvlJc w:val="left"/>
      <w:pPr>
        <w:ind w:left="5040" w:hanging="360"/>
      </w:pPr>
      <w:rPr>
        <w:rFonts w:ascii="Symbol" w:hAnsi="Symbol" w:hint="default"/>
      </w:rPr>
    </w:lvl>
    <w:lvl w:ilvl="7" w:tplc="1160D42C">
      <w:start w:val="1"/>
      <w:numFmt w:val="bullet"/>
      <w:lvlText w:val="o"/>
      <w:lvlJc w:val="left"/>
      <w:pPr>
        <w:ind w:left="5760" w:hanging="360"/>
      </w:pPr>
      <w:rPr>
        <w:rFonts w:ascii="Courier New" w:hAnsi="Courier New" w:hint="default"/>
      </w:rPr>
    </w:lvl>
    <w:lvl w:ilvl="8" w:tplc="5A18E424">
      <w:start w:val="1"/>
      <w:numFmt w:val="bullet"/>
      <w:lvlText w:val=""/>
      <w:lvlJc w:val="left"/>
      <w:pPr>
        <w:ind w:left="6480" w:hanging="360"/>
      </w:pPr>
      <w:rPr>
        <w:rFonts w:ascii="Wingdings" w:hAnsi="Wingdings" w:hint="default"/>
      </w:rPr>
    </w:lvl>
  </w:abstractNum>
  <w:abstractNum w:abstractNumId="5" w15:restartNumberingAfterBreak="0">
    <w:nsid w:val="36217978"/>
    <w:multiLevelType w:val="hybridMultilevel"/>
    <w:tmpl w:val="BB1A7B86"/>
    <w:lvl w:ilvl="0" w:tplc="2AD81AEA">
      <w:start w:val="1"/>
      <w:numFmt w:val="bullet"/>
      <w:lvlText w:val=""/>
      <w:lvlJc w:val="left"/>
      <w:pPr>
        <w:ind w:left="720" w:hanging="360"/>
      </w:pPr>
      <w:rPr>
        <w:rFonts w:ascii="Symbol" w:hAnsi="Symbol" w:hint="default"/>
      </w:rPr>
    </w:lvl>
    <w:lvl w:ilvl="1" w:tplc="DB9C9EF4">
      <w:start w:val="1"/>
      <w:numFmt w:val="bullet"/>
      <w:lvlText w:val="o"/>
      <w:lvlJc w:val="left"/>
      <w:pPr>
        <w:ind w:left="1440" w:hanging="360"/>
      </w:pPr>
      <w:rPr>
        <w:rFonts w:ascii="Courier New" w:hAnsi="Courier New" w:hint="default"/>
      </w:rPr>
    </w:lvl>
    <w:lvl w:ilvl="2" w:tplc="8DE63476">
      <w:start w:val="1"/>
      <w:numFmt w:val="bullet"/>
      <w:lvlText w:val=""/>
      <w:lvlJc w:val="left"/>
      <w:pPr>
        <w:ind w:left="2160" w:hanging="360"/>
      </w:pPr>
      <w:rPr>
        <w:rFonts w:ascii="Wingdings" w:hAnsi="Wingdings" w:hint="default"/>
      </w:rPr>
    </w:lvl>
    <w:lvl w:ilvl="3" w:tplc="E67CC382">
      <w:start w:val="1"/>
      <w:numFmt w:val="bullet"/>
      <w:lvlText w:val=""/>
      <w:lvlJc w:val="left"/>
      <w:pPr>
        <w:ind w:left="2880" w:hanging="360"/>
      </w:pPr>
      <w:rPr>
        <w:rFonts w:ascii="Symbol" w:hAnsi="Symbol" w:hint="default"/>
      </w:rPr>
    </w:lvl>
    <w:lvl w:ilvl="4" w:tplc="E14E0618">
      <w:start w:val="1"/>
      <w:numFmt w:val="bullet"/>
      <w:lvlText w:val="o"/>
      <w:lvlJc w:val="left"/>
      <w:pPr>
        <w:ind w:left="3600" w:hanging="360"/>
      </w:pPr>
      <w:rPr>
        <w:rFonts w:ascii="Courier New" w:hAnsi="Courier New" w:hint="default"/>
      </w:rPr>
    </w:lvl>
    <w:lvl w:ilvl="5" w:tplc="25B29CA4">
      <w:start w:val="1"/>
      <w:numFmt w:val="bullet"/>
      <w:lvlText w:val=""/>
      <w:lvlJc w:val="left"/>
      <w:pPr>
        <w:ind w:left="4320" w:hanging="360"/>
      </w:pPr>
      <w:rPr>
        <w:rFonts w:ascii="Wingdings" w:hAnsi="Wingdings" w:hint="default"/>
      </w:rPr>
    </w:lvl>
    <w:lvl w:ilvl="6" w:tplc="EDCEA428">
      <w:start w:val="1"/>
      <w:numFmt w:val="bullet"/>
      <w:lvlText w:val=""/>
      <w:lvlJc w:val="left"/>
      <w:pPr>
        <w:ind w:left="5040" w:hanging="360"/>
      </w:pPr>
      <w:rPr>
        <w:rFonts w:ascii="Symbol" w:hAnsi="Symbol" w:hint="default"/>
      </w:rPr>
    </w:lvl>
    <w:lvl w:ilvl="7" w:tplc="35E87FF4">
      <w:start w:val="1"/>
      <w:numFmt w:val="bullet"/>
      <w:lvlText w:val="o"/>
      <w:lvlJc w:val="left"/>
      <w:pPr>
        <w:ind w:left="5760" w:hanging="360"/>
      </w:pPr>
      <w:rPr>
        <w:rFonts w:ascii="Courier New" w:hAnsi="Courier New" w:hint="default"/>
      </w:rPr>
    </w:lvl>
    <w:lvl w:ilvl="8" w:tplc="15C4449E">
      <w:start w:val="1"/>
      <w:numFmt w:val="bullet"/>
      <w:lvlText w:val=""/>
      <w:lvlJc w:val="left"/>
      <w:pPr>
        <w:ind w:left="6480" w:hanging="360"/>
      </w:pPr>
      <w:rPr>
        <w:rFonts w:ascii="Wingdings" w:hAnsi="Wingdings" w:hint="default"/>
      </w:rPr>
    </w:lvl>
  </w:abstractNum>
  <w:abstractNum w:abstractNumId="6" w15:restartNumberingAfterBreak="0">
    <w:nsid w:val="3C6DA762"/>
    <w:multiLevelType w:val="hybridMultilevel"/>
    <w:tmpl w:val="259AC960"/>
    <w:lvl w:ilvl="0" w:tplc="12628452">
      <w:start w:val="1"/>
      <w:numFmt w:val="bullet"/>
      <w:lvlText w:val=""/>
      <w:lvlJc w:val="left"/>
      <w:pPr>
        <w:ind w:left="720" w:hanging="360"/>
      </w:pPr>
      <w:rPr>
        <w:rFonts w:ascii="Symbol" w:hAnsi="Symbol" w:hint="default"/>
      </w:rPr>
    </w:lvl>
    <w:lvl w:ilvl="1" w:tplc="CF78BCFE">
      <w:start w:val="1"/>
      <w:numFmt w:val="bullet"/>
      <w:lvlText w:val="o"/>
      <w:lvlJc w:val="left"/>
      <w:pPr>
        <w:ind w:left="1440" w:hanging="360"/>
      </w:pPr>
      <w:rPr>
        <w:rFonts w:ascii="Courier New" w:hAnsi="Courier New" w:hint="default"/>
      </w:rPr>
    </w:lvl>
    <w:lvl w:ilvl="2" w:tplc="0FC2FC42">
      <w:start w:val="1"/>
      <w:numFmt w:val="bullet"/>
      <w:lvlText w:val=""/>
      <w:lvlJc w:val="left"/>
      <w:pPr>
        <w:ind w:left="2160" w:hanging="360"/>
      </w:pPr>
      <w:rPr>
        <w:rFonts w:ascii="Wingdings" w:hAnsi="Wingdings" w:hint="default"/>
      </w:rPr>
    </w:lvl>
    <w:lvl w:ilvl="3" w:tplc="1BC23A20">
      <w:start w:val="1"/>
      <w:numFmt w:val="bullet"/>
      <w:lvlText w:val=""/>
      <w:lvlJc w:val="left"/>
      <w:pPr>
        <w:ind w:left="2880" w:hanging="360"/>
      </w:pPr>
      <w:rPr>
        <w:rFonts w:ascii="Symbol" w:hAnsi="Symbol" w:hint="default"/>
      </w:rPr>
    </w:lvl>
    <w:lvl w:ilvl="4" w:tplc="50A05E44">
      <w:start w:val="1"/>
      <w:numFmt w:val="bullet"/>
      <w:lvlText w:val="o"/>
      <w:lvlJc w:val="left"/>
      <w:pPr>
        <w:ind w:left="3600" w:hanging="360"/>
      </w:pPr>
      <w:rPr>
        <w:rFonts w:ascii="Courier New" w:hAnsi="Courier New" w:hint="default"/>
      </w:rPr>
    </w:lvl>
    <w:lvl w:ilvl="5" w:tplc="D408F7BE">
      <w:start w:val="1"/>
      <w:numFmt w:val="bullet"/>
      <w:lvlText w:val=""/>
      <w:lvlJc w:val="left"/>
      <w:pPr>
        <w:ind w:left="4320" w:hanging="360"/>
      </w:pPr>
      <w:rPr>
        <w:rFonts w:ascii="Wingdings" w:hAnsi="Wingdings" w:hint="default"/>
      </w:rPr>
    </w:lvl>
    <w:lvl w:ilvl="6" w:tplc="DAB6EFD4">
      <w:start w:val="1"/>
      <w:numFmt w:val="bullet"/>
      <w:lvlText w:val=""/>
      <w:lvlJc w:val="left"/>
      <w:pPr>
        <w:ind w:left="5040" w:hanging="360"/>
      </w:pPr>
      <w:rPr>
        <w:rFonts w:ascii="Symbol" w:hAnsi="Symbol" w:hint="default"/>
      </w:rPr>
    </w:lvl>
    <w:lvl w:ilvl="7" w:tplc="3CE46398">
      <w:start w:val="1"/>
      <w:numFmt w:val="bullet"/>
      <w:lvlText w:val="o"/>
      <w:lvlJc w:val="left"/>
      <w:pPr>
        <w:ind w:left="5760" w:hanging="360"/>
      </w:pPr>
      <w:rPr>
        <w:rFonts w:ascii="Courier New" w:hAnsi="Courier New" w:hint="default"/>
      </w:rPr>
    </w:lvl>
    <w:lvl w:ilvl="8" w:tplc="1A5C956A">
      <w:start w:val="1"/>
      <w:numFmt w:val="bullet"/>
      <w:lvlText w:val=""/>
      <w:lvlJc w:val="left"/>
      <w:pPr>
        <w:ind w:left="6480" w:hanging="360"/>
      </w:pPr>
      <w:rPr>
        <w:rFonts w:ascii="Wingdings" w:hAnsi="Wingdings" w:hint="default"/>
      </w:rPr>
    </w:lvl>
  </w:abstractNum>
  <w:abstractNum w:abstractNumId="7" w15:restartNumberingAfterBreak="0">
    <w:nsid w:val="477B4EE7"/>
    <w:multiLevelType w:val="hybridMultilevel"/>
    <w:tmpl w:val="2500EA4A"/>
    <w:lvl w:ilvl="0" w:tplc="CAA84CFE">
      <w:start w:val="1"/>
      <w:numFmt w:val="decimal"/>
      <w:lvlText w:val="%1."/>
      <w:lvlJc w:val="left"/>
      <w:pPr>
        <w:ind w:left="720" w:hanging="360"/>
      </w:pPr>
    </w:lvl>
    <w:lvl w:ilvl="1" w:tplc="3C9ED7B6">
      <w:start w:val="1"/>
      <w:numFmt w:val="lowerLetter"/>
      <w:lvlText w:val="%2."/>
      <w:lvlJc w:val="left"/>
      <w:pPr>
        <w:ind w:left="1440" w:hanging="360"/>
      </w:pPr>
    </w:lvl>
    <w:lvl w:ilvl="2" w:tplc="FFA61E58">
      <w:start w:val="1"/>
      <w:numFmt w:val="lowerRoman"/>
      <w:lvlText w:val="%3."/>
      <w:lvlJc w:val="right"/>
      <w:pPr>
        <w:ind w:left="2160" w:hanging="180"/>
      </w:pPr>
    </w:lvl>
    <w:lvl w:ilvl="3" w:tplc="65FCDE18">
      <w:start w:val="1"/>
      <w:numFmt w:val="decimal"/>
      <w:lvlText w:val="%4."/>
      <w:lvlJc w:val="left"/>
      <w:pPr>
        <w:ind w:left="2880" w:hanging="360"/>
      </w:pPr>
    </w:lvl>
    <w:lvl w:ilvl="4" w:tplc="DAC67516">
      <w:start w:val="1"/>
      <w:numFmt w:val="lowerLetter"/>
      <w:lvlText w:val="%5."/>
      <w:lvlJc w:val="left"/>
      <w:pPr>
        <w:ind w:left="3600" w:hanging="360"/>
      </w:pPr>
    </w:lvl>
    <w:lvl w:ilvl="5" w:tplc="4B464E8E">
      <w:start w:val="1"/>
      <w:numFmt w:val="lowerRoman"/>
      <w:lvlText w:val="%6."/>
      <w:lvlJc w:val="right"/>
      <w:pPr>
        <w:ind w:left="4320" w:hanging="180"/>
      </w:pPr>
    </w:lvl>
    <w:lvl w:ilvl="6" w:tplc="12BE8B40">
      <w:start w:val="1"/>
      <w:numFmt w:val="decimal"/>
      <w:lvlText w:val="%7."/>
      <w:lvlJc w:val="left"/>
      <w:pPr>
        <w:ind w:left="5040" w:hanging="360"/>
      </w:pPr>
    </w:lvl>
    <w:lvl w:ilvl="7" w:tplc="8670E7BA">
      <w:start w:val="1"/>
      <w:numFmt w:val="lowerLetter"/>
      <w:lvlText w:val="%8."/>
      <w:lvlJc w:val="left"/>
      <w:pPr>
        <w:ind w:left="5760" w:hanging="360"/>
      </w:pPr>
    </w:lvl>
    <w:lvl w:ilvl="8" w:tplc="87D42F72">
      <w:start w:val="1"/>
      <w:numFmt w:val="lowerRoman"/>
      <w:lvlText w:val="%9."/>
      <w:lvlJc w:val="right"/>
      <w:pPr>
        <w:ind w:left="6480" w:hanging="180"/>
      </w:pPr>
    </w:lvl>
  </w:abstractNum>
  <w:abstractNum w:abstractNumId="8" w15:restartNumberingAfterBreak="0">
    <w:nsid w:val="48190982"/>
    <w:multiLevelType w:val="hybridMultilevel"/>
    <w:tmpl w:val="C5028F2A"/>
    <w:lvl w:ilvl="0" w:tplc="BBE013C2">
      <w:start w:val="1"/>
      <w:numFmt w:val="bullet"/>
      <w:lvlText w:val=""/>
      <w:lvlJc w:val="left"/>
      <w:pPr>
        <w:ind w:left="720" w:hanging="360"/>
      </w:pPr>
      <w:rPr>
        <w:rFonts w:ascii="Symbol" w:hAnsi="Symbol" w:hint="default"/>
      </w:rPr>
    </w:lvl>
    <w:lvl w:ilvl="1" w:tplc="72F47AA0">
      <w:start w:val="1"/>
      <w:numFmt w:val="bullet"/>
      <w:lvlText w:val="o"/>
      <w:lvlJc w:val="left"/>
      <w:pPr>
        <w:ind w:left="1440" w:hanging="360"/>
      </w:pPr>
      <w:rPr>
        <w:rFonts w:ascii="Courier New" w:hAnsi="Courier New" w:hint="default"/>
      </w:rPr>
    </w:lvl>
    <w:lvl w:ilvl="2" w:tplc="C2D4E230">
      <w:start w:val="1"/>
      <w:numFmt w:val="bullet"/>
      <w:lvlText w:val=""/>
      <w:lvlJc w:val="left"/>
      <w:pPr>
        <w:ind w:left="2160" w:hanging="360"/>
      </w:pPr>
      <w:rPr>
        <w:rFonts w:ascii="Wingdings" w:hAnsi="Wingdings" w:hint="default"/>
      </w:rPr>
    </w:lvl>
    <w:lvl w:ilvl="3" w:tplc="F6D4ADCA">
      <w:start w:val="1"/>
      <w:numFmt w:val="bullet"/>
      <w:lvlText w:val=""/>
      <w:lvlJc w:val="left"/>
      <w:pPr>
        <w:ind w:left="2880" w:hanging="360"/>
      </w:pPr>
      <w:rPr>
        <w:rFonts w:ascii="Symbol" w:hAnsi="Symbol" w:hint="default"/>
      </w:rPr>
    </w:lvl>
    <w:lvl w:ilvl="4" w:tplc="8B5CF4C4">
      <w:start w:val="1"/>
      <w:numFmt w:val="bullet"/>
      <w:lvlText w:val="o"/>
      <w:lvlJc w:val="left"/>
      <w:pPr>
        <w:ind w:left="3600" w:hanging="360"/>
      </w:pPr>
      <w:rPr>
        <w:rFonts w:ascii="Courier New" w:hAnsi="Courier New" w:hint="default"/>
      </w:rPr>
    </w:lvl>
    <w:lvl w:ilvl="5" w:tplc="B11C304C">
      <w:start w:val="1"/>
      <w:numFmt w:val="bullet"/>
      <w:lvlText w:val=""/>
      <w:lvlJc w:val="left"/>
      <w:pPr>
        <w:ind w:left="4320" w:hanging="360"/>
      </w:pPr>
      <w:rPr>
        <w:rFonts w:ascii="Wingdings" w:hAnsi="Wingdings" w:hint="default"/>
      </w:rPr>
    </w:lvl>
    <w:lvl w:ilvl="6" w:tplc="2CCE503C">
      <w:start w:val="1"/>
      <w:numFmt w:val="bullet"/>
      <w:lvlText w:val=""/>
      <w:lvlJc w:val="left"/>
      <w:pPr>
        <w:ind w:left="5040" w:hanging="360"/>
      </w:pPr>
      <w:rPr>
        <w:rFonts w:ascii="Symbol" w:hAnsi="Symbol" w:hint="default"/>
      </w:rPr>
    </w:lvl>
    <w:lvl w:ilvl="7" w:tplc="8866384E">
      <w:start w:val="1"/>
      <w:numFmt w:val="bullet"/>
      <w:lvlText w:val="o"/>
      <w:lvlJc w:val="left"/>
      <w:pPr>
        <w:ind w:left="5760" w:hanging="360"/>
      </w:pPr>
      <w:rPr>
        <w:rFonts w:ascii="Courier New" w:hAnsi="Courier New" w:hint="default"/>
      </w:rPr>
    </w:lvl>
    <w:lvl w:ilvl="8" w:tplc="825C8038">
      <w:start w:val="1"/>
      <w:numFmt w:val="bullet"/>
      <w:lvlText w:val=""/>
      <w:lvlJc w:val="left"/>
      <w:pPr>
        <w:ind w:left="6480" w:hanging="360"/>
      </w:pPr>
      <w:rPr>
        <w:rFonts w:ascii="Wingdings" w:hAnsi="Wingdings" w:hint="default"/>
      </w:rPr>
    </w:lvl>
  </w:abstractNum>
  <w:abstractNum w:abstractNumId="9" w15:restartNumberingAfterBreak="0">
    <w:nsid w:val="50B5463A"/>
    <w:multiLevelType w:val="hybridMultilevel"/>
    <w:tmpl w:val="18F61D2E"/>
    <w:lvl w:ilvl="0" w:tplc="B03C8F2C">
      <w:start w:val="1"/>
      <w:numFmt w:val="bullet"/>
      <w:lvlText w:val=""/>
      <w:lvlJc w:val="left"/>
      <w:pPr>
        <w:ind w:left="720" w:hanging="360"/>
      </w:pPr>
      <w:rPr>
        <w:rFonts w:ascii="Symbol" w:hAnsi="Symbol" w:hint="default"/>
      </w:rPr>
    </w:lvl>
    <w:lvl w:ilvl="1" w:tplc="FA02D684">
      <w:start w:val="1"/>
      <w:numFmt w:val="bullet"/>
      <w:lvlText w:val="o"/>
      <w:lvlJc w:val="left"/>
      <w:pPr>
        <w:ind w:left="1440" w:hanging="360"/>
      </w:pPr>
      <w:rPr>
        <w:rFonts w:ascii="Courier New" w:hAnsi="Courier New" w:hint="default"/>
      </w:rPr>
    </w:lvl>
    <w:lvl w:ilvl="2" w:tplc="3FE48710">
      <w:start w:val="1"/>
      <w:numFmt w:val="bullet"/>
      <w:lvlText w:val=""/>
      <w:lvlJc w:val="left"/>
      <w:pPr>
        <w:ind w:left="2160" w:hanging="360"/>
      </w:pPr>
      <w:rPr>
        <w:rFonts w:ascii="Wingdings" w:hAnsi="Wingdings" w:hint="default"/>
      </w:rPr>
    </w:lvl>
    <w:lvl w:ilvl="3" w:tplc="01964E72">
      <w:start w:val="1"/>
      <w:numFmt w:val="bullet"/>
      <w:lvlText w:val=""/>
      <w:lvlJc w:val="left"/>
      <w:pPr>
        <w:ind w:left="2880" w:hanging="360"/>
      </w:pPr>
      <w:rPr>
        <w:rFonts w:ascii="Symbol" w:hAnsi="Symbol" w:hint="default"/>
      </w:rPr>
    </w:lvl>
    <w:lvl w:ilvl="4" w:tplc="D1A2E056">
      <w:start w:val="1"/>
      <w:numFmt w:val="bullet"/>
      <w:lvlText w:val="o"/>
      <w:lvlJc w:val="left"/>
      <w:pPr>
        <w:ind w:left="3600" w:hanging="360"/>
      </w:pPr>
      <w:rPr>
        <w:rFonts w:ascii="Courier New" w:hAnsi="Courier New" w:hint="default"/>
      </w:rPr>
    </w:lvl>
    <w:lvl w:ilvl="5" w:tplc="FCDE638E">
      <w:start w:val="1"/>
      <w:numFmt w:val="bullet"/>
      <w:lvlText w:val=""/>
      <w:lvlJc w:val="left"/>
      <w:pPr>
        <w:ind w:left="4320" w:hanging="360"/>
      </w:pPr>
      <w:rPr>
        <w:rFonts w:ascii="Wingdings" w:hAnsi="Wingdings" w:hint="default"/>
      </w:rPr>
    </w:lvl>
    <w:lvl w:ilvl="6" w:tplc="AFAE1112">
      <w:start w:val="1"/>
      <w:numFmt w:val="bullet"/>
      <w:lvlText w:val=""/>
      <w:lvlJc w:val="left"/>
      <w:pPr>
        <w:ind w:left="5040" w:hanging="360"/>
      </w:pPr>
      <w:rPr>
        <w:rFonts w:ascii="Symbol" w:hAnsi="Symbol" w:hint="default"/>
      </w:rPr>
    </w:lvl>
    <w:lvl w:ilvl="7" w:tplc="370AF12E">
      <w:start w:val="1"/>
      <w:numFmt w:val="bullet"/>
      <w:lvlText w:val="o"/>
      <w:lvlJc w:val="left"/>
      <w:pPr>
        <w:ind w:left="5760" w:hanging="360"/>
      </w:pPr>
      <w:rPr>
        <w:rFonts w:ascii="Courier New" w:hAnsi="Courier New" w:hint="default"/>
      </w:rPr>
    </w:lvl>
    <w:lvl w:ilvl="8" w:tplc="0A3E7246">
      <w:start w:val="1"/>
      <w:numFmt w:val="bullet"/>
      <w:lvlText w:val=""/>
      <w:lvlJc w:val="left"/>
      <w:pPr>
        <w:ind w:left="6480" w:hanging="360"/>
      </w:pPr>
      <w:rPr>
        <w:rFonts w:ascii="Wingdings" w:hAnsi="Wingdings" w:hint="default"/>
      </w:rPr>
    </w:lvl>
  </w:abstractNum>
  <w:abstractNum w:abstractNumId="10" w15:restartNumberingAfterBreak="0">
    <w:nsid w:val="54995941"/>
    <w:multiLevelType w:val="hybridMultilevel"/>
    <w:tmpl w:val="F01AC306"/>
    <w:lvl w:ilvl="0" w:tplc="4170DBC0">
      <w:start w:val="1"/>
      <w:numFmt w:val="bullet"/>
      <w:lvlText w:val=""/>
      <w:lvlJc w:val="left"/>
      <w:pPr>
        <w:ind w:left="720" w:hanging="360"/>
      </w:pPr>
      <w:rPr>
        <w:rFonts w:ascii="Symbol" w:hAnsi="Symbol" w:hint="default"/>
      </w:rPr>
    </w:lvl>
    <w:lvl w:ilvl="1" w:tplc="163A2898">
      <w:start w:val="1"/>
      <w:numFmt w:val="bullet"/>
      <w:lvlText w:val="o"/>
      <w:lvlJc w:val="left"/>
      <w:pPr>
        <w:ind w:left="1440" w:hanging="360"/>
      </w:pPr>
      <w:rPr>
        <w:rFonts w:ascii="Courier New" w:hAnsi="Courier New" w:hint="default"/>
      </w:rPr>
    </w:lvl>
    <w:lvl w:ilvl="2" w:tplc="B2945AFA">
      <w:start w:val="1"/>
      <w:numFmt w:val="bullet"/>
      <w:lvlText w:val=""/>
      <w:lvlJc w:val="left"/>
      <w:pPr>
        <w:ind w:left="2160" w:hanging="360"/>
      </w:pPr>
      <w:rPr>
        <w:rFonts w:ascii="Wingdings" w:hAnsi="Wingdings" w:hint="default"/>
      </w:rPr>
    </w:lvl>
    <w:lvl w:ilvl="3" w:tplc="8A10E986">
      <w:start w:val="1"/>
      <w:numFmt w:val="bullet"/>
      <w:lvlText w:val=""/>
      <w:lvlJc w:val="left"/>
      <w:pPr>
        <w:ind w:left="2880" w:hanging="360"/>
      </w:pPr>
      <w:rPr>
        <w:rFonts w:ascii="Symbol" w:hAnsi="Symbol" w:hint="default"/>
      </w:rPr>
    </w:lvl>
    <w:lvl w:ilvl="4" w:tplc="7AAEF9D8">
      <w:start w:val="1"/>
      <w:numFmt w:val="bullet"/>
      <w:lvlText w:val="o"/>
      <w:lvlJc w:val="left"/>
      <w:pPr>
        <w:ind w:left="3600" w:hanging="360"/>
      </w:pPr>
      <w:rPr>
        <w:rFonts w:ascii="Courier New" w:hAnsi="Courier New" w:hint="default"/>
      </w:rPr>
    </w:lvl>
    <w:lvl w:ilvl="5" w:tplc="9A9A79F2">
      <w:start w:val="1"/>
      <w:numFmt w:val="bullet"/>
      <w:lvlText w:val=""/>
      <w:lvlJc w:val="left"/>
      <w:pPr>
        <w:ind w:left="4320" w:hanging="360"/>
      </w:pPr>
      <w:rPr>
        <w:rFonts w:ascii="Wingdings" w:hAnsi="Wingdings" w:hint="default"/>
      </w:rPr>
    </w:lvl>
    <w:lvl w:ilvl="6" w:tplc="DFB25A26">
      <w:start w:val="1"/>
      <w:numFmt w:val="bullet"/>
      <w:lvlText w:val=""/>
      <w:lvlJc w:val="left"/>
      <w:pPr>
        <w:ind w:left="5040" w:hanging="360"/>
      </w:pPr>
      <w:rPr>
        <w:rFonts w:ascii="Symbol" w:hAnsi="Symbol" w:hint="default"/>
      </w:rPr>
    </w:lvl>
    <w:lvl w:ilvl="7" w:tplc="ED768A74">
      <w:start w:val="1"/>
      <w:numFmt w:val="bullet"/>
      <w:lvlText w:val="o"/>
      <w:lvlJc w:val="left"/>
      <w:pPr>
        <w:ind w:left="5760" w:hanging="360"/>
      </w:pPr>
      <w:rPr>
        <w:rFonts w:ascii="Courier New" w:hAnsi="Courier New" w:hint="default"/>
      </w:rPr>
    </w:lvl>
    <w:lvl w:ilvl="8" w:tplc="EE9C5692">
      <w:start w:val="1"/>
      <w:numFmt w:val="bullet"/>
      <w:lvlText w:val=""/>
      <w:lvlJc w:val="left"/>
      <w:pPr>
        <w:ind w:left="6480" w:hanging="360"/>
      </w:pPr>
      <w:rPr>
        <w:rFonts w:ascii="Wingdings" w:hAnsi="Wingdings" w:hint="default"/>
      </w:rPr>
    </w:lvl>
  </w:abstractNum>
  <w:abstractNum w:abstractNumId="11" w15:restartNumberingAfterBreak="0">
    <w:nsid w:val="5541572D"/>
    <w:multiLevelType w:val="hybridMultilevel"/>
    <w:tmpl w:val="5CE2C9B0"/>
    <w:lvl w:ilvl="0" w:tplc="125EFA08">
      <w:start w:val="1"/>
      <w:numFmt w:val="bullet"/>
      <w:lvlText w:val=""/>
      <w:lvlJc w:val="left"/>
      <w:pPr>
        <w:ind w:left="1080" w:hanging="360"/>
      </w:pPr>
      <w:rPr>
        <w:rFonts w:ascii="Symbol" w:hAnsi="Symbol" w:hint="default"/>
      </w:rPr>
    </w:lvl>
    <w:lvl w:ilvl="1" w:tplc="C76C1B66">
      <w:start w:val="1"/>
      <w:numFmt w:val="bullet"/>
      <w:lvlText w:val="o"/>
      <w:lvlJc w:val="left"/>
      <w:pPr>
        <w:ind w:left="1800" w:hanging="360"/>
      </w:pPr>
      <w:rPr>
        <w:rFonts w:ascii="Courier New" w:hAnsi="Courier New" w:hint="default"/>
      </w:rPr>
    </w:lvl>
    <w:lvl w:ilvl="2" w:tplc="75C0D78C">
      <w:start w:val="1"/>
      <w:numFmt w:val="bullet"/>
      <w:lvlText w:val=""/>
      <w:lvlJc w:val="left"/>
      <w:pPr>
        <w:ind w:left="2520" w:hanging="360"/>
      </w:pPr>
      <w:rPr>
        <w:rFonts w:ascii="Wingdings" w:hAnsi="Wingdings" w:hint="default"/>
      </w:rPr>
    </w:lvl>
    <w:lvl w:ilvl="3" w:tplc="B3C6581A">
      <w:start w:val="1"/>
      <w:numFmt w:val="bullet"/>
      <w:lvlText w:val=""/>
      <w:lvlJc w:val="left"/>
      <w:pPr>
        <w:ind w:left="3240" w:hanging="360"/>
      </w:pPr>
      <w:rPr>
        <w:rFonts w:ascii="Symbol" w:hAnsi="Symbol" w:hint="default"/>
      </w:rPr>
    </w:lvl>
    <w:lvl w:ilvl="4" w:tplc="5D76D260">
      <w:start w:val="1"/>
      <w:numFmt w:val="bullet"/>
      <w:lvlText w:val="o"/>
      <w:lvlJc w:val="left"/>
      <w:pPr>
        <w:ind w:left="3960" w:hanging="360"/>
      </w:pPr>
      <w:rPr>
        <w:rFonts w:ascii="Courier New" w:hAnsi="Courier New" w:hint="default"/>
      </w:rPr>
    </w:lvl>
    <w:lvl w:ilvl="5" w:tplc="6B4E1E44">
      <w:start w:val="1"/>
      <w:numFmt w:val="bullet"/>
      <w:lvlText w:val=""/>
      <w:lvlJc w:val="left"/>
      <w:pPr>
        <w:ind w:left="4680" w:hanging="360"/>
      </w:pPr>
      <w:rPr>
        <w:rFonts w:ascii="Wingdings" w:hAnsi="Wingdings" w:hint="default"/>
      </w:rPr>
    </w:lvl>
    <w:lvl w:ilvl="6" w:tplc="694AB76E">
      <w:start w:val="1"/>
      <w:numFmt w:val="bullet"/>
      <w:lvlText w:val=""/>
      <w:lvlJc w:val="left"/>
      <w:pPr>
        <w:ind w:left="5400" w:hanging="360"/>
      </w:pPr>
      <w:rPr>
        <w:rFonts w:ascii="Symbol" w:hAnsi="Symbol" w:hint="default"/>
      </w:rPr>
    </w:lvl>
    <w:lvl w:ilvl="7" w:tplc="88DC0360">
      <w:start w:val="1"/>
      <w:numFmt w:val="bullet"/>
      <w:lvlText w:val="o"/>
      <w:lvlJc w:val="left"/>
      <w:pPr>
        <w:ind w:left="6120" w:hanging="360"/>
      </w:pPr>
      <w:rPr>
        <w:rFonts w:ascii="Courier New" w:hAnsi="Courier New" w:hint="default"/>
      </w:rPr>
    </w:lvl>
    <w:lvl w:ilvl="8" w:tplc="DCB01002">
      <w:start w:val="1"/>
      <w:numFmt w:val="bullet"/>
      <w:lvlText w:val=""/>
      <w:lvlJc w:val="left"/>
      <w:pPr>
        <w:ind w:left="6840" w:hanging="360"/>
      </w:pPr>
      <w:rPr>
        <w:rFonts w:ascii="Wingdings" w:hAnsi="Wingdings" w:hint="default"/>
      </w:rPr>
    </w:lvl>
  </w:abstractNum>
  <w:abstractNum w:abstractNumId="12" w15:restartNumberingAfterBreak="0">
    <w:nsid w:val="595F9B0F"/>
    <w:multiLevelType w:val="hybridMultilevel"/>
    <w:tmpl w:val="8EC0D6D6"/>
    <w:lvl w:ilvl="0" w:tplc="4670A606">
      <w:start w:val="1"/>
      <w:numFmt w:val="bullet"/>
      <w:lvlText w:val=""/>
      <w:lvlJc w:val="left"/>
      <w:pPr>
        <w:ind w:left="720" w:hanging="360"/>
      </w:pPr>
      <w:rPr>
        <w:rFonts w:ascii="Symbol" w:hAnsi="Symbol" w:hint="default"/>
      </w:rPr>
    </w:lvl>
    <w:lvl w:ilvl="1" w:tplc="BA8C0932">
      <w:start w:val="1"/>
      <w:numFmt w:val="bullet"/>
      <w:lvlText w:val="o"/>
      <w:lvlJc w:val="left"/>
      <w:pPr>
        <w:ind w:left="1440" w:hanging="360"/>
      </w:pPr>
      <w:rPr>
        <w:rFonts w:ascii="Courier New" w:hAnsi="Courier New" w:hint="default"/>
      </w:rPr>
    </w:lvl>
    <w:lvl w:ilvl="2" w:tplc="2214B57A">
      <w:start w:val="1"/>
      <w:numFmt w:val="bullet"/>
      <w:lvlText w:val=""/>
      <w:lvlJc w:val="left"/>
      <w:pPr>
        <w:ind w:left="2160" w:hanging="360"/>
      </w:pPr>
      <w:rPr>
        <w:rFonts w:ascii="Wingdings" w:hAnsi="Wingdings" w:hint="default"/>
      </w:rPr>
    </w:lvl>
    <w:lvl w:ilvl="3" w:tplc="A1B072B6">
      <w:start w:val="1"/>
      <w:numFmt w:val="bullet"/>
      <w:lvlText w:val=""/>
      <w:lvlJc w:val="left"/>
      <w:pPr>
        <w:ind w:left="2880" w:hanging="360"/>
      </w:pPr>
      <w:rPr>
        <w:rFonts w:ascii="Symbol" w:hAnsi="Symbol" w:hint="default"/>
      </w:rPr>
    </w:lvl>
    <w:lvl w:ilvl="4" w:tplc="210652EC">
      <w:start w:val="1"/>
      <w:numFmt w:val="bullet"/>
      <w:lvlText w:val="o"/>
      <w:lvlJc w:val="left"/>
      <w:pPr>
        <w:ind w:left="3600" w:hanging="360"/>
      </w:pPr>
      <w:rPr>
        <w:rFonts w:ascii="Courier New" w:hAnsi="Courier New" w:hint="default"/>
      </w:rPr>
    </w:lvl>
    <w:lvl w:ilvl="5" w:tplc="7A8E3534">
      <w:start w:val="1"/>
      <w:numFmt w:val="bullet"/>
      <w:lvlText w:val=""/>
      <w:lvlJc w:val="left"/>
      <w:pPr>
        <w:ind w:left="4320" w:hanging="360"/>
      </w:pPr>
      <w:rPr>
        <w:rFonts w:ascii="Wingdings" w:hAnsi="Wingdings" w:hint="default"/>
      </w:rPr>
    </w:lvl>
    <w:lvl w:ilvl="6" w:tplc="8A8464F6">
      <w:start w:val="1"/>
      <w:numFmt w:val="bullet"/>
      <w:lvlText w:val=""/>
      <w:lvlJc w:val="left"/>
      <w:pPr>
        <w:ind w:left="5040" w:hanging="360"/>
      </w:pPr>
      <w:rPr>
        <w:rFonts w:ascii="Symbol" w:hAnsi="Symbol" w:hint="default"/>
      </w:rPr>
    </w:lvl>
    <w:lvl w:ilvl="7" w:tplc="A2C868A4">
      <w:start w:val="1"/>
      <w:numFmt w:val="bullet"/>
      <w:lvlText w:val="o"/>
      <w:lvlJc w:val="left"/>
      <w:pPr>
        <w:ind w:left="5760" w:hanging="360"/>
      </w:pPr>
      <w:rPr>
        <w:rFonts w:ascii="Courier New" w:hAnsi="Courier New" w:hint="default"/>
      </w:rPr>
    </w:lvl>
    <w:lvl w:ilvl="8" w:tplc="BDBEC9BE">
      <w:start w:val="1"/>
      <w:numFmt w:val="bullet"/>
      <w:lvlText w:val=""/>
      <w:lvlJc w:val="left"/>
      <w:pPr>
        <w:ind w:left="6480" w:hanging="360"/>
      </w:pPr>
      <w:rPr>
        <w:rFonts w:ascii="Wingdings" w:hAnsi="Wingdings" w:hint="default"/>
      </w:rPr>
    </w:lvl>
  </w:abstractNum>
  <w:abstractNum w:abstractNumId="13" w15:restartNumberingAfterBreak="0">
    <w:nsid w:val="5C319BC4"/>
    <w:multiLevelType w:val="hybridMultilevel"/>
    <w:tmpl w:val="6144FFD2"/>
    <w:lvl w:ilvl="0" w:tplc="D528D8D2">
      <w:start w:val="1"/>
      <w:numFmt w:val="lowerLetter"/>
      <w:lvlText w:val="%1."/>
      <w:lvlJc w:val="left"/>
      <w:pPr>
        <w:ind w:left="720" w:hanging="360"/>
      </w:pPr>
    </w:lvl>
    <w:lvl w:ilvl="1" w:tplc="7A020864">
      <w:start w:val="1"/>
      <w:numFmt w:val="lowerLetter"/>
      <w:lvlText w:val="%2."/>
      <w:lvlJc w:val="left"/>
      <w:pPr>
        <w:ind w:left="1440" w:hanging="360"/>
      </w:pPr>
    </w:lvl>
    <w:lvl w:ilvl="2" w:tplc="2DA8EB04">
      <w:start w:val="1"/>
      <w:numFmt w:val="lowerRoman"/>
      <w:lvlText w:val="%3."/>
      <w:lvlJc w:val="right"/>
      <w:pPr>
        <w:ind w:left="2160" w:hanging="180"/>
      </w:pPr>
    </w:lvl>
    <w:lvl w:ilvl="3" w:tplc="A24A7868">
      <w:start w:val="1"/>
      <w:numFmt w:val="decimal"/>
      <w:lvlText w:val="%4."/>
      <w:lvlJc w:val="left"/>
      <w:pPr>
        <w:ind w:left="2880" w:hanging="360"/>
      </w:pPr>
    </w:lvl>
    <w:lvl w:ilvl="4" w:tplc="C4A812D8">
      <w:start w:val="1"/>
      <w:numFmt w:val="lowerLetter"/>
      <w:lvlText w:val="%5."/>
      <w:lvlJc w:val="left"/>
      <w:pPr>
        <w:ind w:left="3600" w:hanging="360"/>
      </w:pPr>
    </w:lvl>
    <w:lvl w:ilvl="5" w:tplc="6F30009E">
      <w:start w:val="1"/>
      <w:numFmt w:val="lowerRoman"/>
      <w:lvlText w:val="%6."/>
      <w:lvlJc w:val="right"/>
      <w:pPr>
        <w:ind w:left="4320" w:hanging="180"/>
      </w:pPr>
    </w:lvl>
    <w:lvl w:ilvl="6" w:tplc="FF8C5E58">
      <w:start w:val="1"/>
      <w:numFmt w:val="decimal"/>
      <w:lvlText w:val="%7."/>
      <w:lvlJc w:val="left"/>
      <w:pPr>
        <w:ind w:left="5040" w:hanging="360"/>
      </w:pPr>
    </w:lvl>
    <w:lvl w:ilvl="7" w:tplc="C9904106">
      <w:start w:val="1"/>
      <w:numFmt w:val="lowerLetter"/>
      <w:lvlText w:val="%8."/>
      <w:lvlJc w:val="left"/>
      <w:pPr>
        <w:ind w:left="5760" w:hanging="360"/>
      </w:pPr>
    </w:lvl>
    <w:lvl w:ilvl="8" w:tplc="05D87FC6">
      <w:start w:val="1"/>
      <w:numFmt w:val="lowerRoman"/>
      <w:lvlText w:val="%9."/>
      <w:lvlJc w:val="right"/>
      <w:pPr>
        <w:ind w:left="6480" w:hanging="180"/>
      </w:pPr>
    </w:lvl>
  </w:abstractNum>
  <w:abstractNum w:abstractNumId="14" w15:restartNumberingAfterBreak="0">
    <w:nsid w:val="61AC6808"/>
    <w:multiLevelType w:val="hybridMultilevel"/>
    <w:tmpl w:val="E86C27B0"/>
    <w:lvl w:ilvl="0" w:tplc="0A9EB700">
      <w:start w:val="1"/>
      <w:numFmt w:val="decimal"/>
      <w:lvlText w:val="%1."/>
      <w:lvlJc w:val="left"/>
      <w:pPr>
        <w:ind w:left="720" w:hanging="360"/>
      </w:pPr>
    </w:lvl>
    <w:lvl w:ilvl="1" w:tplc="039A8588">
      <w:start w:val="1"/>
      <w:numFmt w:val="lowerLetter"/>
      <w:lvlText w:val="%2."/>
      <w:lvlJc w:val="left"/>
      <w:pPr>
        <w:ind w:left="1440" w:hanging="360"/>
      </w:pPr>
    </w:lvl>
    <w:lvl w:ilvl="2" w:tplc="37A402CA">
      <w:start w:val="1"/>
      <w:numFmt w:val="lowerRoman"/>
      <w:lvlText w:val="%3."/>
      <w:lvlJc w:val="right"/>
      <w:pPr>
        <w:ind w:left="2160" w:hanging="180"/>
      </w:pPr>
    </w:lvl>
    <w:lvl w:ilvl="3" w:tplc="44C0CB34">
      <w:start w:val="1"/>
      <w:numFmt w:val="decimal"/>
      <w:lvlText w:val="%4."/>
      <w:lvlJc w:val="left"/>
      <w:pPr>
        <w:ind w:left="2880" w:hanging="360"/>
      </w:pPr>
    </w:lvl>
    <w:lvl w:ilvl="4" w:tplc="485E916C">
      <w:start w:val="1"/>
      <w:numFmt w:val="lowerLetter"/>
      <w:lvlText w:val="%5."/>
      <w:lvlJc w:val="left"/>
      <w:pPr>
        <w:ind w:left="3600" w:hanging="360"/>
      </w:pPr>
    </w:lvl>
    <w:lvl w:ilvl="5" w:tplc="7F3EFD7C">
      <w:start w:val="1"/>
      <w:numFmt w:val="lowerRoman"/>
      <w:lvlText w:val="%6."/>
      <w:lvlJc w:val="right"/>
      <w:pPr>
        <w:ind w:left="4320" w:hanging="180"/>
      </w:pPr>
    </w:lvl>
    <w:lvl w:ilvl="6" w:tplc="117C30EC">
      <w:start w:val="1"/>
      <w:numFmt w:val="decimal"/>
      <w:lvlText w:val="%7."/>
      <w:lvlJc w:val="left"/>
      <w:pPr>
        <w:ind w:left="5040" w:hanging="360"/>
      </w:pPr>
    </w:lvl>
    <w:lvl w:ilvl="7" w:tplc="33640500">
      <w:start w:val="1"/>
      <w:numFmt w:val="lowerLetter"/>
      <w:lvlText w:val="%8."/>
      <w:lvlJc w:val="left"/>
      <w:pPr>
        <w:ind w:left="5760" w:hanging="360"/>
      </w:pPr>
    </w:lvl>
    <w:lvl w:ilvl="8" w:tplc="394C9620">
      <w:start w:val="1"/>
      <w:numFmt w:val="lowerRoman"/>
      <w:lvlText w:val="%9."/>
      <w:lvlJc w:val="right"/>
      <w:pPr>
        <w:ind w:left="6480" w:hanging="180"/>
      </w:pPr>
    </w:lvl>
  </w:abstractNum>
  <w:abstractNum w:abstractNumId="15" w15:restartNumberingAfterBreak="0">
    <w:nsid w:val="66227F57"/>
    <w:multiLevelType w:val="hybridMultilevel"/>
    <w:tmpl w:val="7B18EA16"/>
    <w:lvl w:ilvl="0" w:tplc="114257E4">
      <w:start w:val="1"/>
      <w:numFmt w:val="bullet"/>
      <w:lvlText w:val=""/>
      <w:lvlJc w:val="left"/>
      <w:pPr>
        <w:ind w:left="720" w:hanging="360"/>
      </w:pPr>
      <w:rPr>
        <w:rFonts w:ascii="Symbol" w:hAnsi="Symbol" w:hint="default"/>
      </w:rPr>
    </w:lvl>
    <w:lvl w:ilvl="1" w:tplc="46C4438C">
      <w:start w:val="1"/>
      <w:numFmt w:val="bullet"/>
      <w:lvlText w:val="o"/>
      <w:lvlJc w:val="left"/>
      <w:pPr>
        <w:ind w:left="1440" w:hanging="360"/>
      </w:pPr>
      <w:rPr>
        <w:rFonts w:ascii="Courier New" w:hAnsi="Courier New" w:hint="default"/>
      </w:rPr>
    </w:lvl>
    <w:lvl w:ilvl="2" w:tplc="C03A194A">
      <w:start w:val="1"/>
      <w:numFmt w:val="bullet"/>
      <w:lvlText w:val=""/>
      <w:lvlJc w:val="left"/>
      <w:pPr>
        <w:ind w:left="2160" w:hanging="360"/>
      </w:pPr>
      <w:rPr>
        <w:rFonts w:ascii="Wingdings" w:hAnsi="Wingdings" w:hint="default"/>
      </w:rPr>
    </w:lvl>
    <w:lvl w:ilvl="3" w:tplc="B2B8BA86">
      <w:start w:val="1"/>
      <w:numFmt w:val="bullet"/>
      <w:lvlText w:val=""/>
      <w:lvlJc w:val="left"/>
      <w:pPr>
        <w:ind w:left="2880" w:hanging="360"/>
      </w:pPr>
      <w:rPr>
        <w:rFonts w:ascii="Symbol" w:hAnsi="Symbol" w:hint="default"/>
      </w:rPr>
    </w:lvl>
    <w:lvl w:ilvl="4" w:tplc="250CB9E2">
      <w:start w:val="1"/>
      <w:numFmt w:val="bullet"/>
      <w:lvlText w:val="o"/>
      <w:lvlJc w:val="left"/>
      <w:pPr>
        <w:ind w:left="3600" w:hanging="360"/>
      </w:pPr>
      <w:rPr>
        <w:rFonts w:ascii="Courier New" w:hAnsi="Courier New" w:hint="default"/>
      </w:rPr>
    </w:lvl>
    <w:lvl w:ilvl="5" w:tplc="CB62E308">
      <w:start w:val="1"/>
      <w:numFmt w:val="bullet"/>
      <w:lvlText w:val=""/>
      <w:lvlJc w:val="left"/>
      <w:pPr>
        <w:ind w:left="4320" w:hanging="360"/>
      </w:pPr>
      <w:rPr>
        <w:rFonts w:ascii="Wingdings" w:hAnsi="Wingdings" w:hint="default"/>
      </w:rPr>
    </w:lvl>
    <w:lvl w:ilvl="6" w:tplc="6C1248CE">
      <w:start w:val="1"/>
      <w:numFmt w:val="bullet"/>
      <w:lvlText w:val=""/>
      <w:lvlJc w:val="left"/>
      <w:pPr>
        <w:ind w:left="5040" w:hanging="360"/>
      </w:pPr>
      <w:rPr>
        <w:rFonts w:ascii="Symbol" w:hAnsi="Symbol" w:hint="default"/>
      </w:rPr>
    </w:lvl>
    <w:lvl w:ilvl="7" w:tplc="78D636C4">
      <w:start w:val="1"/>
      <w:numFmt w:val="bullet"/>
      <w:lvlText w:val="o"/>
      <w:lvlJc w:val="left"/>
      <w:pPr>
        <w:ind w:left="5760" w:hanging="360"/>
      </w:pPr>
      <w:rPr>
        <w:rFonts w:ascii="Courier New" w:hAnsi="Courier New" w:hint="default"/>
      </w:rPr>
    </w:lvl>
    <w:lvl w:ilvl="8" w:tplc="5F86EFDA">
      <w:start w:val="1"/>
      <w:numFmt w:val="bullet"/>
      <w:lvlText w:val=""/>
      <w:lvlJc w:val="left"/>
      <w:pPr>
        <w:ind w:left="6480" w:hanging="360"/>
      </w:pPr>
      <w:rPr>
        <w:rFonts w:ascii="Wingdings" w:hAnsi="Wingdings" w:hint="default"/>
      </w:rPr>
    </w:lvl>
  </w:abstractNum>
  <w:abstractNum w:abstractNumId="16" w15:restartNumberingAfterBreak="0">
    <w:nsid w:val="6D240834"/>
    <w:multiLevelType w:val="hybridMultilevel"/>
    <w:tmpl w:val="36B8AE6E"/>
    <w:lvl w:ilvl="0" w:tplc="52168EE2">
      <w:start w:val="1"/>
      <w:numFmt w:val="bullet"/>
      <w:lvlText w:val=""/>
      <w:lvlJc w:val="left"/>
      <w:pPr>
        <w:ind w:left="720" w:hanging="360"/>
      </w:pPr>
      <w:rPr>
        <w:rFonts w:ascii="Symbol" w:hAnsi="Symbol" w:hint="default"/>
      </w:rPr>
    </w:lvl>
    <w:lvl w:ilvl="1" w:tplc="E3F6D972">
      <w:start w:val="1"/>
      <w:numFmt w:val="bullet"/>
      <w:lvlText w:val="o"/>
      <w:lvlJc w:val="left"/>
      <w:pPr>
        <w:ind w:left="1440" w:hanging="360"/>
      </w:pPr>
      <w:rPr>
        <w:rFonts w:ascii="Courier New" w:hAnsi="Courier New" w:hint="default"/>
      </w:rPr>
    </w:lvl>
    <w:lvl w:ilvl="2" w:tplc="8E0CE9F6">
      <w:start w:val="1"/>
      <w:numFmt w:val="bullet"/>
      <w:lvlText w:val=""/>
      <w:lvlJc w:val="left"/>
      <w:pPr>
        <w:ind w:left="2160" w:hanging="360"/>
      </w:pPr>
      <w:rPr>
        <w:rFonts w:ascii="Wingdings" w:hAnsi="Wingdings" w:hint="default"/>
      </w:rPr>
    </w:lvl>
    <w:lvl w:ilvl="3" w:tplc="44805C14">
      <w:start w:val="1"/>
      <w:numFmt w:val="bullet"/>
      <w:lvlText w:val=""/>
      <w:lvlJc w:val="left"/>
      <w:pPr>
        <w:ind w:left="2880" w:hanging="360"/>
      </w:pPr>
      <w:rPr>
        <w:rFonts w:ascii="Symbol" w:hAnsi="Symbol" w:hint="default"/>
      </w:rPr>
    </w:lvl>
    <w:lvl w:ilvl="4" w:tplc="EC946C88">
      <w:start w:val="1"/>
      <w:numFmt w:val="bullet"/>
      <w:lvlText w:val="o"/>
      <w:lvlJc w:val="left"/>
      <w:pPr>
        <w:ind w:left="3600" w:hanging="360"/>
      </w:pPr>
      <w:rPr>
        <w:rFonts w:ascii="Courier New" w:hAnsi="Courier New" w:hint="default"/>
      </w:rPr>
    </w:lvl>
    <w:lvl w:ilvl="5" w:tplc="1534B0D0">
      <w:start w:val="1"/>
      <w:numFmt w:val="bullet"/>
      <w:lvlText w:val=""/>
      <w:lvlJc w:val="left"/>
      <w:pPr>
        <w:ind w:left="4320" w:hanging="360"/>
      </w:pPr>
      <w:rPr>
        <w:rFonts w:ascii="Wingdings" w:hAnsi="Wingdings" w:hint="default"/>
      </w:rPr>
    </w:lvl>
    <w:lvl w:ilvl="6" w:tplc="A8B80F92">
      <w:start w:val="1"/>
      <w:numFmt w:val="bullet"/>
      <w:lvlText w:val=""/>
      <w:lvlJc w:val="left"/>
      <w:pPr>
        <w:ind w:left="5040" w:hanging="360"/>
      </w:pPr>
      <w:rPr>
        <w:rFonts w:ascii="Symbol" w:hAnsi="Symbol" w:hint="default"/>
      </w:rPr>
    </w:lvl>
    <w:lvl w:ilvl="7" w:tplc="D21C2872">
      <w:start w:val="1"/>
      <w:numFmt w:val="bullet"/>
      <w:lvlText w:val="o"/>
      <w:lvlJc w:val="left"/>
      <w:pPr>
        <w:ind w:left="5760" w:hanging="360"/>
      </w:pPr>
      <w:rPr>
        <w:rFonts w:ascii="Courier New" w:hAnsi="Courier New" w:hint="default"/>
      </w:rPr>
    </w:lvl>
    <w:lvl w:ilvl="8" w:tplc="ED42A66C">
      <w:start w:val="1"/>
      <w:numFmt w:val="bullet"/>
      <w:lvlText w:val=""/>
      <w:lvlJc w:val="left"/>
      <w:pPr>
        <w:ind w:left="6480" w:hanging="360"/>
      </w:pPr>
      <w:rPr>
        <w:rFonts w:ascii="Wingdings" w:hAnsi="Wingdings" w:hint="default"/>
      </w:rPr>
    </w:lvl>
  </w:abstractNum>
  <w:num w:numId="1" w16cid:durableId="2119175557">
    <w:abstractNumId w:val="4"/>
  </w:num>
  <w:num w:numId="2" w16cid:durableId="402679734">
    <w:abstractNumId w:val="11"/>
  </w:num>
  <w:num w:numId="3" w16cid:durableId="1943687785">
    <w:abstractNumId w:val="5"/>
  </w:num>
  <w:num w:numId="4" w16cid:durableId="2078899069">
    <w:abstractNumId w:val="16"/>
  </w:num>
  <w:num w:numId="5" w16cid:durableId="989401860">
    <w:abstractNumId w:val="15"/>
  </w:num>
  <w:num w:numId="6" w16cid:durableId="1261257144">
    <w:abstractNumId w:val="2"/>
  </w:num>
  <w:num w:numId="7" w16cid:durableId="1373923977">
    <w:abstractNumId w:val="10"/>
  </w:num>
  <w:num w:numId="8" w16cid:durableId="1656951289">
    <w:abstractNumId w:val="9"/>
  </w:num>
  <w:num w:numId="9" w16cid:durableId="751122351">
    <w:abstractNumId w:val="3"/>
  </w:num>
  <w:num w:numId="10" w16cid:durableId="863246805">
    <w:abstractNumId w:val="12"/>
  </w:num>
  <w:num w:numId="11" w16cid:durableId="1691877965">
    <w:abstractNumId w:val="0"/>
  </w:num>
  <w:num w:numId="12" w16cid:durableId="1643805333">
    <w:abstractNumId w:val="6"/>
  </w:num>
  <w:num w:numId="13" w16cid:durableId="53092613">
    <w:abstractNumId w:val="8"/>
  </w:num>
  <w:num w:numId="14" w16cid:durableId="903181895">
    <w:abstractNumId w:val="1"/>
  </w:num>
  <w:num w:numId="15" w16cid:durableId="1612203920">
    <w:abstractNumId w:val="7"/>
  </w:num>
  <w:num w:numId="16" w16cid:durableId="1824396217">
    <w:abstractNumId w:val="13"/>
  </w:num>
  <w:num w:numId="17" w16cid:durableId="18406088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lan Bernard">
    <w15:presenceInfo w15:providerId="AD" w15:userId="S::allan.bernard@wartburg.edu::92a04e20-6b25-4e5e-9d53-ea737bcbd3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1F5709"/>
    <w:rsid w:val="0002271E"/>
    <w:rsid w:val="00051D66"/>
    <w:rsid w:val="000554B3"/>
    <w:rsid w:val="000F5FB8"/>
    <w:rsid w:val="00130AB0"/>
    <w:rsid w:val="00156E9C"/>
    <w:rsid w:val="001623E2"/>
    <w:rsid w:val="0016AA11"/>
    <w:rsid w:val="001909B5"/>
    <w:rsid w:val="00233D71"/>
    <w:rsid w:val="002D79C1"/>
    <w:rsid w:val="003362F5"/>
    <w:rsid w:val="00345011"/>
    <w:rsid w:val="00354842"/>
    <w:rsid w:val="0037E5B0"/>
    <w:rsid w:val="003A15CB"/>
    <w:rsid w:val="003A4D04"/>
    <w:rsid w:val="003B10A9"/>
    <w:rsid w:val="003FDBD0"/>
    <w:rsid w:val="00410BBF"/>
    <w:rsid w:val="00434D66"/>
    <w:rsid w:val="004B7DBB"/>
    <w:rsid w:val="00527EB9"/>
    <w:rsid w:val="00566261"/>
    <w:rsid w:val="00597BE0"/>
    <w:rsid w:val="005B788D"/>
    <w:rsid w:val="005D7601"/>
    <w:rsid w:val="005E7B71"/>
    <w:rsid w:val="00623837"/>
    <w:rsid w:val="006532EC"/>
    <w:rsid w:val="006C12BC"/>
    <w:rsid w:val="0073446C"/>
    <w:rsid w:val="00784917"/>
    <w:rsid w:val="00785713"/>
    <w:rsid w:val="00786C59"/>
    <w:rsid w:val="0080C17F"/>
    <w:rsid w:val="008142B3"/>
    <w:rsid w:val="00820A87"/>
    <w:rsid w:val="0085183E"/>
    <w:rsid w:val="008714A4"/>
    <w:rsid w:val="0087B403"/>
    <w:rsid w:val="008F6645"/>
    <w:rsid w:val="009118B4"/>
    <w:rsid w:val="009D1123"/>
    <w:rsid w:val="009D3FAB"/>
    <w:rsid w:val="00A02828"/>
    <w:rsid w:val="00A53C09"/>
    <w:rsid w:val="00A67C5A"/>
    <w:rsid w:val="00A7361E"/>
    <w:rsid w:val="00A9E611"/>
    <w:rsid w:val="00AD0304"/>
    <w:rsid w:val="00AE1940"/>
    <w:rsid w:val="00B109B4"/>
    <w:rsid w:val="00B166E5"/>
    <w:rsid w:val="00B403EF"/>
    <w:rsid w:val="00B43BF6"/>
    <w:rsid w:val="00B51A4F"/>
    <w:rsid w:val="00B5CC1E"/>
    <w:rsid w:val="00B80E13"/>
    <w:rsid w:val="00BF5F62"/>
    <w:rsid w:val="00C13434"/>
    <w:rsid w:val="00C55254"/>
    <w:rsid w:val="00C64537"/>
    <w:rsid w:val="00CD2B7E"/>
    <w:rsid w:val="00D5263A"/>
    <w:rsid w:val="00D6D2F1"/>
    <w:rsid w:val="00DD9AD5"/>
    <w:rsid w:val="00E41B1C"/>
    <w:rsid w:val="00EC504E"/>
    <w:rsid w:val="00EF18C0"/>
    <w:rsid w:val="00F94BA1"/>
    <w:rsid w:val="00FB780F"/>
    <w:rsid w:val="01335AEB"/>
    <w:rsid w:val="0134FCA1"/>
    <w:rsid w:val="013BAD21"/>
    <w:rsid w:val="014C78E8"/>
    <w:rsid w:val="014EAFCA"/>
    <w:rsid w:val="015820F7"/>
    <w:rsid w:val="015D6FD5"/>
    <w:rsid w:val="01807C76"/>
    <w:rsid w:val="01841980"/>
    <w:rsid w:val="018554B7"/>
    <w:rsid w:val="0188433A"/>
    <w:rsid w:val="018D5216"/>
    <w:rsid w:val="0198F2AE"/>
    <w:rsid w:val="01A37030"/>
    <w:rsid w:val="01A39483"/>
    <w:rsid w:val="01A3C44B"/>
    <w:rsid w:val="01B38AD4"/>
    <w:rsid w:val="01C03EBE"/>
    <w:rsid w:val="01C131AC"/>
    <w:rsid w:val="01C85510"/>
    <w:rsid w:val="01CF53D0"/>
    <w:rsid w:val="01DADADE"/>
    <w:rsid w:val="01DD7258"/>
    <w:rsid w:val="01E7432A"/>
    <w:rsid w:val="01F50656"/>
    <w:rsid w:val="0200DBA5"/>
    <w:rsid w:val="021AF7CB"/>
    <w:rsid w:val="021FAE4F"/>
    <w:rsid w:val="021FC540"/>
    <w:rsid w:val="021FE43F"/>
    <w:rsid w:val="022C9322"/>
    <w:rsid w:val="022FABC5"/>
    <w:rsid w:val="023BA0A9"/>
    <w:rsid w:val="02422FE2"/>
    <w:rsid w:val="024CBB09"/>
    <w:rsid w:val="02606D07"/>
    <w:rsid w:val="0263946E"/>
    <w:rsid w:val="02668928"/>
    <w:rsid w:val="0270308D"/>
    <w:rsid w:val="027C5D73"/>
    <w:rsid w:val="02811B79"/>
    <w:rsid w:val="0283C1E6"/>
    <w:rsid w:val="0294499E"/>
    <w:rsid w:val="02A22767"/>
    <w:rsid w:val="02AB2670"/>
    <w:rsid w:val="02CB146B"/>
    <w:rsid w:val="02D13854"/>
    <w:rsid w:val="02D8AB57"/>
    <w:rsid w:val="02DACBBC"/>
    <w:rsid w:val="02E0F951"/>
    <w:rsid w:val="02E193A1"/>
    <w:rsid w:val="02EB77F7"/>
    <w:rsid w:val="02EE6F97"/>
    <w:rsid w:val="02FE7144"/>
    <w:rsid w:val="03071D78"/>
    <w:rsid w:val="03150774"/>
    <w:rsid w:val="03178AD3"/>
    <w:rsid w:val="03181AB9"/>
    <w:rsid w:val="032748B4"/>
    <w:rsid w:val="0335F0F7"/>
    <w:rsid w:val="033940CE"/>
    <w:rsid w:val="033A8E77"/>
    <w:rsid w:val="03453EF1"/>
    <w:rsid w:val="034D70F5"/>
    <w:rsid w:val="034E6E90"/>
    <w:rsid w:val="0357D701"/>
    <w:rsid w:val="035B8970"/>
    <w:rsid w:val="035DD646"/>
    <w:rsid w:val="03725B70"/>
    <w:rsid w:val="03794DA5"/>
    <w:rsid w:val="038300DA"/>
    <w:rsid w:val="03884554"/>
    <w:rsid w:val="0392D0CE"/>
    <w:rsid w:val="03938646"/>
    <w:rsid w:val="03966336"/>
    <w:rsid w:val="039AE5AE"/>
    <w:rsid w:val="039D0BD6"/>
    <w:rsid w:val="03AE02CA"/>
    <w:rsid w:val="03B075C3"/>
    <w:rsid w:val="03B3161A"/>
    <w:rsid w:val="03B4A4E5"/>
    <w:rsid w:val="03B938CC"/>
    <w:rsid w:val="03C0CFC7"/>
    <w:rsid w:val="03C1CC0B"/>
    <w:rsid w:val="03CA0218"/>
    <w:rsid w:val="03EEDF71"/>
    <w:rsid w:val="03F34827"/>
    <w:rsid w:val="03F40490"/>
    <w:rsid w:val="03F80914"/>
    <w:rsid w:val="0404FA1C"/>
    <w:rsid w:val="040B529B"/>
    <w:rsid w:val="04115058"/>
    <w:rsid w:val="042DBACA"/>
    <w:rsid w:val="042F656D"/>
    <w:rsid w:val="04382D06"/>
    <w:rsid w:val="044AAB4D"/>
    <w:rsid w:val="045544AB"/>
    <w:rsid w:val="0455E707"/>
    <w:rsid w:val="045D3616"/>
    <w:rsid w:val="046002EB"/>
    <w:rsid w:val="04618A2C"/>
    <w:rsid w:val="046BF022"/>
    <w:rsid w:val="046EF017"/>
    <w:rsid w:val="0476384D"/>
    <w:rsid w:val="048E63D6"/>
    <w:rsid w:val="04972B95"/>
    <w:rsid w:val="04A14501"/>
    <w:rsid w:val="04BCDC81"/>
    <w:rsid w:val="04C0B614"/>
    <w:rsid w:val="04C3ED6E"/>
    <w:rsid w:val="04CFDA9E"/>
    <w:rsid w:val="04D57672"/>
    <w:rsid w:val="04D5DF70"/>
    <w:rsid w:val="04DE5102"/>
    <w:rsid w:val="04E57E03"/>
    <w:rsid w:val="04E63AE6"/>
    <w:rsid w:val="04F440A3"/>
    <w:rsid w:val="04FADD23"/>
    <w:rsid w:val="04FEA3E4"/>
    <w:rsid w:val="0508FD6A"/>
    <w:rsid w:val="051B10CF"/>
    <w:rsid w:val="051F904D"/>
    <w:rsid w:val="05241D34"/>
    <w:rsid w:val="0524A54D"/>
    <w:rsid w:val="052EF544"/>
    <w:rsid w:val="052F1502"/>
    <w:rsid w:val="0530626E"/>
    <w:rsid w:val="053E496F"/>
    <w:rsid w:val="055C54AA"/>
    <w:rsid w:val="0565A9FA"/>
    <w:rsid w:val="056A3F8D"/>
    <w:rsid w:val="05712EEE"/>
    <w:rsid w:val="0575420C"/>
    <w:rsid w:val="057608A8"/>
    <w:rsid w:val="05795BF3"/>
    <w:rsid w:val="05879083"/>
    <w:rsid w:val="05900B73"/>
    <w:rsid w:val="059F0C6B"/>
    <w:rsid w:val="05A1C283"/>
    <w:rsid w:val="05ABD343"/>
    <w:rsid w:val="05B2299B"/>
    <w:rsid w:val="05B5BCA8"/>
    <w:rsid w:val="05BA2864"/>
    <w:rsid w:val="05C4ACCE"/>
    <w:rsid w:val="05C6E471"/>
    <w:rsid w:val="05C6FBF3"/>
    <w:rsid w:val="05CB6861"/>
    <w:rsid w:val="05CD19B0"/>
    <w:rsid w:val="05DAC94C"/>
    <w:rsid w:val="05E3F133"/>
    <w:rsid w:val="05E51741"/>
    <w:rsid w:val="05E90CE7"/>
    <w:rsid w:val="05EA40A3"/>
    <w:rsid w:val="05F2CE38"/>
    <w:rsid w:val="06089820"/>
    <w:rsid w:val="060B6F44"/>
    <w:rsid w:val="0615F8C6"/>
    <w:rsid w:val="061E9050"/>
    <w:rsid w:val="0623FEDE"/>
    <w:rsid w:val="062A774E"/>
    <w:rsid w:val="0633EBA2"/>
    <w:rsid w:val="063B4FC7"/>
    <w:rsid w:val="065795E6"/>
    <w:rsid w:val="06595D18"/>
    <w:rsid w:val="0663837D"/>
    <w:rsid w:val="06670C50"/>
    <w:rsid w:val="0672B1ED"/>
    <w:rsid w:val="06748262"/>
    <w:rsid w:val="067A1C2C"/>
    <w:rsid w:val="067CCC35"/>
    <w:rsid w:val="067E0D61"/>
    <w:rsid w:val="067FF7AF"/>
    <w:rsid w:val="0682090F"/>
    <w:rsid w:val="06921641"/>
    <w:rsid w:val="06968F82"/>
    <w:rsid w:val="06AEF4E2"/>
    <w:rsid w:val="06B571A9"/>
    <w:rsid w:val="06B5E2CA"/>
    <w:rsid w:val="06B7A120"/>
    <w:rsid w:val="06B83088"/>
    <w:rsid w:val="06C2A306"/>
    <w:rsid w:val="06C68C2D"/>
    <w:rsid w:val="06CB66EF"/>
    <w:rsid w:val="06E73BEB"/>
    <w:rsid w:val="06EADA63"/>
    <w:rsid w:val="06EFEB47"/>
    <w:rsid w:val="06F5F674"/>
    <w:rsid w:val="06FFA44D"/>
    <w:rsid w:val="07086EFC"/>
    <w:rsid w:val="0715FE8B"/>
    <w:rsid w:val="07354EDD"/>
    <w:rsid w:val="074AC913"/>
    <w:rsid w:val="0753CD46"/>
    <w:rsid w:val="07567C96"/>
    <w:rsid w:val="07665539"/>
    <w:rsid w:val="07735EFF"/>
    <w:rsid w:val="07771703"/>
    <w:rsid w:val="077FE59E"/>
    <w:rsid w:val="078A15D9"/>
    <w:rsid w:val="07A15A65"/>
    <w:rsid w:val="07A43A2B"/>
    <w:rsid w:val="07BC333B"/>
    <w:rsid w:val="07C914DF"/>
    <w:rsid w:val="07D558B5"/>
    <w:rsid w:val="07F488B8"/>
    <w:rsid w:val="07F6CAF0"/>
    <w:rsid w:val="07FAB5E1"/>
    <w:rsid w:val="08020A77"/>
    <w:rsid w:val="08052C1E"/>
    <w:rsid w:val="0809FC92"/>
    <w:rsid w:val="08141D28"/>
    <w:rsid w:val="081AA0B3"/>
    <w:rsid w:val="0823FD71"/>
    <w:rsid w:val="0829C0DC"/>
    <w:rsid w:val="082A6835"/>
    <w:rsid w:val="082BE900"/>
    <w:rsid w:val="082EC858"/>
    <w:rsid w:val="0836BC78"/>
    <w:rsid w:val="084A2F33"/>
    <w:rsid w:val="084C9AF5"/>
    <w:rsid w:val="0850F53F"/>
    <w:rsid w:val="0855CDAA"/>
    <w:rsid w:val="085CE8F7"/>
    <w:rsid w:val="085F7502"/>
    <w:rsid w:val="087149E7"/>
    <w:rsid w:val="0872552C"/>
    <w:rsid w:val="08747BAD"/>
    <w:rsid w:val="087C1E59"/>
    <w:rsid w:val="088278BB"/>
    <w:rsid w:val="088C73BB"/>
    <w:rsid w:val="08BDE1F4"/>
    <w:rsid w:val="08CD0E52"/>
    <w:rsid w:val="08D7F0AD"/>
    <w:rsid w:val="08DC03CA"/>
    <w:rsid w:val="08F81159"/>
    <w:rsid w:val="08F8951A"/>
    <w:rsid w:val="09007B2E"/>
    <w:rsid w:val="090C0C4B"/>
    <w:rsid w:val="0918002A"/>
    <w:rsid w:val="09235684"/>
    <w:rsid w:val="09255CE2"/>
    <w:rsid w:val="092D104C"/>
    <w:rsid w:val="092DA6C8"/>
    <w:rsid w:val="092F069F"/>
    <w:rsid w:val="09331AD5"/>
    <w:rsid w:val="09562702"/>
    <w:rsid w:val="0957B753"/>
    <w:rsid w:val="095B6634"/>
    <w:rsid w:val="0967A889"/>
    <w:rsid w:val="09696BA0"/>
    <w:rsid w:val="096B6162"/>
    <w:rsid w:val="096D2228"/>
    <w:rsid w:val="097CF2F0"/>
    <w:rsid w:val="0982E8FA"/>
    <w:rsid w:val="09937CDA"/>
    <w:rsid w:val="09A77F84"/>
    <w:rsid w:val="09AA5820"/>
    <w:rsid w:val="09AE6BC1"/>
    <w:rsid w:val="09C4D13E"/>
    <w:rsid w:val="09C655EB"/>
    <w:rsid w:val="09D12035"/>
    <w:rsid w:val="09D7AB61"/>
    <w:rsid w:val="09E27DB3"/>
    <w:rsid w:val="09E46533"/>
    <w:rsid w:val="09ECE18E"/>
    <w:rsid w:val="09EE8F65"/>
    <w:rsid w:val="0A025FCA"/>
    <w:rsid w:val="0A1038E6"/>
    <w:rsid w:val="0A174CDE"/>
    <w:rsid w:val="0A1B4D6B"/>
    <w:rsid w:val="0A25013F"/>
    <w:rsid w:val="0A329038"/>
    <w:rsid w:val="0A477979"/>
    <w:rsid w:val="0A513C2B"/>
    <w:rsid w:val="0A70102D"/>
    <w:rsid w:val="0A743FEA"/>
    <w:rsid w:val="0A79ACBE"/>
    <w:rsid w:val="0A85ECEA"/>
    <w:rsid w:val="0A87EFEE"/>
    <w:rsid w:val="0A9D0987"/>
    <w:rsid w:val="0AA9C8EA"/>
    <w:rsid w:val="0AB1B289"/>
    <w:rsid w:val="0ABAECF0"/>
    <w:rsid w:val="0AC6DECA"/>
    <w:rsid w:val="0AC9EE68"/>
    <w:rsid w:val="0AD05EA9"/>
    <w:rsid w:val="0AD680D2"/>
    <w:rsid w:val="0AEB89E3"/>
    <w:rsid w:val="0AF81DFA"/>
    <w:rsid w:val="0AFDCEF1"/>
    <w:rsid w:val="0AFED3A2"/>
    <w:rsid w:val="0B0ABF74"/>
    <w:rsid w:val="0B104DAD"/>
    <w:rsid w:val="0B20BE0E"/>
    <w:rsid w:val="0B26E913"/>
    <w:rsid w:val="0B272171"/>
    <w:rsid w:val="0B34201F"/>
    <w:rsid w:val="0B34E546"/>
    <w:rsid w:val="0B3AFBC7"/>
    <w:rsid w:val="0B435D45"/>
    <w:rsid w:val="0B47F6D1"/>
    <w:rsid w:val="0B53C318"/>
    <w:rsid w:val="0B54E120"/>
    <w:rsid w:val="0B658443"/>
    <w:rsid w:val="0B69886D"/>
    <w:rsid w:val="0B6ADC63"/>
    <w:rsid w:val="0B71C3E5"/>
    <w:rsid w:val="0B761DB8"/>
    <w:rsid w:val="0B7D79E5"/>
    <w:rsid w:val="0B807BDD"/>
    <w:rsid w:val="0BA9FBD3"/>
    <w:rsid w:val="0BAC4395"/>
    <w:rsid w:val="0BAD3689"/>
    <w:rsid w:val="0BB5709E"/>
    <w:rsid w:val="0BBC9CBF"/>
    <w:rsid w:val="0BC05DA7"/>
    <w:rsid w:val="0BC0C39B"/>
    <w:rsid w:val="0BC32F13"/>
    <w:rsid w:val="0BC38940"/>
    <w:rsid w:val="0BC83C8D"/>
    <w:rsid w:val="0BD5A54F"/>
    <w:rsid w:val="0BDA1466"/>
    <w:rsid w:val="0BE44DEE"/>
    <w:rsid w:val="0BE9FB7F"/>
    <w:rsid w:val="0C0610FA"/>
    <w:rsid w:val="0C11EF1B"/>
    <w:rsid w:val="0C126113"/>
    <w:rsid w:val="0C1484DC"/>
    <w:rsid w:val="0C258A68"/>
    <w:rsid w:val="0C33176C"/>
    <w:rsid w:val="0C385E79"/>
    <w:rsid w:val="0C488AB5"/>
    <w:rsid w:val="0C5F314C"/>
    <w:rsid w:val="0C60A6C2"/>
    <w:rsid w:val="0C7BEF3D"/>
    <w:rsid w:val="0C8C4190"/>
    <w:rsid w:val="0C99E0BA"/>
    <w:rsid w:val="0CB3CCD8"/>
    <w:rsid w:val="0CB47336"/>
    <w:rsid w:val="0CB57211"/>
    <w:rsid w:val="0CCC0023"/>
    <w:rsid w:val="0CD043CA"/>
    <w:rsid w:val="0CD15AD4"/>
    <w:rsid w:val="0CD4818E"/>
    <w:rsid w:val="0CDF2D7E"/>
    <w:rsid w:val="0CF7DA57"/>
    <w:rsid w:val="0CFFDC2F"/>
    <w:rsid w:val="0D08C7C7"/>
    <w:rsid w:val="0D267B71"/>
    <w:rsid w:val="0D48C321"/>
    <w:rsid w:val="0D4A59D8"/>
    <w:rsid w:val="0D4A8CF1"/>
    <w:rsid w:val="0D590A3F"/>
    <w:rsid w:val="0D9694BF"/>
    <w:rsid w:val="0DA822FE"/>
    <w:rsid w:val="0DBD5E24"/>
    <w:rsid w:val="0DC1A798"/>
    <w:rsid w:val="0DC504FD"/>
    <w:rsid w:val="0DD357CC"/>
    <w:rsid w:val="0DEC3A73"/>
    <w:rsid w:val="0DEE6B48"/>
    <w:rsid w:val="0E0F849C"/>
    <w:rsid w:val="0E1CAD27"/>
    <w:rsid w:val="0E2DC320"/>
    <w:rsid w:val="0E30555C"/>
    <w:rsid w:val="0E35F4DC"/>
    <w:rsid w:val="0E365617"/>
    <w:rsid w:val="0E46B161"/>
    <w:rsid w:val="0E480BC5"/>
    <w:rsid w:val="0E50BDFE"/>
    <w:rsid w:val="0E66DCE8"/>
    <w:rsid w:val="0E6B92B4"/>
    <w:rsid w:val="0E7133D7"/>
    <w:rsid w:val="0E78AC9D"/>
    <w:rsid w:val="0E89A605"/>
    <w:rsid w:val="0E998012"/>
    <w:rsid w:val="0E9E9E9C"/>
    <w:rsid w:val="0E9EF249"/>
    <w:rsid w:val="0EA15A11"/>
    <w:rsid w:val="0EA325A8"/>
    <w:rsid w:val="0EA52905"/>
    <w:rsid w:val="0EB0C44F"/>
    <w:rsid w:val="0EB27CB0"/>
    <w:rsid w:val="0EB92022"/>
    <w:rsid w:val="0EBF5B31"/>
    <w:rsid w:val="0ED9CD4A"/>
    <w:rsid w:val="0EDD3987"/>
    <w:rsid w:val="0EED64B0"/>
    <w:rsid w:val="0EF6B07C"/>
    <w:rsid w:val="0EF77F0C"/>
    <w:rsid w:val="0F020AA8"/>
    <w:rsid w:val="0F09B13C"/>
    <w:rsid w:val="0F0F7021"/>
    <w:rsid w:val="0F14E286"/>
    <w:rsid w:val="0F1D6E62"/>
    <w:rsid w:val="0F2AE708"/>
    <w:rsid w:val="0F317AB9"/>
    <w:rsid w:val="0F3721F0"/>
    <w:rsid w:val="0F39086B"/>
    <w:rsid w:val="0F44413A"/>
    <w:rsid w:val="0F642DB6"/>
    <w:rsid w:val="0F6CE882"/>
    <w:rsid w:val="0F6E9396"/>
    <w:rsid w:val="0F6FD1FD"/>
    <w:rsid w:val="0F737683"/>
    <w:rsid w:val="0F74921B"/>
    <w:rsid w:val="0F795F9C"/>
    <w:rsid w:val="0F7DB207"/>
    <w:rsid w:val="0F7E1630"/>
    <w:rsid w:val="0F807945"/>
    <w:rsid w:val="0F8461FD"/>
    <w:rsid w:val="0F8B6CA6"/>
    <w:rsid w:val="0F92AB27"/>
    <w:rsid w:val="0F94AAAD"/>
    <w:rsid w:val="0F9C2E28"/>
    <w:rsid w:val="0F9D0207"/>
    <w:rsid w:val="0FA1E640"/>
    <w:rsid w:val="0FB92FC6"/>
    <w:rsid w:val="0FBF3312"/>
    <w:rsid w:val="0FC76CFD"/>
    <w:rsid w:val="0FCD3E75"/>
    <w:rsid w:val="0FD701A5"/>
    <w:rsid w:val="0FEB8C97"/>
    <w:rsid w:val="0FF2503D"/>
    <w:rsid w:val="0FFD75B4"/>
    <w:rsid w:val="0FFE69F1"/>
    <w:rsid w:val="10094F7E"/>
    <w:rsid w:val="10157122"/>
    <w:rsid w:val="101B11DB"/>
    <w:rsid w:val="1029F712"/>
    <w:rsid w:val="10353525"/>
    <w:rsid w:val="103E9EC8"/>
    <w:rsid w:val="104385FD"/>
    <w:rsid w:val="1050954D"/>
    <w:rsid w:val="105A3014"/>
    <w:rsid w:val="105BD9FC"/>
    <w:rsid w:val="105F6EEC"/>
    <w:rsid w:val="10651088"/>
    <w:rsid w:val="1067A55D"/>
    <w:rsid w:val="1072C4DB"/>
    <w:rsid w:val="1073DAB4"/>
    <w:rsid w:val="108C1186"/>
    <w:rsid w:val="109654F3"/>
    <w:rsid w:val="1096790E"/>
    <w:rsid w:val="10A1D155"/>
    <w:rsid w:val="10A36CD6"/>
    <w:rsid w:val="10A90C40"/>
    <w:rsid w:val="10B5A50B"/>
    <w:rsid w:val="10B8E616"/>
    <w:rsid w:val="10B96511"/>
    <w:rsid w:val="10BCEB01"/>
    <w:rsid w:val="10BE2714"/>
    <w:rsid w:val="10C169DE"/>
    <w:rsid w:val="10C26CB2"/>
    <w:rsid w:val="10D55BD2"/>
    <w:rsid w:val="10DD2B23"/>
    <w:rsid w:val="10E5091C"/>
    <w:rsid w:val="10E758D9"/>
    <w:rsid w:val="10E790AD"/>
    <w:rsid w:val="10EB7122"/>
    <w:rsid w:val="110FCDBF"/>
    <w:rsid w:val="1110DC8A"/>
    <w:rsid w:val="11115AE6"/>
    <w:rsid w:val="111662BB"/>
    <w:rsid w:val="1116684A"/>
    <w:rsid w:val="11176FCD"/>
    <w:rsid w:val="112303BA"/>
    <w:rsid w:val="112E536D"/>
    <w:rsid w:val="113657DC"/>
    <w:rsid w:val="113A4E3C"/>
    <w:rsid w:val="113BA7FF"/>
    <w:rsid w:val="113C0BE1"/>
    <w:rsid w:val="11466503"/>
    <w:rsid w:val="1147D5C0"/>
    <w:rsid w:val="1150AD12"/>
    <w:rsid w:val="11515A4D"/>
    <w:rsid w:val="11584EDA"/>
    <w:rsid w:val="115B4A74"/>
    <w:rsid w:val="116B5CEA"/>
    <w:rsid w:val="116BB200"/>
    <w:rsid w:val="1172C2B0"/>
    <w:rsid w:val="117414BA"/>
    <w:rsid w:val="1174192A"/>
    <w:rsid w:val="118121CC"/>
    <w:rsid w:val="1182D876"/>
    <w:rsid w:val="11895434"/>
    <w:rsid w:val="118D5907"/>
    <w:rsid w:val="118E2511"/>
    <w:rsid w:val="1191DB6B"/>
    <w:rsid w:val="1194C922"/>
    <w:rsid w:val="11A27285"/>
    <w:rsid w:val="11C2BA36"/>
    <w:rsid w:val="11CAF72C"/>
    <w:rsid w:val="11CB9B63"/>
    <w:rsid w:val="11CF140A"/>
    <w:rsid w:val="11D11FE0"/>
    <w:rsid w:val="11D52254"/>
    <w:rsid w:val="11D8C049"/>
    <w:rsid w:val="11FD7D27"/>
    <w:rsid w:val="12033656"/>
    <w:rsid w:val="120A63DE"/>
    <w:rsid w:val="121D4607"/>
    <w:rsid w:val="121E362D"/>
    <w:rsid w:val="121F7167"/>
    <w:rsid w:val="12300E33"/>
    <w:rsid w:val="12330BFC"/>
    <w:rsid w:val="1233DA46"/>
    <w:rsid w:val="123D9F46"/>
    <w:rsid w:val="1247F8A5"/>
    <w:rsid w:val="124FC939"/>
    <w:rsid w:val="1252FDC7"/>
    <w:rsid w:val="125EACA5"/>
    <w:rsid w:val="12670942"/>
    <w:rsid w:val="12737794"/>
    <w:rsid w:val="1279040E"/>
    <w:rsid w:val="127F37A6"/>
    <w:rsid w:val="12952013"/>
    <w:rsid w:val="12CDBBCB"/>
    <w:rsid w:val="12D61242"/>
    <w:rsid w:val="12DB6B77"/>
    <w:rsid w:val="12DCBEFE"/>
    <w:rsid w:val="12DD9CEA"/>
    <w:rsid w:val="12DDC61E"/>
    <w:rsid w:val="12E2752F"/>
    <w:rsid w:val="12F0D351"/>
    <w:rsid w:val="12F16B08"/>
    <w:rsid w:val="12F61136"/>
    <w:rsid w:val="12FD4B0E"/>
    <w:rsid w:val="12FD5E65"/>
    <w:rsid w:val="12FF4393"/>
    <w:rsid w:val="13010276"/>
    <w:rsid w:val="130C5BCB"/>
    <w:rsid w:val="131EA27F"/>
    <w:rsid w:val="132A9317"/>
    <w:rsid w:val="133EAAC0"/>
    <w:rsid w:val="134068D2"/>
    <w:rsid w:val="13410970"/>
    <w:rsid w:val="134801E8"/>
    <w:rsid w:val="134DCB20"/>
    <w:rsid w:val="135A9606"/>
    <w:rsid w:val="135C35BD"/>
    <w:rsid w:val="135FFBD2"/>
    <w:rsid w:val="1361E0C9"/>
    <w:rsid w:val="13631F1F"/>
    <w:rsid w:val="136BB1DF"/>
    <w:rsid w:val="1374A418"/>
    <w:rsid w:val="137644BB"/>
    <w:rsid w:val="137860C5"/>
    <w:rsid w:val="13832BF8"/>
    <w:rsid w:val="138335AA"/>
    <w:rsid w:val="1389A575"/>
    <w:rsid w:val="138F18DD"/>
    <w:rsid w:val="13B5DBC5"/>
    <w:rsid w:val="13C35A26"/>
    <w:rsid w:val="13C9625E"/>
    <w:rsid w:val="13CAACDF"/>
    <w:rsid w:val="13D225A8"/>
    <w:rsid w:val="13D3CE7E"/>
    <w:rsid w:val="13DDA81E"/>
    <w:rsid w:val="13E8AF0B"/>
    <w:rsid w:val="13F6A9BC"/>
    <w:rsid w:val="13FD5748"/>
    <w:rsid w:val="140A3675"/>
    <w:rsid w:val="1420BD2F"/>
    <w:rsid w:val="1424AB39"/>
    <w:rsid w:val="1428A5E1"/>
    <w:rsid w:val="142DF4E0"/>
    <w:rsid w:val="14336D32"/>
    <w:rsid w:val="143C77A2"/>
    <w:rsid w:val="143E4713"/>
    <w:rsid w:val="143F8318"/>
    <w:rsid w:val="14469DDD"/>
    <w:rsid w:val="14471276"/>
    <w:rsid w:val="14471A26"/>
    <w:rsid w:val="144D1132"/>
    <w:rsid w:val="144DF255"/>
    <w:rsid w:val="144F47C4"/>
    <w:rsid w:val="144FA434"/>
    <w:rsid w:val="145DCC6F"/>
    <w:rsid w:val="146B6A24"/>
    <w:rsid w:val="1478BEC4"/>
    <w:rsid w:val="147B9ED3"/>
    <w:rsid w:val="147EBB1A"/>
    <w:rsid w:val="1485824F"/>
    <w:rsid w:val="148C4032"/>
    <w:rsid w:val="1490A19F"/>
    <w:rsid w:val="149D90C6"/>
    <w:rsid w:val="14ADCE37"/>
    <w:rsid w:val="14AE39E8"/>
    <w:rsid w:val="14B1C86E"/>
    <w:rsid w:val="14B8F383"/>
    <w:rsid w:val="14CEC987"/>
    <w:rsid w:val="14CF4870"/>
    <w:rsid w:val="14CF4EC7"/>
    <w:rsid w:val="14D5DC59"/>
    <w:rsid w:val="14D9D641"/>
    <w:rsid w:val="14DA45E7"/>
    <w:rsid w:val="14F85D8D"/>
    <w:rsid w:val="14FA164B"/>
    <w:rsid w:val="150141A8"/>
    <w:rsid w:val="15047455"/>
    <w:rsid w:val="150FBB0F"/>
    <w:rsid w:val="151B6D26"/>
    <w:rsid w:val="15209347"/>
    <w:rsid w:val="1525B893"/>
    <w:rsid w:val="152A7CC6"/>
    <w:rsid w:val="1535D1ED"/>
    <w:rsid w:val="153E0C42"/>
    <w:rsid w:val="15541DEF"/>
    <w:rsid w:val="155E1D80"/>
    <w:rsid w:val="15660F2B"/>
    <w:rsid w:val="156BAEA7"/>
    <w:rsid w:val="15719A51"/>
    <w:rsid w:val="1579CE71"/>
    <w:rsid w:val="158CC866"/>
    <w:rsid w:val="1599C861"/>
    <w:rsid w:val="15A89E8C"/>
    <w:rsid w:val="15AB6188"/>
    <w:rsid w:val="15AD66CF"/>
    <w:rsid w:val="15C76C6D"/>
    <w:rsid w:val="15CFCF18"/>
    <w:rsid w:val="15D4604E"/>
    <w:rsid w:val="15D86503"/>
    <w:rsid w:val="15E030EB"/>
    <w:rsid w:val="15E0B88B"/>
    <w:rsid w:val="15E2FF13"/>
    <w:rsid w:val="161A9D76"/>
    <w:rsid w:val="1620670E"/>
    <w:rsid w:val="1622A6DB"/>
    <w:rsid w:val="16424800"/>
    <w:rsid w:val="16543E05"/>
    <w:rsid w:val="166199AD"/>
    <w:rsid w:val="166C95FA"/>
    <w:rsid w:val="167566CF"/>
    <w:rsid w:val="16785369"/>
    <w:rsid w:val="16820FA3"/>
    <w:rsid w:val="168530B9"/>
    <w:rsid w:val="16894E79"/>
    <w:rsid w:val="169E1B89"/>
    <w:rsid w:val="16A0768C"/>
    <w:rsid w:val="16B842BA"/>
    <w:rsid w:val="16BEE9FD"/>
    <w:rsid w:val="16CD7FFB"/>
    <w:rsid w:val="16D5F546"/>
    <w:rsid w:val="16D906A2"/>
    <w:rsid w:val="16D9CD37"/>
    <w:rsid w:val="16EB6A9E"/>
    <w:rsid w:val="170D9688"/>
    <w:rsid w:val="173330BB"/>
    <w:rsid w:val="1737A472"/>
    <w:rsid w:val="1740C712"/>
    <w:rsid w:val="17458566"/>
    <w:rsid w:val="17575669"/>
    <w:rsid w:val="17594AC9"/>
    <w:rsid w:val="175EF513"/>
    <w:rsid w:val="17682B77"/>
    <w:rsid w:val="176BB5C2"/>
    <w:rsid w:val="176CE37D"/>
    <w:rsid w:val="17779E1F"/>
    <w:rsid w:val="1779D1C5"/>
    <w:rsid w:val="177EAB2E"/>
    <w:rsid w:val="177F003D"/>
    <w:rsid w:val="17A83E35"/>
    <w:rsid w:val="17AA8FF5"/>
    <w:rsid w:val="17AE8447"/>
    <w:rsid w:val="17B69EEB"/>
    <w:rsid w:val="17CD6621"/>
    <w:rsid w:val="17D609C7"/>
    <w:rsid w:val="17DF7AB0"/>
    <w:rsid w:val="17E5725D"/>
    <w:rsid w:val="17EA36DD"/>
    <w:rsid w:val="17F7B325"/>
    <w:rsid w:val="1800D67F"/>
    <w:rsid w:val="18032DA0"/>
    <w:rsid w:val="1809E7B4"/>
    <w:rsid w:val="180D68EB"/>
    <w:rsid w:val="181DD219"/>
    <w:rsid w:val="1823E024"/>
    <w:rsid w:val="1826668C"/>
    <w:rsid w:val="1833B081"/>
    <w:rsid w:val="1836AF13"/>
    <w:rsid w:val="18434633"/>
    <w:rsid w:val="184466CB"/>
    <w:rsid w:val="18634489"/>
    <w:rsid w:val="186B4A33"/>
    <w:rsid w:val="186B734D"/>
    <w:rsid w:val="18716DA5"/>
    <w:rsid w:val="1874D54E"/>
    <w:rsid w:val="1881CDC3"/>
    <w:rsid w:val="188D4A4C"/>
    <w:rsid w:val="18A79259"/>
    <w:rsid w:val="18B60ED1"/>
    <w:rsid w:val="18B9B8D5"/>
    <w:rsid w:val="18BA72A4"/>
    <w:rsid w:val="18BD7F44"/>
    <w:rsid w:val="18C3994A"/>
    <w:rsid w:val="18C458A4"/>
    <w:rsid w:val="18D8825F"/>
    <w:rsid w:val="18DF28F1"/>
    <w:rsid w:val="18E9637C"/>
    <w:rsid w:val="18EE638D"/>
    <w:rsid w:val="18FA0E8E"/>
    <w:rsid w:val="19046E58"/>
    <w:rsid w:val="19110663"/>
    <w:rsid w:val="19139074"/>
    <w:rsid w:val="191C974C"/>
    <w:rsid w:val="193DD0EA"/>
    <w:rsid w:val="19400F0B"/>
    <w:rsid w:val="1940EACD"/>
    <w:rsid w:val="19442E4A"/>
    <w:rsid w:val="194654F6"/>
    <w:rsid w:val="194980F0"/>
    <w:rsid w:val="194A89E2"/>
    <w:rsid w:val="194B72F9"/>
    <w:rsid w:val="195C0B36"/>
    <w:rsid w:val="196F3ACF"/>
    <w:rsid w:val="197551CB"/>
    <w:rsid w:val="1984D630"/>
    <w:rsid w:val="198B115B"/>
    <w:rsid w:val="199B91D8"/>
    <w:rsid w:val="19ADB8B5"/>
    <w:rsid w:val="19AF97D5"/>
    <w:rsid w:val="19B0E14F"/>
    <w:rsid w:val="19CBE064"/>
    <w:rsid w:val="19CD4265"/>
    <w:rsid w:val="19F2E228"/>
    <w:rsid w:val="19F91AF4"/>
    <w:rsid w:val="19FBC5D0"/>
    <w:rsid w:val="1A06B8B5"/>
    <w:rsid w:val="1A094A7B"/>
    <w:rsid w:val="1A323789"/>
    <w:rsid w:val="1A361BD5"/>
    <w:rsid w:val="1A37D135"/>
    <w:rsid w:val="1A4021C9"/>
    <w:rsid w:val="1A4848DB"/>
    <w:rsid w:val="1A4B1773"/>
    <w:rsid w:val="1A65B8CD"/>
    <w:rsid w:val="1A842787"/>
    <w:rsid w:val="1A8D5963"/>
    <w:rsid w:val="1A90B504"/>
    <w:rsid w:val="1A91991A"/>
    <w:rsid w:val="1A981105"/>
    <w:rsid w:val="1A9BA9BE"/>
    <w:rsid w:val="1A9F47E5"/>
    <w:rsid w:val="1ABD4B48"/>
    <w:rsid w:val="1AC7F4D0"/>
    <w:rsid w:val="1AD04D3D"/>
    <w:rsid w:val="1ADA3A5F"/>
    <w:rsid w:val="1AED7E33"/>
    <w:rsid w:val="1AFC9F62"/>
    <w:rsid w:val="1AFCEEF1"/>
    <w:rsid w:val="1B03464F"/>
    <w:rsid w:val="1B038A55"/>
    <w:rsid w:val="1B0504A3"/>
    <w:rsid w:val="1B0A3D18"/>
    <w:rsid w:val="1B19BF6E"/>
    <w:rsid w:val="1B26EA13"/>
    <w:rsid w:val="1B3B3A47"/>
    <w:rsid w:val="1B4910E0"/>
    <w:rsid w:val="1B5125A2"/>
    <w:rsid w:val="1B541B53"/>
    <w:rsid w:val="1B5A5083"/>
    <w:rsid w:val="1B6E3B83"/>
    <w:rsid w:val="1B7E89D0"/>
    <w:rsid w:val="1B7F529C"/>
    <w:rsid w:val="1B957599"/>
    <w:rsid w:val="1BBCD44C"/>
    <w:rsid w:val="1BBEEE34"/>
    <w:rsid w:val="1BD02B30"/>
    <w:rsid w:val="1BD14E3C"/>
    <w:rsid w:val="1BE8D119"/>
    <w:rsid w:val="1BEDC4C1"/>
    <w:rsid w:val="1BF64EE3"/>
    <w:rsid w:val="1BF79D70"/>
    <w:rsid w:val="1BF927D3"/>
    <w:rsid w:val="1C3A30FB"/>
    <w:rsid w:val="1C4A5D7E"/>
    <w:rsid w:val="1C5118D9"/>
    <w:rsid w:val="1C5F95D7"/>
    <w:rsid w:val="1C63E248"/>
    <w:rsid w:val="1C650FCF"/>
    <w:rsid w:val="1C79EC01"/>
    <w:rsid w:val="1C7F2DCC"/>
    <w:rsid w:val="1C88093A"/>
    <w:rsid w:val="1C8B76E4"/>
    <w:rsid w:val="1C940945"/>
    <w:rsid w:val="1C94BEB4"/>
    <w:rsid w:val="1CB5BAC4"/>
    <w:rsid w:val="1CBB9B88"/>
    <w:rsid w:val="1CC1BA58"/>
    <w:rsid w:val="1CC65FD7"/>
    <w:rsid w:val="1CE147AE"/>
    <w:rsid w:val="1CE67999"/>
    <w:rsid w:val="1CE75BB7"/>
    <w:rsid w:val="1CE7BD52"/>
    <w:rsid w:val="1CF09B68"/>
    <w:rsid w:val="1CF10D7E"/>
    <w:rsid w:val="1CFFBB93"/>
    <w:rsid w:val="1D01CB86"/>
    <w:rsid w:val="1D160180"/>
    <w:rsid w:val="1D1805B4"/>
    <w:rsid w:val="1D192626"/>
    <w:rsid w:val="1D1A7039"/>
    <w:rsid w:val="1D2B2C7D"/>
    <w:rsid w:val="1D368278"/>
    <w:rsid w:val="1D393815"/>
    <w:rsid w:val="1D3AE61B"/>
    <w:rsid w:val="1D3EFC00"/>
    <w:rsid w:val="1D5789A6"/>
    <w:rsid w:val="1D59A54B"/>
    <w:rsid w:val="1D5B4AD1"/>
    <w:rsid w:val="1D5ED5FD"/>
    <w:rsid w:val="1D6C35F3"/>
    <w:rsid w:val="1D7B3DF6"/>
    <w:rsid w:val="1D7CBCD6"/>
    <w:rsid w:val="1D7DE7CB"/>
    <w:rsid w:val="1D90DF03"/>
    <w:rsid w:val="1DA54543"/>
    <w:rsid w:val="1DA781B6"/>
    <w:rsid w:val="1DAF0173"/>
    <w:rsid w:val="1DB4E975"/>
    <w:rsid w:val="1DB6F197"/>
    <w:rsid w:val="1DC8D88E"/>
    <w:rsid w:val="1DCA33CA"/>
    <w:rsid w:val="1DD5C81D"/>
    <w:rsid w:val="1DDACAD2"/>
    <w:rsid w:val="1DDD00C3"/>
    <w:rsid w:val="1DEC2F42"/>
    <w:rsid w:val="1DF16F21"/>
    <w:rsid w:val="1DFA1352"/>
    <w:rsid w:val="1E036F4F"/>
    <w:rsid w:val="1E04380C"/>
    <w:rsid w:val="1E0A4671"/>
    <w:rsid w:val="1E0F92C6"/>
    <w:rsid w:val="1E12CC9E"/>
    <w:rsid w:val="1E22E4B2"/>
    <w:rsid w:val="1E269123"/>
    <w:rsid w:val="1E2A474D"/>
    <w:rsid w:val="1E41A62F"/>
    <w:rsid w:val="1E41F1C3"/>
    <w:rsid w:val="1E42D769"/>
    <w:rsid w:val="1E4646B2"/>
    <w:rsid w:val="1E468B59"/>
    <w:rsid w:val="1E49DE39"/>
    <w:rsid w:val="1E50A5FC"/>
    <w:rsid w:val="1E57CFC9"/>
    <w:rsid w:val="1E5AE9B2"/>
    <w:rsid w:val="1E6B1BCF"/>
    <w:rsid w:val="1E6B6F2A"/>
    <w:rsid w:val="1E6BA546"/>
    <w:rsid w:val="1E72094F"/>
    <w:rsid w:val="1E77B79E"/>
    <w:rsid w:val="1E7F77C5"/>
    <w:rsid w:val="1E8039B1"/>
    <w:rsid w:val="1E846965"/>
    <w:rsid w:val="1E89C241"/>
    <w:rsid w:val="1E8C9B96"/>
    <w:rsid w:val="1E8FAE2C"/>
    <w:rsid w:val="1E93B852"/>
    <w:rsid w:val="1E989C15"/>
    <w:rsid w:val="1EA1492A"/>
    <w:rsid w:val="1EB1DBB4"/>
    <w:rsid w:val="1EB5DF20"/>
    <w:rsid w:val="1ED91EDE"/>
    <w:rsid w:val="1EE01D8D"/>
    <w:rsid w:val="1EE4181A"/>
    <w:rsid w:val="1EEEC6DE"/>
    <w:rsid w:val="1EF7B62C"/>
    <w:rsid w:val="1EFA754F"/>
    <w:rsid w:val="1EFC617D"/>
    <w:rsid w:val="1EFF4AFD"/>
    <w:rsid w:val="1F035496"/>
    <w:rsid w:val="1F082DC1"/>
    <w:rsid w:val="1F104B80"/>
    <w:rsid w:val="1F1782F0"/>
    <w:rsid w:val="1F18D934"/>
    <w:rsid w:val="1F1E3801"/>
    <w:rsid w:val="1F2B8A95"/>
    <w:rsid w:val="1F2FF208"/>
    <w:rsid w:val="1F30A932"/>
    <w:rsid w:val="1F391AF6"/>
    <w:rsid w:val="1F39AF05"/>
    <w:rsid w:val="1F3AB278"/>
    <w:rsid w:val="1F3EE863"/>
    <w:rsid w:val="1F429B8F"/>
    <w:rsid w:val="1F447CEC"/>
    <w:rsid w:val="1F4AAB8F"/>
    <w:rsid w:val="1F52222A"/>
    <w:rsid w:val="1F5F1D2F"/>
    <w:rsid w:val="1F70608A"/>
    <w:rsid w:val="1F81442F"/>
    <w:rsid w:val="1F816736"/>
    <w:rsid w:val="1F86B5A0"/>
    <w:rsid w:val="1F92896C"/>
    <w:rsid w:val="1F96D799"/>
    <w:rsid w:val="1F99D784"/>
    <w:rsid w:val="1FA0F77C"/>
    <w:rsid w:val="1FA518FF"/>
    <w:rsid w:val="1FA7B424"/>
    <w:rsid w:val="1FADD244"/>
    <w:rsid w:val="1FB46266"/>
    <w:rsid w:val="1FB8D4BC"/>
    <w:rsid w:val="1FBCC033"/>
    <w:rsid w:val="1FBDD473"/>
    <w:rsid w:val="1FCB7EF0"/>
    <w:rsid w:val="1FCD0FB2"/>
    <w:rsid w:val="1FD1A2BC"/>
    <w:rsid w:val="1FD5F401"/>
    <w:rsid w:val="1FE19409"/>
    <w:rsid w:val="1FE90C3B"/>
    <w:rsid w:val="1FF10481"/>
    <w:rsid w:val="1FF1C5A7"/>
    <w:rsid w:val="1FF9B1CD"/>
    <w:rsid w:val="1FFA1697"/>
    <w:rsid w:val="1FFBF02B"/>
    <w:rsid w:val="1FFF9E08"/>
    <w:rsid w:val="2001B017"/>
    <w:rsid w:val="200332AC"/>
    <w:rsid w:val="200619A2"/>
    <w:rsid w:val="20071B04"/>
    <w:rsid w:val="2019A6E3"/>
    <w:rsid w:val="202A89E6"/>
    <w:rsid w:val="202C0127"/>
    <w:rsid w:val="202E6516"/>
    <w:rsid w:val="203A4978"/>
    <w:rsid w:val="203D77A0"/>
    <w:rsid w:val="204BC720"/>
    <w:rsid w:val="205C206D"/>
    <w:rsid w:val="2067AF5F"/>
    <w:rsid w:val="20724BE0"/>
    <w:rsid w:val="20742A02"/>
    <w:rsid w:val="207446DF"/>
    <w:rsid w:val="20757B3B"/>
    <w:rsid w:val="207B0A85"/>
    <w:rsid w:val="207E290A"/>
    <w:rsid w:val="2082235C"/>
    <w:rsid w:val="20942797"/>
    <w:rsid w:val="2095CD81"/>
    <w:rsid w:val="209DA3A8"/>
    <w:rsid w:val="209EF5FC"/>
    <w:rsid w:val="20B2827E"/>
    <w:rsid w:val="20B87188"/>
    <w:rsid w:val="20C6412D"/>
    <w:rsid w:val="20C76D82"/>
    <w:rsid w:val="20C7D9EE"/>
    <w:rsid w:val="20CD2B22"/>
    <w:rsid w:val="20EB7A60"/>
    <w:rsid w:val="20F18278"/>
    <w:rsid w:val="2103B673"/>
    <w:rsid w:val="21042269"/>
    <w:rsid w:val="210500A4"/>
    <w:rsid w:val="210E19E9"/>
    <w:rsid w:val="2112AEA4"/>
    <w:rsid w:val="21139FE9"/>
    <w:rsid w:val="211CDB11"/>
    <w:rsid w:val="21252419"/>
    <w:rsid w:val="213D141E"/>
    <w:rsid w:val="2141C769"/>
    <w:rsid w:val="2147E8A4"/>
    <w:rsid w:val="2152322C"/>
    <w:rsid w:val="21608836"/>
    <w:rsid w:val="216D3407"/>
    <w:rsid w:val="217405B8"/>
    <w:rsid w:val="2174CBC7"/>
    <w:rsid w:val="2174D0A4"/>
    <w:rsid w:val="217774A7"/>
    <w:rsid w:val="217797A0"/>
    <w:rsid w:val="2198F2B5"/>
    <w:rsid w:val="21A01BB0"/>
    <w:rsid w:val="21AABF56"/>
    <w:rsid w:val="21ADA2F4"/>
    <w:rsid w:val="21CA8313"/>
    <w:rsid w:val="21CF4B76"/>
    <w:rsid w:val="21E94440"/>
    <w:rsid w:val="21EE7868"/>
    <w:rsid w:val="21EFE058"/>
    <w:rsid w:val="21F4EAE2"/>
    <w:rsid w:val="21F5B72D"/>
    <w:rsid w:val="21FCDECB"/>
    <w:rsid w:val="21FCE586"/>
    <w:rsid w:val="22045585"/>
    <w:rsid w:val="2208DB93"/>
    <w:rsid w:val="2215E798"/>
    <w:rsid w:val="221A29C2"/>
    <w:rsid w:val="222084BE"/>
    <w:rsid w:val="222DC860"/>
    <w:rsid w:val="22401626"/>
    <w:rsid w:val="22431F13"/>
    <w:rsid w:val="22477281"/>
    <w:rsid w:val="224909E2"/>
    <w:rsid w:val="224A22E2"/>
    <w:rsid w:val="226014B8"/>
    <w:rsid w:val="22668F69"/>
    <w:rsid w:val="2268DC7E"/>
    <w:rsid w:val="228A5CAE"/>
    <w:rsid w:val="229824CB"/>
    <w:rsid w:val="229A7C12"/>
    <w:rsid w:val="22A075BC"/>
    <w:rsid w:val="22A2AAEA"/>
    <w:rsid w:val="22B4C52D"/>
    <w:rsid w:val="22B8DC89"/>
    <w:rsid w:val="22C67880"/>
    <w:rsid w:val="22DBE53F"/>
    <w:rsid w:val="22E00E08"/>
    <w:rsid w:val="22E9B040"/>
    <w:rsid w:val="22EDBE6E"/>
    <w:rsid w:val="22F9E274"/>
    <w:rsid w:val="2306C74B"/>
    <w:rsid w:val="23134263"/>
    <w:rsid w:val="2315084E"/>
    <w:rsid w:val="231CD488"/>
    <w:rsid w:val="232A50DB"/>
    <w:rsid w:val="232E93E5"/>
    <w:rsid w:val="233251FA"/>
    <w:rsid w:val="23407EE2"/>
    <w:rsid w:val="23491A4C"/>
    <w:rsid w:val="235199BE"/>
    <w:rsid w:val="23583C9A"/>
    <w:rsid w:val="2373CC4E"/>
    <w:rsid w:val="2373D5AE"/>
    <w:rsid w:val="237CF888"/>
    <w:rsid w:val="2390945A"/>
    <w:rsid w:val="2390D0D9"/>
    <w:rsid w:val="239450D3"/>
    <w:rsid w:val="2396A639"/>
    <w:rsid w:val="23B88888"/>
    <w:rsid w:val="23BD96F4"/>
    <w:rsid w:val="23C2F3FB"/>
    <w:rsid w:val="23C838F8"/>
    <w:rsid w:val="23D807D5"/>
    <w:rsid w:val="23D9635C"/>
    <w:rsid w:val="23E2DED2"/>
    <w:rsid w:val="23EE14E4"/>
    <w:rsid w:val="2406032F"/>
    <w:rsid w:val="240EEC43"/>
    <w:rsid w:val="241126AC"/>
    <w:rsid w:val="2425E7C3"/>
    <w:rsid w:val="2432263B"/>
    <w:rsid w:val="243332EE"/>
    <w:rsid w:val="243BF34F"/>
    <w:rsid w:val="2446110E"/>
    <w:rsid w:val="244CCD38"/>
    <w:rsid w:val="24505E78"/>
    <w:rsid w:val="2456E546"/>
    <w:rsid w:val="2457FA5D"/>
    <w:rsid w:val="245EC2CA"/>
    <w:rsid w:val="246E6393"/>
    <w:rsid w:val="246E8423"/>
    <w:rsid w:val="246EEB4E"/>
    <w:rsid w:val="246EFEFE"/>
    <w:rsid w:val="24732107"/>
    <w:rsid w:val="247965B0"/>
    <w:rsid w:val="247A4980"/>
    <w:rsid w:val="247BA6DF"/>
    <w:rsid w:val="247E8A6C"/>
    <w:rsid w:val="2481CDCA"/>
    <w:rsid w:val="248F23D4"/>
    <w:rsid w:val="2496B32B"/>
    <w:rsid w:val="249FBA4F"/>
    <w:rsid w:val="24B4F59C"/>
    <w:rsid w:val="24C928B6"/>
    <w:rsid w:val="24CA8440"/>
    <w:rsid w:val="24CBF3F2"/>
    <w:rsid w:val="24CD1368"/>
    <w:rsid w:val="24DE35B8"/>
    <w:rsid w:val="24DE43FD"/>
    <w:rsid w:val="25066C27"/>
    <w:rsid w:val="251323A9"/>
    <w:rsid w:val="251C3C71"/>
    <w:rsid w:val="251C4222"/>
    <w:rsid w:val="252C2E74"/>
    <w:rsid w:val="25309EB0"/>
    <w:rsid w:val="253B2D47"/>
    <w:rsid w:val="253BAB67"/>
    <w:rsid w:val="2542BE36"/>
    <w:rsid w:val="2560F766"/>
    <w:rsid w:val="2566F193"/>
    <w:rsid w:val="2568DA1C"/>
    <w:rsid w:val="25694170"/>
    <w:rsid w:val="256C86B1"/>
    <w:rsid w:val="2572D615"/>
    <w:rsid w:val="25747E56"/>
    <w:rsid w:val="2580F92D"/>
    <w:rsid w:val="258758D1"/>
    <w:rsid w:val="258E4BFD"/>
    <w:rsid w:val="2596B699"/>
    <w:rsid w:val="2598C9E7"/>
    <w:rsid w:val="259ADF22"/>
    <w:rsid w:val="25ABC61C"/>
    <w:rsid w:val="25ACFEB1"/>
    <w:rsid w:val="25B06CF1"/>
    <w:rsid w:val="25BA0D84"/>
    <w:rsid w:val="25BA0E0C"/>
    <w:rsid w:val="25BF729A"/>
    <w:rsid w:val="25C63F3A"/>
    <w:rsid w:val="25F120D6"/>
    <w:rsid w:val="25FC58CD"/>
    <w:rsid w:val="26066A09"/>
    <w:rsid w:val="260F4CAE"/>
    <w:rsid w:val="2611833D"/>
    <w:rsid w:val="26133C6D"/>
    <w:rsid w:val="261A9491"/>
    <w:rsid w:val="2620BAB9"/>
    <w:rsid w:val="26261E2E"/>
    <w:rsid w:val="2646D929"/>
    <w:rsid w:val="26567F2E"/>
    <w:rsid w:val="265FF6E1"/>
    <w:rsid w:val="266568C9"/>
    <w:rsid w:val="2680C8CD"/>
    <w:rsid w:val="26845087"/>
    <w:rsid w:val="2688B506"/>
    <w:rsid w:val="26894D6D"/>
    <w:rsid w:val="269139A4"/>
    <w:rsid w:val="269626C0"/>
    <w:rsid w:val="26A64B20"/>
    <w:rsid w:val="26AE2DAD"/>
    <w:rsid w:val="26BE5C3A"/>
    <w:rsid w:val="26C75B82"/>
    <w:rsid w:val="26CABF59"/>
    <w:rsid w:val="26D1A992"/>
    <w:rsid w:val="26D7B883"/>
    <w:rsid w:val="26E4DD9E"/>
    <w:rsid w:val="26F2905D"/>
    <w:rsid w:val="2725E327"/>
    <w:rsid w:val="27404DDA"/>
    <w:rsid w:val="2740B348"/>
    <w:rsid w:val="27480348"/>
    <w:rsid w:val="274B264B"/>
    <w:rsid w:val="274B9CB8"/>
    <w:rsid w:val="275EBF84"/>
    <w:rsid w:val="2762C91B"/>
    <w:rsid w:val="2765D155"/>
    <w:rsid w:val="27668BA4"/>
    <w:rsid w:val="2777A314"/>
    <w:rsid w:val="27825C0E"/>
    <w:rsid w:val="27827852"/>
    <w:rsid w:val="2789E0DD"/>
    <w:rsid w:val="2791E8DE"/>
    <w:rsid w:val="2795EB8A"/>
    <w:rsid w:val="279C22F1"/>
    <w:rsid w:val="27B8D331"/>
    <w:rsid w:val="27B9EAA4"/>
    <w:rsid w:val="27BC5170"/>
    <w:rsid w:val="27BD6277"/>
    <w:rsid w:val="27C5F2AF"/>
    <w:rsid w:val="27C736F1"/>
    <w:rsid w:val="27CB925B"/>
    <w:rsid w:val="27D22A19"/>
    <w:rsid w:val="27D3721E"/>
    <w:rsid w:val="27ECC68B"/>
    <w:rsid w:val="2800F1B0"/>
    <w:rsid w:val="2810724A"/>
    <w:rsid w:val="281EC38A"/>
    <w:rsid w:val="281FCE1A"/>
    <w:rsid w:val="2828CA58"/>
    <w:rsid w:val="28309F91"/>
    <w:rsid w:val="28355FA1"/>
    <w:rsid w:val="28392C80"/>
    <w:rsid w:val="284A43BC"/>
    <w:rsid w:val="28517CB8"/>
    <w:rsid w:val="2858760C"/>
    <w:rsid w:val="285FE72B"/>
    <w:rsid w:val="28674848"/>
    <w:rsid w:val="2867C67A"/>
    <w:rsid w:val="286E0950"/>
    <w:rsid w:val="286F94D0"/>
    <w:rsid w:val="2877BF93"/>
    <w:rsid w:val="28846B4F"/>
    <w:rsid w:val="2885ECFA"/>
    <w:rsid w:val="288B6135"/>
    <w:rsid w:val="288CE53B"/>
    <w:rsid w:val="288DBD10"/>
    <w:rsid w:val="2890B3DE"/>
    <w:rsid w:val="28A2090F"/>
    <w:rsid w:val="28A71118"/>
    <w:rsid w:val="28A7DC76"/>
    <w:rsid w:val="28AFD6D6"/>
    <w:rsid w:val="28B7F738"/>
    <w:rsid w:val="28BCF76B"/>
    <w:rsid w:val="28BEC8C7"/>
    <w:rsid w:val="28BF8A15"/>
    <w:rsid w:val="28C8D784"/>
    <w:rsid w:val="28D14381"/>
    <w:rsid w:val="28E89D9A"/>
    <w:rsid w:val="29050741"/>
    <w:rsid w:val="290B0B08"/>
    <w:rsid w:val="2911696A"/>
    <w:rsid w:val="2912CAC5"/>
    <w:rsid w:val="291BDA4D"/>
    <w:rsid w:val="291DD4D8"/>
    <w:rsid w:val="29266817"/>
    <w:rsid w:val="29273263"/>
    <w:rsid w:val="2927599E"/>
    <w:rsid w:val="292925BE"/>
    <w:rsid w:val="292949B5"/>
    <w:rsid w:val="2949E817"/>
    <w:rsid w:val="295389F4"/>
    <w:rsid w:val="29586043"/>
    <w:rsid w:val="29768FAE"/>
    <w:rsid w:val="297A12AA"/>
    <w:rsid w:val="29842900"/>
    <w:rsid w:val="298AB922"/>
    <w:rsid w:val="298E8DBD"/>
    <w:rsid w:val="2997D892"/>
    <w:rsid w:val="29A304F0"/>
    <w:rsid w:val="29AD9CA0"/>
    <w:rsid w:val="29AF6177"/>
    <w:rsid w:val="29B6B831"/>
    <w:rsid w:val="29DC6F17"/>
    <w:rsid w:val="29E701C6"/>
    <w:rsid w:val="29E896D2"/>
    <w:rsid w:val="29E94F2A"/>
    <w:rsid w:val="29E9A973"/>
    <w:rsid w:val="29EEFC8C"/>
    <w:rsid w:val="29F26BEC"/>
    <w:rsid w:val="29F858C7"/>
    <w:rsid w:val="2A07C2AC"/>
    <w:rsid w:val="2A09A81C"/>
    <w:rsid w:val="2A0CFC6E"/>
    <w:rsid w:val="2A20D990"/>
    <w:rsid w:val="2A23FB93"/>
    <w:rsid w:val="2A2C2BC0"/>
    <w:rsid w:val="2A3C8011"/>
    <w:rsid w:val="2A3EA6A6"/>
    <w:rsid w:val="2A401A0A"/>
    <w:rsid w:val="2A41C613"/>
    <w:rsid w:val="2A422FA5"/>
    <w:rsid w:val="2A4E695C"/>
    <w:rsid w:val="2A61B97E"/>
    <w:rsid w:val="2A642E33"/>
    <w:rsid w:val="2A71C9D7"/>
    <w:rsid w:val="2A871217"/>
    <w:rsid w:val="2A88042E"/>
    <w:rsid w:val="2A898A2E"/>
    <w:rsid w:val="2A8D5B6C"/>
    <w:rsid w:val="2A97B0E1"/>
    <w:rsid w:val="2A9CD366"/>
    <w:rsid w:val="2AA1D507"/>
    <w:rsid w:val="2AA5FC49"/>
    <w:rsid w:val="2ABC453A"/>
    <w:rsid w:val="2AC9CAE5"/>
    <w:rsid w:val="2ACA6558"/>
    <w:rsid w:val="2ACC83CE"/>
    <w:rsid w:val="2AD4E81D"/>
    <w:rsid w:val="2ADE8D17"/>
    <w:rsid w:val="2AFE2EE4"/>
    <w:rsid w:val="2AFFAAB6"/>
    <w:rsid w:val="2B016F83"/>
    <w:rsid w:val="2B026CD1"/>
    <w:rsid w:val="2B230DEC"/>
    <w:rsid w:val="2B23F2D2"/>
    <w:rsid w:val="2B3C3645"/>
    <w:rsid w:val="2B41D8DB"/>
    <w:rsid w:val="2B489B8B"/>
    <w:rsid w:val="2B4DF9E4"/>
    <w:rsid w:val="2B51FA6E"/>
    <w:rsid w:val="2B55119B"/>
    <w:rsid w:val="2B60BC2E"/>
    <w:rsid w:val="2B6711C5"/>
    <w:rsid w:val="2B6C8A49"/>
    <w:rsid w:val="2B7199F4"/>
    <w:rsid w:val="2B72D299"/>
    <w:rsid w:val="2B7830F0"/>
    <w:rsid w:val="2B7B6C95"/>
    <w:rsid w:val="2B7D51C2"/>
    <w:rsid w:val="2B7D8005"/>
    <w:rsid w:val="2B8353D1"/>
    <w:rsid w:val="2B867DEC"/>
    <w:rsid w:val="2B9084B4"/>
    <w:rsid w:val="2B9F5A5B"/>
    <w:rsid w:val="2BB31D6E"/>
    <w:rsid w:val="2BB47829"/>
    <w:rsid w:val="2BCFC4B5"/>
    <w:rsid w:val="2BD25E49"/>
    <w:rsid w:val="2BD71DAD"/>
    <w:rsid w:val="2BD7F845"/>
    <w:rsid w:val="2BDF9017"/>
    <w:rsid w:val="2BE75CC7"/>
    <w:rsid w:val="2BEF87D3"/>
    <w:rsid w:val="2BF30AC3"/>
    <w:rsid w:val="2BF94AC1"/>
    <w:rsid w:val="2BFFF1F8"/>
    <w:rsid w:val="2C051A4F"/>
    <w:rsid w:val="2C05712E"/>
    <w:rsid w:val="2C0D012C"/>
    <w:rsid w:val="2C0EA977"/>
    <w:rsid w:val="2C165D9C"/>
    <w:rsid w:val="2C2E6609"/>
    <w:rsid w:val="2C37BAF9"/>
    <w:rsid w:val="2C4764E5"/>
    <w:rsid w:val="2C54FB28"/>
    <w:rsid w:val="2C5E00C7"/>
    <w:rsid w:val="2C69F990"/>
    <w:rsid w:val="2C796A66"/>
    <w:rsid w:val="2C8B0B61"/>
    <w:rsid w:val="2C97515B"/>
    <w:rsid w:val="2CB04481"/>
    <w:rsid w:val="2CB2F2E5"/>
    <w:rsid w:val="2CB94271"/>
    <w:rsid w:val="2CC20570"/>
    <w:rsid w:val="2CD2D2F8"/>
    <w:rsid w:val="2CDA35E2"/>
    <w:rsid w:val="2CE776E1"/>
    <w:rsid w:val="2CF9EF83"/>
    <w:rsid w:val="2D1663BD"/>
    <w:rsid w:val="2D1A7D72"/>
    <w:rsid w:val="2D1BE8EC"/>
    <w:rsid w:val="2D1E0D41"/>
    <w:rsid w:val="2D265BC4"/>
    <w:rsid w:val="2D3AF12C"/>
    <w:rsid w:val="2D3BE4A4"/>
    <w:rsid w:val="2D49C2E0"/>
    <w:rsid w:val="2D5AFCBC"/>
    <w:rsid w:val="2D682BC8"/>
    <w:rsid w:val="2D694FC5"/>
    <w:rsid w:val="2D6C89D9"/>
    <w:rsid w:val="2D7211EA"/>
    <w:rsid w:val="2D7BEEF9"/>
    <w:rsid w:val="2D7F1CF7"/>
    <w:rsid w:val="2D8CEA6A"/>
    <w:rsid w:val="2D9548A4"/>
    <w:rsid w:val="2D96BF4E"/>
    <w:rsid w:val="2D9D3EF9"/>
    <w:rsid w:val="2DA616EC"/>
    <w:rsid w:val="2DA8A06C"/>
    <w:rsid w:val="2DB0A22F"/>
    <w:rsid w:val="2DB98F97"/>
    <w:rsid w:val="2DBBA4F6"/>
    <w:rsid w:val="2DBFBD14"/>
    <w:rsid w:val="2DC09202"/>
    <w:rsid w:val="2DC65847"/>
    <w:rsid w:val="2DDAAA55"/>
    <w:rsid w:val="2DDCC980"/>
    <w:rsid w:val="2DE7F9AC"/>
    <w:rsid w:val="2DEC0AB0"/>
    <w:rsid w:val="2DF851EC"/>
    <w:rsid w:val="2E023CD9"/>
    <w:rsid w:val="2E0C76D7"/>
    <w:rsid w:val="2E101E61"/>
    <w:rsid w:val="2E122C1C"/>
    <w:rsid w:val="2E1A720A"/>
    <w:rsid w:val="2E313D25"/>
    <w:rsid w:val="2E321C49"/>
    <w:rsid w:val="2E574212"/>
    <w:rsid w:val="2E6C14B2"/>
    <w:rsid w:val="2E8EABA4"/>
    <w:rsid w:val="2E90B420"/>
    <w:rsid w:val="2E986C49"/>
    <w:rsid w:val="2EA7614C"/>
    <w:rsid w:val="2EBFB14C"/>
    <w:rsid w:val="2EC458D9"/>
    <w:rsid w:val="2EC73C79"/>
    <w:rsid w:val="2EC8C941"/>
    <w:rsid w:val="2ED5BDFF"/>
    <w:rsid w:val="2ED5EAED"/>
    <w:rsid w:val="2ED88707"/>
    <w:rsid w:val="2EDB5C58"/>
    <w:rsid w:val="2EE2ED9D"/>
    <w:rsid w:val="2EEE5D40"/>
    <w:rsid w:val="2EF93200"/>
    <w:rsid w:val="2F0B2AD2"/>
    <w:rsid w:val="2F0DE966"/>
    <w:rsid w:val="2F132A91"/>
    <w:rsid w:val="2F15D82E"/>
    <w:rsid w:val="2F18DA68"/>
    <w:rsid w:val="2F20F0DF"/>
    <w:rsid w:val="2F2177F5"/>
    <w:rsid w:val="2F21C0F9"/>
    <w:rsid w:val="2F225378"/>
    <w:rsid w:val="2F2C98CC"/>
    <w:rsid w:val="2F31CF29"/>
    <w:rsid w:val="2F3954C7"/>
    <w:rsid w:val="2F523C40"/>
    <w:rsid w:val="2F55FB4E"/>
    <w:rsid w:val="2F5B9073"/>
    <w:rsid w:val="2F6C01D5"/>
    <w:rsid w:val="2F6F77E7"/>
    <w:rsid w:val="2F7C1468"/>
    <w:rsid w:val="2F927EE8"/>
    <w:rsid w:val="2F93A7B1"/>
    <w:rsid w:val="2FA4699D"/>
    <w:rsid w:val="2FA64444"/>
    <w:rsid w:val="2FAF306B"/>
    <w:rsid w:val="2FB65750"/>
    <w:rsid w:val="2FBC62A9"/>
    <w:rsid w:val="2FC796F7"/>
    <w:rsid w:val="2FCCDABF"/>
    <w:rsid w:val="2FD8F215"/>
    <w:rsid w:val="2FDADB8B"/>
    <w:rsid w:val="2FECB06D"/>
    <w:rsid w:val="2FEF4C24"/>
    <w:rsid w:val="2FF5F650"/>
    <w:rsid w:val="301B9BDB"/>
    <w:rsid w:val="30216D98"/>
    <w:rsid w:val="30250BE9"/>
    <w:rsid w:val="3032CBAB"/>
    <w:rsid w:val="303DE5E4"/>
    <w:rsid w:val="303F4906"/>
    <w:rsid w:val="304190C4"/>
    <w:rsid w:val="304801FA"/>
    <w:rsid w:val="3050EA15"/>
    <w:rsid w:val="3051D18D"/>
    <w:rsid w:val="30530095"/>
    <w:rsid w:val="3056D759"/>
    <w:rsid w:val="305AE343"/>
    <w:rsid w:val="305D7243"/>
    <w:rsid w:val="305E834A"/>
    <w:rsid w:val="3069D7F6"/>
    <w:rsid w:val="3070376C"/>
    <w:rsid w:val="3073E4B1"/>
    <w:rsid w:val="3077B353"/>
    <w:rsid w:val="3086929E"/>
    <w:rsid w:val="3087A11B"/>
    <w:rsid w:val="30BF4999"/>
    <w:rsid w:val="30C31F6F"/>
    <w:rsid w:val="30C8CEAC"/>
    <w:rsid w:val="30E93D09"/>
    <w:rsid w:val="30FB671B"/>
    <w:rsid w:val="311103EF"/>
    <w:rsid w:val="31114885"/>
    <w:rsid w:val="311381FE"/>
    <w:rsid w:val="3116147C"/>
    <w:rsid w:val="311717B4"/>
    <w:rsid w:val="3117A664"/>
    <w:rsid w:val="31201B84"/>
    <w:rsid w:val="31297247"/>
    <w:rsid w:val="3130DCE7"/>
    <w:rsid w:val="3134621B"/>
    <w:rsid w:val="3150E7B8"/>
    <w:rsid w:val="316C1AAD"/>
    <w:rsid w:val="31706C3E"/>
    <w:rsid w:val="317C6498"/>
    <w:rsid w:val="318BD4C1"/>
    <w:rsid w:val="31959341"/>
    <w:rsid w:val="31AD4070"/>
    <w:rsid w:val="31AE7B59"/>
    <w:rsid w:val="31B46233"/>
    <w:rsid w:val="31B532AC"/>
    <w:rsid w:val="31BD0F20"/>
    <w:rsid w:val="31C50848"/>
    <w:rsid w:val="31CBB452"/>
    <w:rsid w:val="31D2DBA4"/>
    <w:rsid w:val="31D9ABCD"/>
    <w:rsid w:val="31E435EF"/>
    <w:rsid w:val="31E96C21"/>
    <w:rsid w:val="31F95491"/>
    <w:rsid w:val="320502D0"/>
    <w:rsid w:val="320717C9"/>
    <w:rsid w:val="320DCA10"/>
    <w:rsid w:val="3215EC7E"/>
    <w:rsid w:val="3222ACDB"/>
    <w:rsid w:val="32281ED4"/>
    <w:rsid w:val="3256EB12"/>
    <w:rsid w:val="3264D595"/>
    <w:rsid w:val="3268CC28"/>
    <w:rsid w:val="32725452"/>
    <w:rsid w:val="3273862D"/>
    <w:rsid w:val="3273B25B"/>
    <w:rsid w:val="32767D4C"/>
    <w:rsid w:val="327FC708"/>
    <w:rsid w:val="328CCC45"/>
    <w:rsid w:val="328F9E21"/>
    <w:rsid w:val="32A19C3B"/>
    <w:rsid w:val="32A56275"/>
    <w:rsid w:val="32AB5864"/>
    <w:rsid w:val="32B040A8"/>
    <w:rsid w:val="32B2AFD3"/>
    <w:rsid w:val="32B932F6"/>
    <w:rsid w:val="32BD760A"/>
    <w:rsid w:val="32BE57DC"/>
    <w:rsid w:val="32C44D04"/>
    <w:rsid w:val="32D083CC"/>
    <w:rsid w:val="32F1315C"/>
    <w:rsid w:val="32F22525"/>
    <w:rsid w:val="32F3D4CB"/>
    <w:rsid w:val="32FFEEC0"/>
    <w:rsid w:val="3300BE8A"/>
    <w:rsid w:val="3315425B"/>
    <w:rsid w:val="3317F186"/>
    <w:rsid w:val="33192A0B"/>
    <w:rsid w:val="3332F590"/>
    <w:rsid w:val="334693D2"/>
    <w:rsid w:val="334F0FC4"/>
    <w:rsid w:val="3355BF08"/>
    <w:rsid w:val="33580F4B"/>
    <w:rsid w:val="33593362"/>
    <w:rsid w:val="33594798"/>
    <w:rsid w:val="3371D14D"/>
    <w:rsid w:val="3373F013"/>
    <w:rsid w:val="337A6247"/>
    <w:rsid w:val="3382DACF"/>
    <w:rsid w:val="338491B1"/>
    <w:rsid w:val="33879054"/>
    <w:rsid w:val="338B6129"/>
    <w:rsid w:val="338DEB85"/>
    <w:rsid w:val="3391F2D3"/>
    <w:rsid w:val="33960FC4"/>
    <w:rsid w:val="339868BA"/>
    <w:rsid w:val="3398E7BF"/>
    <w:rsid w:val="339C7A45"/>
    <w:rsid w:val="33A5387D"/>
    <w:rsid w:val="33A5679B"/>
    <w:rsid w:val="33B054FD"/>
    <w:rsid w:val="33D0B369"/>
    <w:rsid w:val="33D1D1AA"/>
    <w:rsid w:val="33D716AD"/>
    <w:rsid w:val="33D9C8E8"/>
    <w:rsid w:val="3409AF33"/>
    <w:rsid w:val="341794AD"/>
    <w:rsid w:val="3419FE7A"/>
    <w:rsid w:val="341CCB7A"/>
    <w:rsid w:val="34270598"/>
    <w:rsid w:val="342C1991"/>
    <w:rsid w:val="3431B92E"/>
    <w:rsid w:val="3441E6FA"/>
    <w:rsid w:val="3441F81A"/>
    <w:rsid w:val="345DBE1F"/>
    <w:rsid w:val="34677F19"/>
    <w:rsid w:val="347707BF"/>
    <w:rsid w:val="347761D2"/>
    <w:rsid w:val="347CF194"/>
    <w:rsid w:val="347E6A9B"/>
    <w:rsid w:val="347EA7EE"/>
    <w:rsid w:val="34862EE1"/>
    <w:rsid w:val="348E454D"/>
    <w:rsid w:val="34A387B0"/>
    <w:rsid w:val="34A6ABC6"/>
    <w:rsid w:val="34A95953"/>
    <w:rsid w:val="34AAFECC"/>
    <w:rsid w:val="34C14E77"/>
    <w:rsid w:val="34CB63CE"/>
    <w:rsid w:val="34CFFCFF"/>
    <w:rsid w:val="34D40371"/>
    <w:rsid w:val="34D83F22"/>
    <w:rsid w:val="34E82F71"/>
    <w:rsid w:val="34EF2182"/>
    <w:rsid w:val="34F61E17"/>
    <w:rsid w:val="35040FF4"/>
    <w:rsid w:val="35043791"/>
    <w:rsid w:val="35058185"/>
    <w:rsid w:val="3506B7AC"/>
    <w:rsid w:val="350890EB"/>
    <w:rsid w:val="3512197C"/>
    <w:rsid w:val="3513A53E"/>
    <w:rsid w:val="35174B37"/>
    <w:rsid w:val="3517E2D8"/>
    <w:rsid w:val="3525CB39"/>
    <w:rsid w:val="352B3376"/>
    <w:rsid w:val="3532B34B"/>
    <w:rsid w:val="353AFE98"/>
    <w:rsid w:val="353FF73A"/>
    <w:rsid w:val="355B49A8"/>
    <w:rsid w:val="3561CD4A"/>
    <w:rsid w:val="356DB94C"/>
    <w:rsid w:val="356FE3D6"/>
    <w:rsid w:val="3578A1B7"/>
    <w:rsid w:val="357CBA18"/>
    <w:rsid w:val="357D299C"/>
    <w:rsid w:val="35839B5F"/>
    <w:rsid w:val="3587D727"/>
    <w:rsid w:val="35949842"/>
    <w:rsid w:val="359F2139"/>
    <w:rsid w:val="35A4B536"/>
    <w:rsid w:val="35AFC9C3"/>
    <w:rsid w:val="35AFF3EC"/>
    <w:rsid w:val="35C1CB5D"/>
    <w:rsid w:val="35C2C7F6"/>
    <w:rsid w:val="35C531AF"/>
    <w:rsid w:val="35DA7842"/>
    <w:rsid w:val="35E8B132"/>
    <w:rsid w:val="35EAE3E6"/>
    <w:rsid w:val="35EC44E8"/>
    <w:rsid w:val="35F79102"/>
    <w:rsid w:val="36046598"/>
    <w:rsid w:val="361383F4"/>
    <w:rsid w:val="361FD7A2"/>
    <w:rsid w:val="362C368E"/>
    <w:rsid w:val="362E5343"/>
    <w:rsid w:val="362F187A"/>
    <w:rsid w:val="3633B95C"/>
    <w:rsid w:val="3637F7E0"/>
    <w:rsid w:val="363B67B1"/>
    <w:rsid w:val="363EB8F6"/>
    <w:rsid w:val="36573248"/>
    <w:rsid w:val="36701652"/>
    <w:rsid w:val="3675C18A"/>
    <w:rsid w:val="368F3FBB"/>
    <w:rsid w:val="36903DEF"/>
    <w:rsid w:val="36926A92"/>
    <w:rsid w:val="369566A5"/>
    <w:rsid w:val="36958525"/>
    <w:rsid w:val="3696400D"/>
    <w:rsid w:val="3698DADE"/>
    <w:rsid w:val="369E48E7"/>
    <w:rsid w:val="36A499FC"/>
    <w:rsid w:val="36A4E1AB"/>
    <w:rsid w:val="36ABC2A1"/>
    <w:rsid w:val="36B69FBE"/>
    <w:rsid w:val="36B6D02B"/>
    <w:rsid w:val="36B93B3A"/>
    <w:rsid w:val="36BCC425"/>
    <w:rsid w:val="36C7EA9E"/>
    <w:rsid w:val="36CBB73B"/>
    <w:rsid w:val="36D9AC52"/>
    <w:rsid w:val="36DA3764"/>
    <w:rsid w:val="36DB5A70"/>
    <w:rsid w:val="36DF68B5"/>
    <w:rsid w:val="3702D943"/>
    <w:rsid w:val="370995C6"/>
    <w:rsid w:val="37211F92"/>
    <w:rsid w:val="3724F88A"/>
    <w:rsid w:val="3735066C"/>
    <w:rsid w:val="373E52C0"/>
    <w:rsid w:val="3748B7FB"/>
    <w:rsid w:val="374DFB80"/>
    <w:rsid w:val="3763C25F"/>
    <w:rsid w:val="3772A9F4"/>
    <w:rsid w:val="377D80CF"/>
    <w:rsid w:val="3785647B"/>
    <w:rsid w:val="378D9BFA"/>
    <w:rsid w:val="379116AD"/>
    <w:rsid w:val="3792BF61"/>
    <w:rsid w:val="37A90B95"/>
    <w:rsid w:val="37B05E7F"/>
    <w:rsid w:val="37C02D5C"/>
    <w:rsid w:val="37C2E977"/>
    <w:rsid w:val="37D11937"/>
    <w:rsid w:val="37EA280E"/>
    <w:rsid w:val="37EDB0E0"/>
    <w:rsid w:val="37F54988"/>
    <w:rsid w:val="37FC73DF"/>
    <w:rsid w:val="3803A034"/>
    <w:rsid w:val="3808422A"/>
    <w:rsid w:val="380A13BC"/>
    <w:rsid w:val="3817B472"/>
    <w:rsid w:val="3817B55B"/>
    <w:rsid w:val="381DEBAF"/>
    <w:rsid w:val="381EFD20"/>
    <w:rsid w:val="381F2916"/>
    <w:rsid w:val="382FB45A"/>
    <w:rsid w:val="38585C97"/>
    <w:rsid w:val="385B6043"/>
    <w:rsid w:val="385D6836"/>
    <w:rsid w:val="386255BF"/>
    <w:rsid w:val="38651801"/>
    <w:rsid w:val="3875348B"/>
    <w:rsid w:val="387AECAD"/>
    <w:rsid w:val="387D6175"/>
    <w:rsid w:val="3886AE71"/>
    <w:rsid w:val="388E8A2D"/>
    <w:rsid w:val="3890CD8E"/>
    <w:rsid w:val="3894398A"/>
    <w:rsid w:val="3895FBE1"/>
    <w:rsid w:val="3897F485"/>
    <w:rsid w:val="389D9946"/>
    <w:rsid w:val="38A7E7CC"/>
    <w:rsid w:val="38BA19C9"/>
    <w:rsid w:val="38BADF69"/>
    <w:rsid w:val="38BBDCE1"/>
    <w:rsid w:val="38C01ED6"/>
    <w:rsid w:val="38C03D0B"/>
    <w:rsid w:val="38C77A59"/>
    <w:rsid w:val="38E742C1"/>
    <w:rsid w:val="3917683D"/>
    <w:rsid w:val="3919D721"/>
    <w:rsid w:val="39239102"/>
    <w:rsid w:val="392A0DEF"/>
    <w:rsid w:val="392AC78A"/>
    <w:rsid w:val="392AF788"/>
    <w:rsid w:val="393BD4C8"/>
    <w:rsid w:val="393EBAB9"/>
    <w:rsid w:val="393FA98D"/>
    <w:rsid w:val="3948D82F"/>
    <w:rsid w:val="394C6289"/>
    <w:rsid w:val="3968E7BD"/>
    <w:rsid w:val="396F2570"/>
    <w:rsid w:val="397F7AFD"/>
    <w:rsid w:val="39814CA4"/>
    <w:rsid w:val="39829151"/>
    <w:rsid w:val="39854015"/>
    <w:rsid w:val="39871359"/>
    <w:rsid w:val="3989C470"/>
    <w:rsid w:val="398EB35B"/>
    <w:rsid w:val="399654A4"/>
    <w:rsid w:val="3997ED66"/>
    <w:rsid w:val="39997FBE"/>
    <w:rsid w:val="399D2F98"/>
    <w:rsid w:val="39B1C087"/>
    <w:rsid w:val="39B47B22"/>
    <w:rsid w:val="39C040A8"/>
    <w:rsid w:val="39C46AC4"/>
    <w:rsid w:val="39C5ADBD"/>
    <w:rsid w:val="39D3D0A4"/>
    <w:rsid w:val="39D62A9D"/>
    <w:rsid w:val="39D741F9"/>
    <w:rsid w:val="39DCFB14"/>
    <w:rsid w:val="39ECE775"/>
    <w:rsid w:val="39EE6643"/>
    <w:rsid w:val="39EF92FD"/>
    <w:rsid w:val="39F92541"/>
    <w:rsid w:val="3A04F82F"/>
    <w:rsid w:val="3A0B0AFB"/>
    <w:rsid w:val="3A18801C"/>
    <w:rsid w:val="3A20015E"/>
    <w:rsid w:val="3A2350B3"/>
    <w:rsid w:val="3A2DE873"/>
    <w:rsid w:val="3A318CDF"/>
    <w:rsid w:val="3A42C8FA"/>
    <w:rsid w:val="3A437E46"/>
    <w:rsid w:val="3A476380"/>
    <w:rsid w:val="3A633D4B"/>
    <w:rsid w:val="3A669C5C"/>
    <w:rsid w:val="3A74C51D"/>
    <w:rsid w:val="3A776CD4"/>
    <w:rsid w:val="3A87CD68"/>
    <w:rsid w:val="3AAFDA4E"/>
    <w:rsid w:val="3ABB8F6E"/>
    <w:rsid w:val="3ABCE581"/>
    <w:rsid w:val="3ACC6DBB"/>
    <w:rsid w:val="3AD19C15"/>
    <w:rsid w:val="3AD6831A"/>
    <w:rsid w:val="3AD6A26E"/>
    <w:rsid w:val="3ADC0E98"/>
    <w:rsid w:val="3ADD3AF1"/>
    <w:rsid w:val="3AF29E19"/>
    <w:rsid w:val="3AF36F1D"/>
    <w:rsid w:val="3AF4F075"/>
    <w:rsid w:val="3AFFA628"/>
    <w:rsid w:val="3B026932"/>
    <w:rsid w:val="3B0746E3"/>
    <w:rsid w:val="3B34B317"/>
    <w:rsid w:val="3B4245CC"/>
    <w:rsid w:val="3B4410F9"/>
    <w:rsid w:val="3B52B836"/>
    <w:rsid w:val="3B5E0DA7"/>
    <w:rsid w:val="3B6270A5"/>
    <w:rsid w:val="3B64D8FD"/>
    <w:rsid w:val="3B68FD8A"/>
    <w:rsid w:val="3B6D11DE"/>
    <w:rsid w:val="3B6D619A"/>
    <w:rsid w:val="3B7FF4B4"/>
    <w:rsid w:val="3B8FD1BE"/>
    <w:rsid w:val="3B98B6C3"/>
    <w:rsid w:val="3B9FCFF5"/>
    <w:rsid w:val="3BA2FF00"/>
    <w:rsid w:val="3BA5D3EB"/>
    <w:rsid w:val="3BAD1215"/>
    <w:rsid w:val="3BB4B13A"/>
    <w:rsid w:val="3BB68043"/>
    <w:rsid w:val="3BCDC6C6"/>
    <w:rsid w:val="3BDAB1BF"/>
    <w:rsid w:val="3BE11E1C"/>
    <w:rsid w:val="3BE4B408"/>
    <w:rsid w:val="3BE9F0C1"/>
    <w:rsid w:val="3BEFDBC9"/>
    <w:rsid w:val="3BF9C42A"/>
    <w:rsid w:val="3BFB4917"/>
    <w:rsid w:val="3C0B73D6"/>
    <w:rsid w:val="3C161EE6"/>
    <w:rsid w:val="3C2174E6"/>
    <w:rsid w:val="3C244B28"/>
    <w:rsid w:val="3C3C9793"/>
    <w:rsid w:val="3C3D05CA"/>
    <w:rsid w:val="3C3D8FD0"/>
    <w:rsid w:val="3C425BEF"/>
    <w:rsid w:val="3C487FF0"/>
    <w:rsid w:val="3C4F8332"/>
    <w:rsid w:val="3C5C4D05"/>
    <w:rsid w:val="3C64CE0B"/>
    <w:rsid w:val="3C6EDFF3"/>
    <w:rsid w:val="3C752188"/>
    <w:rsid w:val="3C82627B"/>
    <w:rsid w:val="3C899FDC"/>
    <w:rsid w:val="3C8AE1E5"/>
    <w:rsid w:val="3C93AEAA"/>
    <w:rsid w:val="3C9AF303"/>
    <w:rsid w:val="3CA59D8B"/>
    <w:rsid w:val="3CB34955"/>
    <w:rsid w:val="3CB4222B"/>
    <w:rsid w:val="3CB80A35"/>
    <w:rsid w:val="3CB891D4"/>
    <w:rsid w:val="3CBA2051"/>
    <w:rsid w:val="3CBD6C20"/>
    <w:rsid w:val="3CCA0E5F"/>
    <w:rsid w:val="3CCC29B4"/>
    <w:rsid w:val="3CE77E06"/>
    <w:rsid w:val="3CF6E32E"/>
    <w:rsid w:val="3D00DA7D"/>
    <w:rsid w:val="3D01EB14"/>
    <w:rsid w:val="3D047912"/>
    <w:rsid w:val="3D0EB67B"/>
    <w:rsid w:val="3D121E3E"/>
    <w:rsid w:val="3D1B86D9"/>
    <w:rsid w:val="3D1F3976"/>
    <w:rsid w:val="3D240138"/>
    <w:rsid w:val="3D29F0DC"/>
    <w:rsid w:val="3D2A4854"/>
    <w:rsid w:val="3D2BB1F9"/>
    <w:rsid w:val="3D4143DF"/>
    <w:rsid w:val="3D464FEC"/>
    <w:rsid w:val="3D52A98B"/>
    <w:rsid w:val="3D5470A5"/>
    <w:rsid w:val="3D6B31FF"/>
    <w:rsid w:val="3D6BBDAC"/>
    <w:rsid w:val="3D6C8A82"/>
    <w:rsid w:val="3D718A65"/>
    <w:rsid w:val="3D77941A"/>
    <w:rsid w:val="3D7A0D16"/>
    <w:rsid w:val="3D7ED011"/>
    <w:rsid w:val="3D809D76"/>
    <w:rsid w:val="3D990641"/>
    <w:rsid w:val="3D99682B"/>
    <w:rsid w:val="3DAA816C"/>
    <w:rsid w:val="3DAB01B5"/>
    <w:rsid w:val="3DBCD0EF"/>
    <w:rsid w:val="3DCEA0DA"/>
    <w:rsid w:val="3DE6DDF4"/>
    <w:rsid w:val="3DE79556"/>
    <w:rsid w:val="3DE7CC47"/>
    <w:rsid w:val="3DFC0A12"/>
    <w:rsid w:val="3E033E11"/>
    <w:rsid w:val="3E06465B"/>
    <w:rsid w:val="3E08AEB6"/>
    <w:rsid w:val="3E0E6038"/>
    <w:rsid w:val="3E14A2FB"/>
    <w:rsid w:val="3E204CAE"/>
    <w:rsid w:val="3E360596"/>
    <w:rsid w:val="3E3D24DB"/>
    <w:rsid w:val="3E403355"/>
    <w:rsid w:val="3E42F34F"/>
    <w:rsid w:val="3E4356D8"/>
    <w:rsid w:val="3E4B825E"/>
    <w:rsid w:val="3E542158"/>
    <w:rsid w:val="3E55CC07"/>
    <w:rsid w:val="3E595289"/>
    <w:rsid w:val="3E59F779"/>
    <w:rsid w:val="3E66F5C6"/>
    <w:rsid w:val="3E780475"/>
    <w:rsid w:val="3E7C4C7B"/>
    <w:rsid w:val="3E84F4E4"/>
    <w:rsid w:val="3E92B259"/>
    <w:rsid w:val="3E943211"/>
    <w:rsid w:val="3E95466B"/>
    <w:rsid w:val="3E966FCE"/>
    <w:rsid w:val="3E9679A1"/>
    <w:rsid w:val="3EA99965"/>
    <w:rsid w:val="3ECC0323"/>
    <w:rsid w:val="3EF2D0D5"/>
    <w:rsid w:val="3EF2E172"/>
    <w:rsid w:val="3EFE855C"/>
    <w:rsid w:val="3EFEFF83"/>
    <w:rsid w:val="3F0B97C7"/>
    <w:rsid w:val="3F129CD8"/>
    <w:rsid w:val="3F270819"/>
    <w:rsid w:val="3F27FA73"/>
    <w:rsid w:val="3F2E826C"/>
    <w:rsid w:val="3F3102BE"/>
    <w:rsid w:val="3F3346C0"/>
    <w:rsid w:val="3F42FD40"/>
    <w:rsid w:val="3F45151D"/>
    <w:rsid w:val="3F4B2FA3"/>
    <w:rsid w:val="3F4CF7C7"/>
    <w:rsid w:val="3F5075F0"/>
    <w:rsid w:val="3F52DDAD"/>
    <w:rsid w:val="3F612619"/>
    <w:rsid w:val="3F6DAE86"/>
    <w:rsid w:val="3F71D01D"/>
    <w:rsid w:val="3F78F5B6"/>
    <w:rsid w:val="3F881C59"/>
    <w:rsid w:val="3F95DDD7"/>
    <w:rsid w:val="3F9C981D"/>
    <w:rsid w:val="3F9CD8AF"/>
    <w:rsid w:val="3F9FAEC0"/>
    <w:rsid w:val="3F9FEB8C"/>
    <w:rsid w:val="3FA30726"/>
    <w:rsid w:val="3FA79D24"/>
    <w:rsid w:val="3FA982F9"/>
    <w:rsid w:val="3FB8F110"/>
    <w:rsid w:val="3FBBF4C6"/>
    <w:rsid w:val="3FE6103D"/>
    <w:rsid w:val="3FFC5EAB"/>
    <w:rsid w:val="4007F91A"/>
    <w:rsid w:val="400AD8E7"/>
    <w:rsid w:val="400D9B97"/>
    <w:rsid w:val="4014C754"/>
    <w:rsid w:val="4018921A"/>
    <w:rsid w:val="402E796C"/>
    <w:rsid w:val="403CE9CA"/>
    <w:rsid w:val="404511DF"/>
    <w:rsid w:val="405CF066"/>
    <w:rsid w:val="4066A68B"/>
    <w:rsid w:val="4067772E"/>
    <w:rsid w:val="4075258B"/>
    <w:rsid w:val="4080FA0C"/>
    <w:rsid w:val="408269FD"/>
    <w:rsid w:val="4084246E"/>
    <w:rsid w:val="4089992E"/>
    <w:rsid w:val="409258EF"/>
    <w:rsid w:val="40AB8D7F"/>
    <w:rsid w:val="40AE84B6"/>
    <w:rsid w:val="40B372BD"/>
    <w:rsid w:val="40BE8C75"/>
    <w:rsid w:val="40BF9FCC"/>
    <w:rsid w:val="40C9AE9A"/>
    <w:rsid w:val="40CBDE88"/>
    <w:rsid w:val="40DD0A36"/>
    <w:rsid w:val="40E1A947"/>
    <w:rsid w:val="40F14873"/>
    <w:rsid w:val="41106C64"/>
    <w:rsid w:val="4110D0FF"/>
    <w:rsid w:val="41172213"/>
    <w:rsid w:val="411E975C"/>
    <w:rsid w:val="412C44E6"/>
    <w:rsid w:val="412DCECB"/>
    <w:rsid w:val="4132D379"/>
    <w:rsid w:val="4134BBC9"/>
    <w:rsid w:val="414CDAC6"/>
    <w:rsid w:val="417BDD56"/>
    <w:rsid w:val="417FC187"/>
    <w:rsid w:val="418F6DDD"/>
    <w:rsid w:val="419B515D"/>
    <w:rsid w:val="41AAA890"/>
    <w:rsid w:val="41AD9774"/>
    <w:rsid w:val="41BA4A53"/>
    <w:rsid w:val="41C81BCF"/>
    <w:rsid w:val="41CC52C8"/>
    <w:rsid w:val="41D2160A"/>
    <w:rsid w:val="41DF2922"/>
    <w:rsid w:val="41E0C48F"/>
    <w:rsid w:val="41E4F51F"/>
    <w:rsid w:val="41E7F765"/>
    <w:rsid w:val="41E8670B"/>
    <w:rsid w:val="41EBAC51"/>
    <w:rsid w:val="41FB1CFF"/>
    <w:rsid w:val="41FB29E5"/>
    <w:rsid w:val="42067500"/>
    <w:rsid w:val="421A884A"/>
    <w:rsid w:val="4220AEE8"/>
    <w:rsid w:val="4224D1C0"/>
    <w:rsid w:val="422A50E7"/>
    <w:rsid w:val="4237A672"/>
    <w:rsid w:val="42470E0B"/>
    <w:rsid w:val="4247D5C8"/>
    <w:rsid w:val="42513CBD"/>
    <w:rsid w:val="42539C80"/>
    <w:rsid w:val="4257E5CF"/>
    <w:rsid w:val="425A3A8E"/>
    <w:rsid w:val="425BD8F0"/>
    <w:rsid w:val="42615A25"/>
    <w:rsid w:val="42621D7B"/>
    <w:rsid w:val="427CED70"/>
    <w:rsid w:val="4282B34A"/>
    <w:rsid w:val="4288F9B7"/>
    <w:rsid w:val="428C1A98"/>
    <w:rsid w:val="428D3A17"/>
    <w:rsid w:val="42909645"/>
    <w:rsid w:val="4299D093"/>
    <w:rsid w:val="42B89691"/>
    <w:rsid w:val="42B9D408"/>
    <w:rsid w:val="42BA1F4C"/>
    <w:rsid w:val="42DCA123"/>
    <w:rsid w:val="42E7BACE"/>
    <w:rsid w:val="42F07F3F"/>
    <w:rsid w:val="42F5713F"/>
    <w:rsid w:val="42F905A6"/>
    <w:rsid w:val="42FA3409"/>
    <w:rsid w:val="42FD6871"/>
    <w:rsid w:val="4300CC22"/>
    <w:rsid w:val="430A7B80"/>
    <w:rsid w:val="430D2B95"/>
    <w:rsid w:val="43126979"/>
    <w:rsid w:val="43194051"/>
    <w:rsid w:val="432A3E74"/>
    <w:rsid w:val="4330F814"/>
    <w:rsid w:val="433A43B8"/>
    <w:rsid w:val="433C359A"/>
    <w:rsid w:val="433EF519"/>
    <w:rsid w:val="435A8DD3"/>
    <w:rsid w:val="435BDADA"/>
    <w:rsid w:val="436542A6"/>
    <w:rsid w:val="4366A0D3"/>
    <w:rsid w:val="4367E97A"/>
    <w:rsid w:val="436A4FD9"/>
    <w:rsid w:val="4370F84B"/>
    <w:rsid w:val="43717D12"/>
    <w:rsid w:val="4383F2A8"/>
    <w:rsid w:val="438BF170"/>
    <w:rsid w:val="43BF8220"/>
    <w:rsid w:val="43C2EE2E"/>
    <w:rsid w:val="43C4D1F6"/>
    <w:rsid w:val="43C5DACC"/>
    <w:rsid w:val="43C86A0F"/>
    <w:rsid w:val="43CCB27B"/>
    <w:rsid w:val="43CDE778"/>
    <w:rsid w:val="43DCF52D"/>
    <w:rsid w:val="43DD9CDE"/>
    <w:rsid w:val="43E1D800"/>
    <w:rsid w:val="4401AA5F"/>
    <w:rsid w:val="440C5D0F"/>
    <w:rsid w:val="44205749"/>
    <w:rsid w:val="44216441"/>
    <w:rsid w:val="442332CB"/>
    <w:rsid w:val="442E3A8A"/>
    <w:rsid w:val="4432803C"/>
    <w:rsid w:val="4434A1B7"/>
    <w:rsid w:val="444B7B9F"/>
    <w:rsid w:val="4458376F"/>
    <w:rsid w:val="44638546"/>
    <w:rsid w:val="44645FEB"/>
    <w:rsid w:val="446A6DA9"/>
    <w:rsid w:val="447E2014"/>
    <w:rsid w:val="447F2145"/>
    <w:rsid w:val="44896B73"/>
    <w:rsid w:val="448B78C4"/>
    <w:rsid w:val="449CAC8E"/>
    <w:rsid w:val="44A0ECA3"/>
    <w:rsid w:val="44A5F881"/>
    <w:rsid w:val="44C98515"/>
    <w:rsid w:val="44D7CEF0"/>
    <w:rsid w:val="44DA44BC"/>
    <w:rsid w:val="44E5921D"/>
    <w:rsid w:val="44EBFF83"/>
    <w:rsid w:val="44F1744A"/>
    <w:rsid w:val="44F58A63"/>
    <w:rsid w:val="44FCC02F"/>
    <w:rsid w:val="44FCF907"/>
    <w:rsid w:val="44FE1E98"/>
    <w:rsid w:val="44FF2E3D"/>
    <w:rsid w:val="450389C2"/>
    <w:rsid w:val="450AFF22"/>
    <w:rsid w:val="45126048"/>
    <w:rsid w:val="45207CC1"/>
    <w:rsid w:val="45367F6E"/>
    <w:rsid w:val="453B0FA4"/>
    <w:rsid w:val="453C3F24"/>
    <w:rsid w:val="45441F2D"/>
    <w:rsid w:val="454EC2AF"/>
    <w:rsid w:val="4552C0D3"/>
    <w:rsid w:val="455843F2"/>
    <w:rsid w:val="456248D0"/>
    <w:rsid w:val="45688A4D"/>
    <w:rsid w:val="457AC1E1"/>
    <w:rsid w:val="4584648B"/>
    <w:rsid w:val="4586D679"/>
    <w:rsid w:val="45871670"/>
    <w:rsid w:val="4593148D"/>
    <w:rsid w:val="45940B59"/>
    <w:rsid w:val="4599B79C"/>
    <w:rsid w:val="459A60E1"/>
    <w:rsid w:val="459C4040"/>
    <w:rsid w:val="45A488F5"/>
    <w:rsid w:val="45A8D054"/>
    <w:rsid w:val="45AC3DFB"/>
    <w:rsid w:val="45B2728C"/>
    <w:rsid w:val="45BB5956"/>
    <w:rsid w:val="45C5CF9E"/>
    <w:rsid w:val="45D03A50"/>
    <w:rsid w:val="45D6AFEC"/>
    <w:rsid w:val="45D8BDE4"/>
    <w:rsid w:val="45EF5C87"/>
    <w:rsid w:val="45F360F2"/>
    <w:rsid w:val="45FCDA41"/>
    <w:rsid w:val="4604DABE"/>
    <w:rsid w:val="4605A065"/>
    <w:rsid w:val="46083EB7"/>
    <w:rsid w:val="46166D85"/>
    <w:rsid w:val="461BA920"/>
    <w:rsid w:val="461E2185"/>
    <w:rsid w:val="4621C63F"/>
    <w:rsid w:val="46264B58"/>
    <w:rsid w:val="4628201C"/>
    <w:rsid w:val="46319C12"/>
    <w:rsid w:val="4632D2FC"/>
    <w:rsid w:val="463407E0"/>
    <w:rsid w:val="4637D771"/>
    <w:rsid w:val="4638C722"/>
    <w:rsid w:val="463DF5C2"/>
    <w:rsid w:val="463F98EB"/>
    <w:rsid w:val="4644C91B"/>
    <w:rsid w:val="46474C6E"/>
    <w:rsid w:val="464B755A"/>
    <w:rsid w:val="4656D759"/>
    <w:rsid w:val="46587038"/>
    <w:rsid w:val="465B7086"/>
    <w:rsid w:val="4663531F"/>
    <w:rsid w:val="466ADB29"/>
    <w:rsid w:val="466D804A"/>
    <w:rsid w:val="466E05B1"/>
    <w:rsid w:val="4675BF0C"/>
    <w:rsid w:val="46786A17"/>
    <w:rsid w:val="467AC125"/>
    <w:rsid w:val="469A59A5"/>
    <w:rsid w:val="469E8582"/>
    <w:rsid w:val="46A42A63"/>
    <w:rsid w:val="46A6C762"/>
    <w:rsid w:val="46A879F9"/>
    <w:rsid w:val="46CC35BC"/>
    <w:rsid w:val="46CD899B"/>
    <w:rsid w:val="46D216A8"/>
    <w:rsid w:val="46D3D016"/>
    <w:rsid w:val="46D699C3"/>
    <w:rsid w:val="46D7F2BD"/>
    <w:rsid w:val="46ECE295"/>
    <w:rsid w:val="46F1FA1E"/>
    <w:rsid w:val="46F358B6"/>
    <w:rsid w:val="46F70D80"/>
    <w:rsid w:val="47031E36"/>
    <w:rsid w:val="47042454"/>
    <w:rsid w:val="47053088"/>
    <w:rsid w:val="4707D376"/>
    <w:rsid w:val="470B51B4"/>
    <w:rsid w:val="470C5DC7"/>
    <w:rsid w:val="471F6658"/>
    <w:rsid w:val="4733402C"/>
    <w:rsid w:val="4737562E"/>
    <w:rsid w:val="473AC12C"/>
    <w:rsid w:val="474D6FC2"/>
    <w:rsid w:val="474D7D9E"/>
    <w:rsid w:val="47628644"/>
    <w:rsid w:val="4782EA36"/>
    <w:rsid w:val="47944F48"/>
    <w:rsid w:val="4795F969"/>
    <w:rsid w:val="47A04C43"/>
    <w:rsid w:val="47A77249"/>
    <w:rsid w:val="47AB9040"/>
    <w:rsid w:val="47B272E9"/>
    <w:rsid w:val="47C68D55"/>
    <w:rsid w:val="47CAEDAE"/>
    <w:rsid w:val="47CB4A34"/>
    <w:rsid w:val="47D1FDB5"/>
    <w:rsid w:val="47D9381C"/>
    <w:rsid w:val="47DCFF42"/>
    <w:rsid w:val="47E15695"/>
    <w:rsid w:val="47EB31E5"/>
    <w:rsid w:val="47F86A81"/>
    <w:rsid w:val="480F6688"/>
    <w:rsid w:val="48113FBC"/>
    <w:rsid w:val="481C221E"/>
    <w:rsid w:val="4823C258"/>
    <w:rsid w:val="482FAA4F"/>
    <w:rsid w:val="48352C79"/>
    <w:rsid w:val="483C58BC"/>
    <w:rsid w:val="4844EF98"/>
    <w:rsid w:val="4848647E"/>
    <w:rsid w:val="484D2EAC"/>
    <w:rsid w:val="486019DA"/>
    <w:rsid w:val="48625C37"/>
    <w:rsid w:val="48634895"/>
    <w:rsid w:val="4871C00A"/>
    <w:rsid w:val="487815AC"/>
    <w:rsid w:val="48833BCC"/>
    <w:rsid w:val="4883A78B"/>
    <w:rsid w:val="488A0DCE"/>
    <w:rsid w:val="48988EE7"/>
    <w:rsid w:val="489A865A"/>
    <w:rsid w:val="489AE5F7"/>
    <w:rsid w:val="489D2DA4"/>
    <w:rsid w:val="48ACD283"/>
    <w:rsid w:val="48B6CB77"/>
    <w:rsid w:val="48BA496E"/>
    <w:rsid w:val="48C593FB"/>
    <w:rsid w:val="48C60613"/>
    <w:rsid w:val="48C74AB2"/>
    <w:rsid w:val="48D5E872"/>
    <w:rsid w:val="48DB0DB4"/>
    <w:rsid w:val="48F60EF0"/>
    <w:rsid w:val="48F6D256"/>
    <w:rsid w:val="48FCE666"/>
    <w:rsid w:val="48FD4F81"/>
    <w:rsid w:val="48FF14C6"/>
    <w:rsid w:val="4903CD9C"/>
    <w:rsid w:val="4912A6F9"/>
    <w:rsid w:val="4924D77B"/>
    <w:rsid w:val="492AC32E"/>
    <w:rsid w:val="4941CEAC"/>
    <w:rsid w:val="49514A13"/>
    <w:rsid w:val="49587894"/>
    <w:rsid w:val="49693137"/>
    <w:rsid w:val="496D516C"/>
    <w:rsid w:val="497E0E17"/>
    <w:rsid w:val="49800DB9"/>
    <w:rsid w:val="49834A38"/>
    <w:rsid w:val="498510C5"/>
    <w:rsid w:val="49855AB1"/>
    <w:rsid w:val="4989E724"/>
    <w:rsid w:val="498EB0F8"/>
    <w:rsid w:val="4998B375"/>
    <w:rsid w:val="49AA01F5"/>
    <w:rsid w:val="49AA85D0"/>
    <w:rsid w:val="49AD6990"/>
    <w:rsid w:val="49AE8A1B"/>
    <w:rsid w:val="49B0868E"/>
    <w:rsid w:val="49B76733"/>
    <w:rsid w:val="49D029F0"/>
    <w:rsid w:val="49D6E29C"/>
    <w:rsid w:val="49D6E805"/>
    <w:rsid w:val="49E1143C"/>
    <w:rsid w:val="49EA6AA2"/>
    <w:rsid w:val="49F4E7D5"/>
    <w:rsid w:val="4A006BC3"/>
    <w:rsid w:val="4A0CF4FB"/>
    <w:rsid w:val="4A0F3919"/>
    <w:rsid w:val="4A1595A6"/>
    <w:rsid w:val="4A272CCC"/>
    <w:rsid w:val="4A35603F"/>
    <w:rsid w:val="4A38FB88"/>
    <w:rsid w:val="4A4096E9"/>
    <w:rsid w:val="4A566EDA"/>
    <w:rsid w:val="4A5803B4"/>
    <w:rsid w:val="4A6BF07C"/>
    <w:rsid w:val="4A6C0DBD"/>
    <w:rsid w:val="4A709DB2"/>
    <w:rsid w:val="4A740EC2"/>
    <w:rsid w:val="4A92A392"/>
    <w:rsid w:val="4A9F153B"/>
    <w:rsid w:val="4AACAC26"/>
    <w:rsid w:val="4AC233B2"/>
    <w:rsid w:val="4AC9C467"/>
    <w:rsid w:val="4ACDBC02"/>
    <w:rsid w:val="4AD2708C"/>
    <w:rsid w:val="4AD9DB73"/>
    <w:rsid w:val="4ADEB797"/>
    <w:rsid w:val="4AE76C04"/>
    <w:rsid w:val="4B02076F"/>
    <w:rsid w:val="4B05B017"/>
    <w:rsid w:val="4B0FDB51"/>
    <w:rsid w:val="4B27ABC7"/>
    <w:rsid w:val="4B2CD1D1"/>
    <w:rsid w:val="4B3BC88C"/>
    <w:rsid w:val="4B3F9F56"/>
    <w:rsid w:val="4B40817C"/>
    <w:rsid w:val="4B42C7D0"/>
    <w:rsid w:val="4B52A9EF"/>
    <w:rsid w:val="4B561874"/>
    <w:rsid w:val="4B59D529"/>
    <w:rsid w:val="4B69AF42"/>
    <w:rsid w:val="4B731904"/>
    <w:rsid w:val="4B7EAF97"/>
    <w:rsid w:val="4BA0E7CA"/>
    <w:rsid w:val="4BC0843C"/>
    <w:rsid w:val="4BC08F6F"/>
    <w:rsid w:val="4BC21B31"/>
    <w:rsid w:val="4BC42EE3"/>
    <w:rsid w:val="4BE2F13E"/>
    <w:rsid w:val="4BF9060E"/>
    <w:rsid w:val="4C154C9E"/>
    <w:rsid w:val="4C16D5F2"/>
    <w:rsid w:val="4C16DBC2"/>
    <w:rsid w:val="4C1BFB3D"/>
    <w:rsid w:val="4C1F5709"/>
    <w:rsid w:val="4C1FC3B9"/>
    <w:rsid w:val="4C2251E0"/>
    <w:rsid w:val="4C273A26"/>
    <w:rsid w:val="4C294F59"/>
    <w:rsid w:val="4C38C66B"/>
    <w:rsid w:val="4C3BED0D"/>
    <w:rsid w:val="4C5A0DAD"/>
    <w:rsid w:val="4C5DCDE5"/>
    <w:rsid w:val="4C5F39A3"/>
    <w:rsid w:val="4C69302E"/>
    <w:rsid w:val="4C6B2E7F"/>
    <w:rsid w:val="4C70C8D4"/>
    <w:rsid w:val="4C7FF143"/>
    <w:rsid w:val="4C801028"/>
    <w:rsid w:val="4C8405C9"/>
    <w:rsid w:val="4C881477"/>
    <w:rsid w:val="4C892CE5"/>
    <w:rsid w:val="4C8DA2B8"/>
    <w:rsid w:val="4CA08132"/>
    <w:rsid w:val="4CAC705D"/>
    <w:rsid w:val="4CADB5F6"/>
    <w:rsid w:val="4CBFC4E4"/>
    <w:rsid w:val="4CC0E45C"/>
    <w:rsid w:val="4CC378A7"/>
    <w:rsid w:val="4CD22188"/>
    <w:rsid w:val="4CDD1699"/>
    <w:rsid w:val="4CE526FE"/>
    <w:rsid w:val="4CE6A2D2"/>
    <w:rsid w:val="4D0C5934"/>
    <w:rsid w:val="4D184373"/>
    <w:rsid w:val="4D2E7D01"/>
    <w:rsid w:val="4D2F16A5"/>
    <w:rsid w:val="4D31642F"/>
    <w:rsid w:val="4D458867"/>
    <w:rsid w:val="4D468824"/>
    <w:rsid w:val="4D54BEC6"/>
    <w:rsid w:val="4D6201EF"/>
    <w:rsid w:val="4D66FC10"/>
    <w:rsid w:val="4D77F4A3"/>
    <w:rsid w:val="4D96E489"/>
    <w:rsid w:val="4D9C68A6"/>
    <w:rsid w:val="4DA070B5"/>
    <w:rsid w:val="4DAE2F99"/>
    <w:rsid w:val="4DB14761"/>
    <w:rsid w:val="4DB41A87"/>
    <w:rsid w:val="4DB8BC04"/>
    <w:rsid w:val="4DBBA429"/>
    <w:rsid w:val="4DBCB68A"/>
    <w:rsid w:val="4DBDBD3C"/>
    <w:rsid w:val="4DCAC62E"/>
    <w:rsid w:val="4DCC950D"/>
    <w:rsid w:val="4DD72F02"/>
    <w:rsid w:val="4DEBF8EC"/>
    <w:rsid w:val="4DFB9ADD"/>
    <w:rsid w:val="4DFFE086"/>
    <w:rsid w:val="4E032786"/>
    <w:rsid w:val="4E0B7378"/>
    <w:rsid w:val="4E1F822F"/>
    <w:rsid w:val="4E313D5F"/>
    <w:rsid w:val="4E40C3BC"/>
    <w:rsid w:val="4E4F11BE"/>
    <w:rsid w:val="4E522247"/>
    <w:rsid w:val="4E549236"/>
    <w:rsid w:val="4E56D962"/>
    <w:rsid w:val="4E6B5083"/>
    <w:rsid w:val="4E749192"/>
    <w:rsid w:val="4E779EF6"/>
    <w:rsid w:val="4E7A098C"/>
    <w:rsid w:val="4E831553"/>
    <w:rsid w:val="4E84007C"/>
    <w:rsid w:val="4E840310"/>
    <w:rsid w:val="4E8A06A1"/>
    <w:rsid w:val="4E8F2AEB"/>
    <w:rsid w:val="4E93CC44"/>
    <w:rsid w:val="4E98126A"/>
    <w:rsid w:val="4E9DEB2E"/>
    <w:rsid w:val="4EA27709"/>
    <w:rsid w:val="4EA6B38C"/>
    <w:rsid w:val="4EC29A56"/>
    <w:rsid w:val="4EC38E7B"/>
    <w:rsid w:val="4EC9CB78"/>
    <w:rsid w:val="4ED14005"/>
    <w:rsid w:val="4ED33D49"/>
    <w:rsid w:val="4ED4115B"/>
    <w:rsid w:val="4ED6C49B"/>
    <w:rsid w:val="4EDAE9B2"/>
    <w:rsid w:val="4EE49061"/>
    <w:rsid w:val="4EF29FC1"/>
    <w:rsid w:val="4F000F60"/>
    <w:rsid w:val="4F1CF0A1"/>
    <w:rsid w:val="4F20DA70"/>
    <w:rsid w:val="4F3092E7"/>
    <w:rsid w:val="4F43BB26"/>
    <w:rsid w:val="4F495646"/>
    <w:rsid w:val="4F4A9BDD"/>
    <w:rsid w:val="4F618EB3"/>
    <w:rsid w:val="4F61B603"/>
    <w:rsid w:val="4F675AE2"/>
    <w:rsid w:val="4F6EDABE"/>
    <w:rsid w:val="4F6F82B6"/>
    <w:rsid w:val="4F76F03A"/>
    <w:rsid w:val="4F82664F"/>
    <w:rsid w:val="4F826841"/>
    <w:rsid w:val="4F8B3B05"/>
    <w:rsid w:val="4F94642F"/>
    <w:rsid w:val="4F99C814"/>
    <w:rsid w:val="4F9AD209"/>
    <w:rsid w:val="4FA0A89C"/>
    <w:rsid w:val="4FA7CCF1"/>
    <w:rsid w:val="4FACBA3A"/>
    <w:rsid w:val="4FB6572D"/>
    <w:rsid w:val="4FB91326"/>
    <w:rsid w:val="4FB9E748"/>
    <w:rsid w:val="4FCCDF1B"/>
    <w:rsid w:val="4FD0647B"/>
    <w:rsid w:val="4FE02CD2"/>
    <w:rsid w:val="4FF5FF33"/>
    <w:rsid w:val="50149857"/>
    <w:rsid w:val="5017B60A"/>
    <w:rsid w:val="501D87EF"/>
    <w:rsid w:val="501FD4F6"/>
    <w:rsid w:val="5030E6FD"/>
    <w:rsid w:val="5037972E"/>
    <w:rsid w:val="50385F6E"/>
    <w:rsid w:val="5038EF3A"/>
    <w:rsid w:val="503A2C23"/>
    <w:rsid w:val="503FB495"/>
    <w:rsid w:val="504022AB"/>
    <w:rsid w:val="50408D37"/>
    <w:rsid w:val="504C838E"/>
    <w:rsid w:val="504FCF24"/>
    <w:rsid w:val="50573EF9"/>
    <w:rsid w:val="505997E5"/>
    <w:rsid w:val="5063D1CC"/>
    <w:rsid w:val="507574A4"/>
    <w:rsid w:val="507B25D9"/>
    <w:rsid w:val="507F5694"/>
    <w:rsid w:val="5085D331"/>
    <w:rsid w:val="5094A5B8"/>
    <w:rsid w:val="50B1A15E"/>
    <w:rsid w:val="50C9D430"/>
    <w:rsid w:val="50E282A3"/>
    <w:rsid w:val="50FF17CC"/>
    <w:rsid w:val="5111D9AE"/>
    <w:rsid w:val="5127FFA3"/>
    <w:rsid w:val="51289050"/>
    <w:rsid w:val="5129ED7F"/>
    <w:rsid w:val="512E4673"/>
    <w:rsid w:val="5132A3BB"/>
    <w:rsid w:val="5137C602"/>
    <w:rsid w:val="513BAC29"/>
    <w:rsid w:val="513DD4F6"/>
    <w:rsid w:val="5150F635"/>
    <w:rsid w:val="51570D52"/>
    <w:rsid w:val="515A4790"/>
    <w:rsid w:val="51611E98"/>
    <w:rsid w:val="51621EAD"/>
    <w:rsid w:val="516D71B8"/>
    <w:rsid w:val="5170054D"/>
    <w:rsid w:val="5178EA3A"/>
    <w:rsid w:val="5182417D"/>
    <w:rsid w:val="51827182"/>
    <w:rsid w:val="51873F7A"/>
    <w:rsid w:val="518CA68E"/>
    <w:rsid w:val="518E33A7"/>
    <w:rsid w:val="518FAFA6"/>
    <w:rsid w:val="5199C001"/>
    <w:rsid w:val="519E2AD2"/>
    <w:rsid w:val="51AA0628"/>
    <w:rsid w:val="51B29DA5"/>
    <w:rsid w:val="51CD61AB"/>
    <w:rsid w:val="51D46DE9"/>
    <w:rsid w:val="51D555BD"/>
    <w:rsid w:val="51DD8E50"/>
    <w:rsid w:val="51DED061"/>
    <w:rsid w:val="51E67554"/>
    <w:rsid w:val="51EAF05D"/>
    <w:rsid w:val="51F288C8"/>
    <w:rsid w:val="51F54596"/>
    <w:rsid w:val="51F6C2B0"/>
    <w:rsid w:val="520DBF86"/>
    <w:rsid w:val="520EC5A5"/>
    <w:rsid w:val="52171678"/>
    <w:rsid w:val="5234A702"/>
    <w:rsid w:val="52357468"/>
    <w:rsid w:val="523997B0"/>
    <w:rsid w:val="524719E2"/>
    <w:rsid w:val="5259CE2C"/>
    <w:rsid w:val="525B9D53"/>
    <w:rsid w:val="52862C70"/>
    <w:rsid w:val="5290D4C7"/>
    <w:rsid w:val="52923C51"/>
    <w:rsid w:val="5298AF0B"/>
    <w:rsid w:val="52A1CFBA"/>
    <w:rsid w:val="52B84558"/>
    <w:rsid w:val="52BA61DD"/>
    <w:rsid w:val="52BC418F"/>
    <w:rsid w:val="52D0741B"/>
    <w:rsid w:val="52D0B6D6"/>
    <w:rsid w:val="52E1592A"/>
    <w:rsid w:val="52E53B73"/>
    <w:rsid w:val="52F138DC"/>
    <w:rsid w:val="53062966"/>
    <w:rsid w:val="53099BD7"/>
    <w:rsid w:val="530CA088"/>
    <w:rsid w:val="5310FC9A"/>
    <w:rsid w:val="5330AABE"/>
    <w:rsid w:val="5330DBD8"/>
    <w:rsid w:val="533CD069"/>
    <w:rsid w:val="5341A492"/>
    <w:rsid w:val="534501EE"/>
    <w:rsid w:val="53459121"/>
    <w:rsid w:val="534D9DDD"/>
    <w:rsid w:val="5350E838"/>
    <w:rsid w:val="5352ECBB"/>
    <w:rsid w:val="53537DCD"/>
    <w:rsid w:val="536833B8"/>
    <w:rsid w:val="536AC6C5"/>
    <w:rsid w:val="538112E1"/>
    <w:rsid w:val="53853753"/>
    <w:rsid w:val="539B6E7C"/>
    <w:rsid w:val="53A55677"/>
    <w:rsid w:val="53B8D18B"/>
    <w:rsid w:val="53CB2957"/>
    <w:rsid w:val="53D1AF00"/>
    <w:rsid w:val="53DF1175"/>
    <w:rsid w:val="53EE0462"/>
    <w:rsid w:val="54092FC6"/>
    <w:rsid w:val="54105870"/>
    <w:rsid w:val="5414BC26"/>
    <w:rsid w:val="5414E332"/>
    <w:rsid w:val="5415B5EC"/>
    <w:rsid w:val="541BBC81"/>
    <w:rsid w:val="5421F289"/>
    <w:rsid w:val="5432E3DE"/>
    <w:rsid w:val="5442F677"/>
    <w:rsid w:val="544505DA"/>
    <w:rsid w:val="5446B0DD"/>
    <w:rsid w:val="5456F66B"/>
    <w:rsid w:val="545BDD6A"/>
    <w:rsid w:val="545D9085"/>
    <w:rsid w:val="5463EE90"/>
    <w:rsid w:val="546E7F1D"/>
    <w:rsid w:val="54750126"/>
    <w:rsid w:val="5487A0EC"/>
    <w:rsid w:val="548A2E6D"/>
    <w:rsid w:val="548AA629"/>
    <w:rsid w:val="5494BE89"/>
    <w:rsid w:val="5497686D"/>
    <w:rsid w:val="549782FD"/>
    <w:rsid w:val="5497CF90"/>
    <w:rsid w:val="54A0199A"/>
    <w:rsid w:val="54A60D44"/>
    <w:rsid w:val="54B323DE"/>
    <w:rsid w:val="54BD0E8F"/>
    <w:rsid w:val="54C0F575"/>
    <w:rsid w:val="54C482AE"/>
    <w:rsid w:val="54C5BF32"/>
    <w:rsid w:val="54C90BD2"/>
    <w:rsid w:val="54D1A812"/>
    <w:rsid w:val="54D3589F"/>
    <w:rsid w:val="54D615A6"/>
    <w:rsid w:val="54D9E577"/>
    <w:rsid w:val="54DF47F2"/>
    <w:rsid w:val="54EEB9CA"/>
    <w:rsid w:val="54F5F951"/>
    <w:rsid w:val="54FD670A"/>
    <w:rsid w:val="5519B5E1"/>
    <w:rsid w:val="551BE629"/>
    <w:rsid w:val="5524BC63"/>
    <w:rsid w:val="5526E773"/>
    <w:rsid w:val="5531EEB3"/>
    <w:rsid w:val="553D475B"/>
    <w:rsid w:val="55427CC1"/>
    <w:rsid w:val="5543BA64"/>
    <w:rsid w:val="5549B3DF"/>
    <w:rsid w:val="5562C5B1"/>
    <w:rsid w:val="55668266"/>
    <w:rsid w:val="556DA5E0"/>
    <w:rsid w:val="557B7D69"/>
    <w:rsid w:val="558BBF3D"/>
    <w:rsid w:val="55960835"/>
    <w:rsid w:val="55AE4D44"/>
    <w:rsid w:val="55B819BB"/>
    <w:rsid w:val="55CD1DC2"/>
    <w:rsid w:val="55D0A09C"/>
    <w:rsid w:val="55DC4753"/>
    <w:rsid w:val="55EE1584"/>
    <w:rsid w:val="55F20A36"/>
    <w:rsid w:val="55FC575C"/>
    <w:rsid w:val="56033C4E"/>
    <w:rsid w:val="560D6FE6"/>
    <w:rsid w:val="56169F28"/>
    <w:rsid w:val="561ADD27"/>
    <w:rsid w:val="561EBCF6"/>
    <w:rsid w:val="5623768D"/>
    <w:rsid w:val="5629061E"/>
    <w:rsid w:val="562A9DC4"/>
    <w:rsid w:val="563ACE72"/>
    <w:rsid w:val="564321BE"/>
    <w:rsid w:val="56506F9F"/>
    <w:rsid w:val="56549F7A"/>
    <w:rsid w:val="566C6923"/>
    <w:rsid w:val="56746848"/>
    <w:rsid w:val="568DA846"/>
    <w:rsid w:val="5691D47E"/>
    <w:rsid w:val="5694F2AC"/>
    <w:rsid w:val="569CAFF6"/>
    <w:rsid w:val="56A06A1D"/>
    <w:rsid w:val="56AA44E9"/>
    <w:rsid w:val="56B59731"/>
    <w:rsid w:val="56B77547"/>
    <w:rsid w:val="56C7CB93"/>
    <w:rsid w:val="56D2D472"/>
    <w:rsid w:val="56D70E46"/>
    <w:rsid w:val="56DAEE10"/>
    <w:rsid w:val="56DE0411"/>
    <w:rsid w:val="56E92B66"/>
    <w:rsid w:val="56EABF2E"/>
    <w:rsid w:val="56EC8617"/>
    <w:rsid w:val="56FC67A0"/>
    <w:rsid w:val="570422FC"/>
    <w:rsid w:val="570D17A6"/>
    <w:rsid w:val="570DAB98"/>
    <w:rsid w:val="5713419B"/>
    <w:rsid w:val="57190041"/>
    <w:rsid w:val="57251D5A"/>
    <w:rsid w:val="5727456A"/>
    <w:rsid w:val="573410E8"/>
    <w:rsid w:val="5735DD20"/>
    <w:rsid w:val="573DB33E"/>
    <w:rsid w:val="57409A4E"/>
    <w:rsid w:val="5748C5B6"/>
    <w:rsid w:val="574EDD6A"/>
    <w:rsid w:val="575055EC"/>
    <w:rsid w:val="5753FBCE"/>
    <w:rsid w:val="575AA423"/>
    <w:rsid w:val="575E76A7"/>
    <w:rsid w:val="5764940D"/>
    <w:rsid w:val="57674707"/>
    <w:rsid w:val="577170CA"/>
    <w:rsid w:val="577F0A51"/>
    <w:rsid w:val="578F61AE"/>
    <w:rsid w:val="5790A5EB"/>
    <w:rsid w:val="57931C36"/>
    <w:rsid w:val="579510F1"/>
    <w:rsid w:val="57951F6A"/>
    <w:rsid w:val="57A185D0"/>
    <w:rsid w:val="57A1A7C2"/>
    <w:rsid w:val="57ADE0F0"/>
    <w:rsid w:val="57B425A7"/>
    <w:rsid w:val="57B5FE3E"/>
    <w:rsid w:val="57BC55C9"/>
    <w:rsid w:val="57DC5F5F"/>
    <w:rsid w:val="57DDB69B"/>
    <w:rsid w:val="57E185AC"/>
    <w:rsid w:val="57EB7E65"/>
    <w:rsid w:val="57EFA38A"/>
    <w:rsid w:val="57F050C6"/>
    <w:rsid w:val="57F37A70"/>
    <w:rsid w:val="5804A222"/>
    <w:rsid w:val="58096CB1"/>
    <w:rsid w:val="5811DC0D"/>
    <w:rsid w:val="581624F2"/>
    <w:rsid w:val="581EDBB8"/>
    <w:rsid w:val="5833FEBF"/>
    <w:rsid w:val="584D69F4"/>
    <w:rsid w:val="5856C4C4"/>
    <w:rsid w:val="5860D71F"/>
    <w:rsid w:val="5874204B"/>
    <w:rsid w:val="5877B21F"/>
    <w:rsid w:val="587D5BF9"/>
    <w:rsid w:val="58848819"/>
    <w:rsid w:val="5884E46F"/>
    <w:rsid w:val="588D0931"/>
    <w:rsid w:val="588E2F20"/>
    <w:rsid w:val="58918FB2"/>
    <w:rsid w:val="58967523"/>
    <w:rsid w:val="589B70FA"/>
    <w:rsid w:val="589DC178"/>
    <w:rsid w:val="58A2F0D1"/>
    <w:rsid w:val="58B56A69"/>
    <w:rsid w:val="58CBB069"/>
    <w:rsid w:val="58D27A0C"/>
    <w:rsid w:val="58DA65D5"/>
    <w:rsid w:val="58E306A4"/>
    <w:rsid w:val="58EDADB9"/>
    <w:rsid w:val="58F1F893"/>
    <w:rsid w:val="58F5AF18"/>
    <w:rsid w:val="58F88043"/>
    <w:rsid w:val="58F8DDAC"/>
    <w:rsid w:val="59005066"/>
    <w:rsid w:val="590279B2"/>
    <w:rsid w:val="590B7CBE"/>
    <w:rsid w:val="5911269A"/>
    <w:rsid w:val="59240405"/>
    <w:rsid w:val="5928B0BE"/>
    <w:rsid w:val="59304D8E"/>
    <w:rsid w:val="5934162D"/>
    <w:rsid w:val="59394145"/>
    <w:rsid w:val="59417169"/>
    <w:rsid w:val="5949449D"/>
    <w:rsid w:val="594C4E26"/>
    <w:rsid w:val="594CF84A"/>
    <w:rsid w:val="594D16D9"/>
    <w:rsid w:val="5954F745"/>
    <w:rsid w:val="5956A1F1"/>
    <w:rsid w:val="596A061E"/>
    <w:rsid w:val="596BB1FB"/>
    <w:rsid w:val="5979784C"/>
    <w:rsid w:val="5980CF6C"/>
    <w:rsid w:val="5983CC0E"/>
    <w:rsid w:val="59867326"/>
    <w:rsid w:val="598888CE"/>
    <w:rsid w:val="5991B426"/>
    <w:rsid w:val="59992008"/>
    <w:rsid w:val="59AF6978"/>
    <w:rsid w:val="59B697EE"/>
    <w:rsid w:val="59CD252E"/>
    <w:rsid w:val="59D18CD8"/>
    <w:rsid w:val="59D37731"/>
    <w:rsid w:val="59D4C991"/>
    <w:rsid w:val="59D84432"/>
    <w:rsid w:val="59E94BF4"/>
    <w:rsid w:val="59EB79DE"/>
    <w:rsid w:val="59F27B11"/>
    <w:rsid w:val="59FB0377"/>
    <w:rsid w:val="5A0078C6"/>
    <w:rsid w:val="5A1B3927"/>
    <w:rsid w:val="5A1C8110"/>
    <w:rsid w:val="5A1FFF7C"/>
    <w:rsid w:val="5A2350F4"/>
    <w:rsid w:val="5A27FF0B"/>
    <w:rsid w:val="5A289FB8"/>
    <w:rsid w:val="5A300C2F"/>
    <w:rsid w:val="5A364FBE"/>
    <w:rsid w:val="5A3DD94B"/>
    <w:rsid w:val="5A4B7842"/>
    <w:rsid w:val="5A6FF090"/>
    <w:rsid w:val="5A78E0AB"/>
    <w:rsid w:val="5A805160"/>
    <w:rsid w:val="5A98D7DA"/>
    <w:rsid w:val="5A9C1B0C"/>
    <w:rsid w:val="5AAD3A94"/>
    <w:rsid w:val="5ACA6436"/>
    <w:rsid w:val="5AD9BDEE"/>
    <w:rsid w:val="5ADC47BF"/>
    <w:rsid w:val="5AE649EC"/>
    <w:rsid w:val="5AE9AA17"/>
    <w:rsid w:val="5AEC79F3"/>
    <w:rsid w:val="5AEFA997"/>
    <w:rsid w:val="5AFBD289"/>
    <w:rsid w:val="5B05C9B0"/>
    <w:rsid w:val="5B0BE50A"/>
    <w:rsid w:val="5B1A676A"/>
    <w:rsid w:val="5B2ACC43"/>
    <w:rsid w:val="5B30B492"/>
    <w:rsid w:val="5B397204"/>
    <w:rsid w:val="5B62DF44"/>
    <w:rsid w:val="5B72712E"/>
    <w:rsid w:val="5B7BB62B"/>
    <w:rsid w:val="5B7CEE45"/>
    <w:rsid w:val="5B818890"/>
    <w:rsid w:val="5B84BE8E"/>
    <w:rsid w:val="5B87999A"/>
    <w:rsid w:val="5B8846F8"/>
    <w:rsid w:val="5B907416"/>
    <w:rsid w:val="5B99EB17"/>
    <w:rsid w:val="5B9A9FF9"/>
    <w:rsid w:val="5BA92B57"/>
    <w:rsid w:val="5BAA8209"/>
    <w:rsid w:val="5BC4CE3C"/>
    <w:rsid w:val="5BC9FF44"/>
    <w:rsid w:val="5BDEB686"/>
    <w:rsid w:val="5BDFAEB9"/>
    <w:rsid w:val="5BF6A2BF"/>
    <w:rsid w:val="5BFCFDC3"/>
    <w:rsid w:val="5C01F13D"/>
    <w:rsid w:val="5C035039"/>
    <w:rsid w:val="5C0AEDF8"/>
    <w:rsid w:val="5C0F8185"/>
    <w:rsid w:val="5C144FAB"/>
    <w:rsid w:val="5C2B3138"/>
    <w:rsid w:val="5C2CEEF4"/>
    <w:rsid w:val="5C33669E"/>
    <w:rsid w:val="5C37423C"/>
    <w:rsid w:val="5C46DC13"/>
    <w:rsid w:val="5C4B434E"/>
    <w:rsid w:val="5C50B5AD"/>
    <w:rsid w:val="5C50FB65"/>
    <w:rsid w:val="5C5BFB4C"/>
    <w:rsid w:val="5C5F6867"/>
    <w:rsid w:val="5C61EAEB"/>
    <w:rsid w:val="5C63F97E"/>
    <w:rsid w:val="5C6B883D"/>
    <w:rsid w:val="5C6C4B51"/>
    <w:rsid w:val="5C6EB5CB"/>
    <w:rsid w:val="5C7F058A"/>
    <w:rsid w:val="5C8856F4"/>
    <w:rsid w:val="5C967728"/>
    <w:rsid w:val="5C9ED554"/>
    <w:rsid w:val="5C9F49E6"/>
    <w:rsid w:val="5CA2AC08"/>
    <w:rsid w:val="5CA5C2FC"/>
    <w:rsid w:val="5CC04347"/>
    <w:rsid w:val="5CC0747A"/>
    <w:rsid w:val="5CDA3471"/>
    <w:rsid w:val="5CDE107A"/>
    <w:rsid w:val="5CE268A8"/>
    <w:rsid w:val="5CE6320A"/>
    <w:rsid w:val="5CF148BE"/>
    <w:rsid w:val="5D040F0F"/>
    <w:rsid w:val="5D055418"/>
    <w:rsid w:val="5D06AA04"/>
    <w:rsid w:val="5D0A11D3"/>
    <w:rsid w:val="5D0A8258"/>
    <w:rsid w:val="5D0B40C5"/>
    <w:rsid w:val="5D1C7949"/>
    <w:rsid w:val="5D21A239"/>
    <w:rsid w:val="5D26A925"/>
    <w:rsid w:val="5D287E6D"/>
    <w:rsid w:val="5D35D955"/>
    <w:rsid w:val="5D367CBA"/>
    <w:rsid w:val="5D384131"/>
    <w:rsid w:val="5D3C2955"/>
    <w:rsid w:val="5D4110E8"/>
    <w:rsid w:val="5D575397"/>
    <w:rsid w:val="5D6675A8"/>
    <w:rsid w:val="5D6696D9"/>
    <w:rsid w:val="5D73C4AD"/>
    <w:rsid w:val="5D76F193"/>
    <w:rsid w:val="5D78056A"/>
    <w:rsid w:val="5D81378D"/>
    <w:rsid w:val="5D8CB985"/>
    <w:rsid w:val="5D934EB0"/>
    <w:rsid w:val="5D9C5A46"/>
    <w:rsid w:val="5DA9DCCF"/>
    <w:rsid w:val="5DB219A3"/>
    <w:rsid w:val="5DB49AB9"/>
    <w:rsid w:val="5DB71B7B"/>
    <w:rsid w:val="5DB9E47D"/>
    <w:rsid w:val="5DBEC95E"/>
    <w:rsid w:val="5DC52248"/>
    <w:rsid w:val="5DD3EAEF"/>
    <w:rsid w:val="5DD8DA13"/>
    <w:rsid w:val="5DE0202C"/>
    <w:rsid w:val="5DEBA80A"/>
    <w:rsid w:val="5DEEF09D"/>
    <w:rsid w:val="5DF213D1"/>
    <w:rsid w:val="5DF42862"/>
    <w:rsid w:val="5E056F35"/>
    <w:rsid w:val="5E05A57A"/>
    <w:rsid w:val="5E0BF07D"/>
    <w:rsid w:val="5E2C5114"/>
    <w:rsid w:val="5E31AA85"/>
    <w:rsid w:val="5E451BC9"/>
    <w:rsid w:val="5E7067B1"/>
    <w:rsid w:val="5E7481F3"/>
    <w:rsid w:val="5E88BE57"/>
    <w:rsid w:val="5EA6B596"/>
    <w:rsid w:val="5EB1E063"/>
    <w:rsid w:val="5EBCD5E9"/>
    <w:rsid w:val="5ED93635"/>
    <w:rsid w:val="5EE3D0B9"/>
    <w:rsid w:val="5EEEEAB7"/>
    <w:rsid w:val="5EF8ED7E"/>
    <w:rsid w:val="5EFA86E1"/>
    <w:rsid w:val="5F038AE2"/>
    <w:rsid w:val="5F12317E"/>
    <w:rsid w:val="5F179E08"/>
    <w:rsid w:val="5F1E16AB"/>
    <w:rsid w:val="5F4109C4"/>
    <w:rsid w:val="5F47BE18"/>
    <w:rsid w:val="5F4AD97A"/>
    <w:rsid w:val="5F54292D"/>
    <w:rsid w:val="5F55D40D"/>
    <w:rsid w:val="5F593E81"/>
    <w:rsid w:val="5F5C75EF"/>
    <w:rsid w:val="5F7CE4BA"/>
    <w:rsid w:val="5F8010CD"/>
    <w:rsid w:val="5F8F6107"/>
    <w:rsid w:val="5FA3D108"/>
    <w:rsid w:val="5FA9985A"/>
    <w:rsid w:val="5FCC4397"/>
    <w:rsid w:val="5FDAE39F"/>
    <w:rsid w:val="5FE63729"/>
    <w:rsid w:val="5FED1057"/>
    <w:rsid w:val="5FFE84DE"/>
    <w:rsid w:val="600517C9"/>
    <w:rsid w:val="6008B93C"/>
    <w:rsid w:val="600AB79E"/>
    <w:rsid w:val="600E8258"/>
    <w:rsid w:val="6018AA94"/>
    <w:rsid w:val="6018BEF9"/>
    <w:rsid w:val="601942B6"/>
    <w:rsid w:val="6020C0B4"/>
    <w:rsid w:val="602AC677"/>
    <w:rsid w:val="602BB1B1"/>
    <w:rsid w:val="60329B40"/>
    <w:rsid w:val="603CC4A1"/>
    <w:rsid w:val="604092A8"/>
    <w:rsid w:val="6043EBF5"/>
    <w:rsid w:val="6044F7C1"/>
    <w:rsid w:val="604C5433"/>
    <w:rsid w:val="604FAFB0"/>
    <w:rsid w:val="6052EB99"/>
    <w:rsid w:val="6056C55C"/>
    <w:rsid w:val="60721D5C"/>
    <w:rsid w:val="607AE0FD"/>
    <w:rsid w:val="607C626B"/>
    <w:rsid w:val="6085BB11"/>
    <w:rsid w:val="6089199D"/>
    <w:rsid w:val="608D7072"/>
    <w:rsid w:val="6090CF09"/>
    <w:rsid w:val="6091F66B"/>
    <w:rsid w:val="60933E25"/>
    <w:rsid w:val="60A97EF3"/>
    <w:rsid w:val="60ADF848"/>
    <w:rsid w:val="60AEC5E1"/>
    <w:rsid w:val="60BB890C"/>
    <w:rsid w:val="60D1DCB9"/>
    <w:rsid w:val="60D29D7C"/>
    <w:rsid w:val="60D6A17F"/>
    <w:rsid w:val="60D71234"/>
    <w:rsid w:val="60E10E83"/>
    <w:rsid w:val="60EC7417"/>
    <w:rsid w:val="60F6E2A3"/>
    <w:rsid w:val="60F9823A"/>
    <w:rsid w:val="610EFFFC"/>
    <w:rsid w:val="61100092"/>
    <w:rsid w:val="6111A737"/>
    <w:rsid w:val="611417FC"/>
    <w:rsid w:val="6119AA61"/>
    <w:rsid w:val="61201D37"/>
    <w:rsid w:val="6129CE11"/>
    <w:rsid w:val="612BF2B0"/>
    <w:rsid w:val="61359ECB"/>
    <w:rsid w:val="613FB005"/>
    <w:rsid w:val="6147014A"/>
    <w:rsid w:val="614C86F5"/>
    <w:rsid w:val="615080F0"/>
    <w:rsid w:val="6150C84C"/>
    <w:rsid w:val="615C0617"/>
    <w:rsid w:val="6167B726"/>
    <w:rsid w:val="617258FA"/>
    <w:rsid w:val="617905AF"/>
    <w:rsid w:val="617AE7DE"/>
    <w:rsid w:val="6187429C"/>
    <w:rsid w:val="61886BD5"/>
    <w:rsid w:val="619B2997"/>
    <w:rsid w:val="61ACC10C"/>
    <w:rsid w:val="61C06809"/>
    <w:rsid w:val="61C90C6E"/>
    <w:rsid w:val="61C9C8B0"/>
    <w:rsid w:val="61EA7255"/>
    <w:rsid w:val="6202AA1A"/>
    <w:rsid w:val="620B73DB"/>
    <w:rsid w:val="6214D6C6"/>
    <w:rsid w:val="6218D916"/>
    <w:rsid w:val="6228A884"/>
    <w:rsid w:val="62328495"/>
    <w:rsid w:val="62445E83"/>
    <w:rsid w:val="6244A47B"/>
    <w:rsid w:val="6248BBCE"/>
    <w:rsid w:val="6261F93E"/>
    <w:rsid w:val="62656438"/>
    <w:rsid w:val="626B3955"/>
    <w:rsid w:val="62702932"/>
    <w:rsid w:val="62809EB3"/>
    <w:rsid w:val="6282D9E5"/>
    <w:rsid w:val="628B1340"/>
    <w:rsid w:val="62B53F9E"/>
    <w:rsid w:val="62C42B90"/>
    <w:rsid w:val="62D84129"/>
    <w:rsid w:val="62DC2BF7"/>
    <w:rsid w:val="62E6DC78"/>
    <w:rsid w:val="62F3608B"/>
    <w:rsid w:val="62FF8A0F"/>
    <w:rsid w:val="63003A55"/>
    <w:rsid w:val="6300C6CC"/>
    <w:rsid w:val="63029B99"/>
    <w:rsid w:val="630A66EF"/>
    <w:rsid w:val="6312924A"/>
    <w:rsid w:val="63134C56"/>
    <w:rsid w:val="63222A75"/>
    <w:rsid w:val="632A8BD5"/>
    <w:rsid w:val="632B61F3"/>
    <w:rsid w:val="6333CA16"/>
    <w:rsid w:val="63409149"/>
    <w:rsid w:val="63420CC9"/>
    <w:rsid w:val="6348415D"/>
    <w:rsid w:val="634A9D76"/>
    <w:rsid w:val="634AB363"/>
    <w:rsid w:val="634DD7F5"/>
    <w:rsid w:val="6356C7C4"/>
    <w:rsid w:val="635DE29F"/>
    <w:rsid w:val="637720DB"/>
    <w:rsid w:val="63875F37"/>
    <w:rsid w:val="639F3AC6"/>
    <w:rsid w:val="63A06912"/>
    <w:rsid w:val="63AAC22F"/>
    <w:rsid w:val="63BCBD8B"/>
    <w:rsid w:val="63CA1319"/>
    <w:rsid w:val="63CD6641"/>
    <w:rsid w:val="63CE3406"/>
    <w:rsid w:val="63D60335"/>
    <w:rsid w:val="63DA1A73"/>
    <w:rsid w:val="63F1D9D2"/>
    <w:rsid w:val="64045DFC"/>
    <w:rsid w:val="64049556"/>
    <w:rsid w:val="640E8583"/>
    <w:rsid w:val="64139444"/>
    <w:rsid w:val="6422B9C8"/>
    <w:rsid w:val="64325EA1"/>
    <w:rsid w:val="6433DC62"/>
    <w:rsid w:val="643EF425"/>
    <w:rsid w:val="6447860B"/>
    <w:rsid w:val="6449CF8B"/>
    <w:rsid w:val="645384FD"/>
    <w:rsid w:val="6459D391"/>
    <w:rsid w:val="645DD8CA"/>
    <w:rsid w:val="6460BDD8"/>
    <w:rsid w:val="6463F001"/>
    <w:rsid w:val="647128BF"/>
    <w:rsid w:val="64786CFA"/>
    <w:rsid w:val="647EB7BE"/>
    <w:rsid w:val="64855124"/>
    <w:rsid w:val="6485E95F"/>
    <w:rsid w:val="648A311E"/>
    <w:rsid w:val="648A7610"/>
    <w:rsid w:val="64AC9470"/>
    <w:rsid w:val="64B2E3C6"/>
    <w:rsid w:val="64BD98FF"/>
    <w:rsid w:val="64C04094"/>
    <w:rsid w:val="64C723DA"/>
    <w:rsid w:val="64CA41C9"/>
    <w:rsid w:val="64D5FE2D"/>
    <w:rsid w:val="64E1178B"/>
    <w:rsid w:val="64E49263"/>
    <w:rsid w:val="64EB4137"/>
    <w:rsid w:val="64F6013C"/>
    <w:rsid w:val="65073D85"/>
    <w:rsid w:val="650D0CDB"/>
    <w:rsid w:val="650F78C3"/>
    <w:rsid w:val="651CB82C"/>
    <w:rsid w:val="651F08EF"/>
    <w:rsid w:val="65215AFF"/>
    <w:rsid w:val="6525D859"/>
    <w:rsid w:val="6532A928"/>
    <w:rsid w:val="6542D705"/>
    <w:rsid w:val="6544F7F1"/>
    <w:rsid w:val="6545F08B"/>
    <w:rsid w:val="654647EB"/>
    <w:rsid w:val="6546C437"/>
    <w:rsid w:val="655C0F95"/>
    <w:rsid w:val="656F8CA7"/>
    <w:rsid w:val="657127FE"/>
    <w:rsid w:val="6579F2DA"/>
    <w:rsid w:val="65824D8B"/>
    <w:rsid w:val="6584149C"/>
    <w:rsid w:val="658624F7"/>
    <w:rsid w:val="65986503"/>
    <w:rsid w:val="65A3916E"/>
    <w:rsid w:val="65AD7DB0"/>
    <w:rsid w:val="65B2BD6E"/>
    <w:rsid w:val="65B4017A"/>
    <w:rsid w:val="65C3C51B"/>
    <w:rsid w:val="65D9EA25"/>
    <w:rsid w:val="65DDA4D4"/>
    <w:rsid w:val="65F7CC1C"/>
    <w:rsid w:val="65F884DA"/>
    <w:rsid w:val="660771BD"/>
    <w:rsid w:val="66100733"/>
    <w:rsid w:val="66138A1B"/>
    <w:rsid w:val="661C2087"/>
    <w:rsid w:val="6621C776"/>
    <w:rsid w:val="66244D2C"/>
    <w:rsid w:val="66267571"/>
    <w:rsid w:val="6650334A"/>
    <w:rsid w:val="66524941"/>
    <w:rsid w:val="665A02F4"/>
    <w:rsid w:val="665A5D9D"/>
    <w:rsid w:val="6666000F"/>
    <w:rsid w:val="6670C0C5"/>
    <w:rsid w:val="6689424D"/>
    <w:rsid w:val="668F50E2"/>
    <w:rsid w:val="6696BC12"/>
    <w:rsid w:val="66A27191"/>
    <w:rsid w:val="66A35FC6"/>
    <w:rsid w:val="66A6E253"/>
    <w:rsid w:val="66AFBE7F"/>
    <w:rsid w:val="66BE94A8"/>
    <w:rsid w:val="66C16C20"/>
    <w:rsid w:val="66C36665"/>
    <w:rsid w:val="66D60FF1"/>
    <w:rsid w:val="66DDDC80"/>
    <w:rsid w:val="66ECB303"/>
    <w:rsid w:val="66ED0D68"/>
    <w:rsid w:val="66EF2594"/>
    <w:rsid w:val="66F23C9E"/>
    <w:rsid w:val="66F4735E"/>
    <w:rsid w:val="66F5B6BD"/>
    <w:rsid w:val="66FCBF4A"/>
    <w:rsid w:val="67039895"/>
    <w:rsid w:val="671A363D"/>
    <w:rsid w:val="67210446"/>
    <w:rsid w:val="672358A1"/>
    <w:rsid w:val="67279473"/>
    <w:rsid w:val="672BAC16"/>
    <w:rsid w:val="6732DBC1"/>
    <w:rsid w:val="6734752A"/>
    <w:rsid w:val="673A7132"/>
    <w:rsid w:val="6747A6CA"/>
    <w:rsid w:val="676C0FE5"/>
    <w:rsid w:val="676FEC0B"/>
    <w:rsid w:val="677CFCC0"/>
    <w:rsid w:val="678B9CEA"/>
    <w:rsid w:val="678C51AE"/>
    <w:rsid w:val="678E6CE8"/>
    <w:rsid w:val="67937A5A"/>
    <w:rsid w:val="67A6B7C7"/>
    <w:rsid w:val="67A8C09B"/>
    <w:rsid w:val="67B7A088"/>
    <w:rsid w:val="67B9C084"/>
    <w:rsid w:val="67CB9798"/>
    <w:rsid w:val="67CF0205"/>
    <w:rsid w:val="67CF08D7"/>
    <w:rsid w:val="67DA8CCA"/>
    <w:rsid w:val="67DDEEAA"/>
    <w:rsid w:val="67F746EA"/>
    <w:rsid w:val="67F81DCF"/>
    <w:rsid w:val="67FC4E58"/>
    <w:rsid w:val="680AE6A6"/>
    <w:rsid w:val="6815B3BE"/>
    <w:rsid w:val="681768B4"/>
    <w:rsid w:val="681E9AD6"/>
    <w:rsid w:val="68233809"/>
    <w:rsid w:val="68293065"/>
    <w:rsid w:val="6829A9A1"/>
    <w:rsid w:val="682A2D77"/>
    <w:rsid w:val="682B5FDD"/>
    <w:rsid w:val="683981CA"/>
    <w:rsid w:val="683A14FE"/>
    <w:rsid w:val="683C119B"/>
    <w:rsid w:val="683E5E71"/>
    <w:rsid w:val="684B6642"/>
    <w:rsid w:val="6852B1E5"/>
    <w:rsid w:val="6854B89B"/>
    <w:rsid w:val="6857AF49"/>
    <w:rsid w:val="685AC819"/>
    <w:rsid w:val="686A067D"/>
    <w:rsid w:val="6873D1F3"/>
    <w:rsid w:val="68809B3E"/>
    <w:rsid w:val="688D43EA"/>
    <w:rsid w:val="68AC6C10"/>
    <w:rsid w:val="68B3510E"/>
    <w:rsid w:val="68C0B301"/>
    <w:rsid w:val="68D99B86"/>
    <w:rsid w:val="68DA5FEA"/>
    <w:rsid w:val="68DF2D99"/>
    <w:rsid w:val="68E60064"/>
    <w:rsid w:val="68E908FF"/>
    <w:rsid w:val="68FADE2D"/>
    <w:rsid w:val="6900875B"/>
    <w:rsid w:val="690331C5"/>
    <w:rsid w:val="6903C365"/>
    <w:rsid w:val="6905E8AF"/>
    <w:rsid w:val="691239CE"/>
    <w:rsid w:val="6913E946"/>
    <w:rsid w:val="6922AAEF"/>
    <w:rsid w:val="6928BA50"/>
    <w:rsid w:val="69368B7C"/>
    <w:rsid w:val="69400F2E"/>
    <w:rsid w:val="694480FE"/>
    <w:rsid w:val="694A8D25"/>
    <w:rsid w:val="694BECEB"/>
    <w:rsid w:val="6952D1FA"/>
    <w:rsid w:val="695D97F7"/>
    <w:rsid w:val="69611306"/>
    <w:rsid w:val="696722D4"/>
    <w:rsid w:val="696A73D6"/>
    <w:rsid w:val="696CE04C"/>
    <w:rsid w:val="696FEED4"/>
    <w:rsid w:val="698641C1"/>
    <w:rsid w:val="69900783"/>
    <w:rsid w:val="699314C3"/>
    <w:rsid w:val="6993F741"/>
    <w:rsid w:val="699EE1BF"/>
    <w:rsid w:val="69A5E791"/>
    <w:rsid w:val="69B8636C"/>
    <w:rsid w:val="69BE6AB3"/>
    <w:rsid w:val="69C1F851"/>
    <w:rsid w:val="69C43BAE"/>
    <w:rsid w:val="69C8188F"/>
    <w:rsid w:val="69CFDE5E"/>
    <w:rsid w:val="69F1FCF9"/>
    <w:rsid w:val="6A0B516A"/>
    <w:rsid w:val="6A120860"/>
    <w:rsid w:val="6A1798C5"/>
    <w:rsid w:val="6A1976F3"/>
    <w:rsid w:val="6A2DACAD"/>
    <w:rsid w:val="6A316708"/>
    <w:rsid w:val="6A31EFF3"/>
    <w:rsid w:val="6A321673"/>
    <w:rsid w:val="6A3C9486"/>
    <w:rsid w:val="6A3E735E"/>
    <w:rsid w:val="6A49F96B"/>
    <w:rsid w:val="6A4BB85A"/>
    <w:rsid w:val="6A5A9697"/>
    <w:rsid w:val="6A5E0EE1"/>
    <w:rsid w:val="6A6B71E1"/>
    <w:rsid w:val="6A7F5220"/>
    <w:rsid w:val="6A81479A"/>
    <w:rsid w:val="6A879341"/>
    <w:rsid w:val="6A933004"/>
    <w:rsid w:val="6A93F749"/>
    <w:rsid w:val="6AA1AA0C"/>
    <w:rsid w:val="6AB58518"/>
    <w:rsid w:val="6ABB3727"/>
    <w:rsid w:val="6ACC96DE"/>
    <w:rsid w:val="6AD0CDE4"/>
    <w:rsid w:val="6AD12514"/>
    <w:rsid w:val="6AD48FE4"/>
    <w:rsid w:val="6AE56484"/>
    <w:rsid w:val="6AFE3BB9"/>
    <w:rsid w:val="6AFE7ADD"/>
    <w:rsid w:val="6B0A1C52"/>
    <w:rsid w:val="6B0A46E5"/>
    <w:rsid w:val="6B11B0EA"/>
    <w:rsid w:val="6B2781DE"/>
    <w:rsid w:val="6B3A45C6"/>
    <w:rsid w:val="6B3DBDC9"/>
    <w:rsid w:val="6B3ECD9B"/>
    <w:rsid w:val="6B3F2607"/>
    <w:rsid w:val="6B3FD585"/>
    <w:rsid w:val="6B40A92F"/>
    <w:rsid w:val="6B420166"/>
    <w:rsid w:val="6B441FDA"/>
    <w:rsid w:val="6B4898BF"/>
    <w:rsid w:val="6B48FFC7"/>
    <w:rsid w:val="6B4DE822"/>
    <w:rsid w:val="6B651BE0"/>
    <w:rsid w:val="6B78498C"/>
    <w:rsid w:val="6B7BCF53"/>
    <w:rsid w:val="6B7EF725"/>
    <w:rsid w:val="6B8B6633"/>
    <w:rsid w:val="6B944722"/>
    <w:rsid w:val="6B981606"/>
    <w:rsid w:val="6B9E360D"/>
    <w:rsid w:val="6BA2894E"/>
    <w:rsid w:val="6BA577AB"/>
    <w:rsid w:val="6BA8C78F"/>
    <w:rsid w:val="6BB0EFC8"/>
    <w:rsid w:val="6BB3DC67"/>
    <w:rsid w:val="6BB969DF"/>
    <w:rsid w:val="6BC3A6DA"/>
    <w:rsid w:val="6BCB2763"/>
    <w:rsid w:val="6BD511B0"/>
    <w:rsid w:val="6BDB27AC"/>
    <w:rsid w:val="6BE06880"/>
    <w:rsid w:val="6BED9D8A"/>
    <w:rsid w:val="6BF57BF2"/>
    <w:rsid w:val="6C050DA0"/>
    <w:rsid w:val="6C0D794A"/>
    <w:rsid w:val="6C1F4E98"/>
    <w:rsid w:val="6C1F8B37"/>
    <w:rsid w:val="6C28B1FE"/>
    <w:rsid w:val="6C30F3BB"/>
    <w:rsid w:val="6C4AD700"/>
    <w:rsid w:val="6C4B9E4C"/>
    <w:rsid w:val="6C50A15C"/>
    <w:rsid w:val="6C55D01C"/>
    <w:rsid w:val="6C599073"/>
    <w:rsid w:val="6C6531BC"/>
    <w:rsid w:val="6C666452"/>
    <w:rsid w:val="6C6764EA"/>
    <w:rsid w:val="6C7136BC"/>
    <w:rsid w:val="6C74A518"/>
    <w:rsid w:val="6C7D279A"/>
    <w:rsid w:val="6C809474"/>
    <w:rsid w:val="6C876094"/>
    <w:rsid w:val="6C88E25A"/>
    <w:rsid w:val="6C8C75DB"/>
    <w:rsid w:val="6C947271"/>
    <w:rsid w:val="6C9A9143"/>
    <w:rsid w:val="6C9CB5C1"/>
    <w:rsid w:val="6C9F001C"/>
    <w:rsid w:val="6CA60B93"/>
    <w:rsid w:val="6CB06AD0"/>
    <w:rsid w:val="6CB30BE0"/>
    <w:rsid w:val="6CB690EC"/>
    <w:rsid w:val="6CC28FB6"/>
    <w:rsid w:val="6CCBC043"/>
    <w:rsid w:val="6CDE7BBC"/>
    <w:rsid w:val="6CEE3C26"/>
    <w:rsid w:val="6CF3E7D0"/>
    <w:rsid w:val="6CF55282"/>
    <w:rsid w:val="6CF65C53"/>
    <w:rsid w:val="6CF7E6D4"/>
    <w:rsid w:val="6D002528"/>
    <w:rsid w:val="6D217FA4"/>
    <w:rsid w:val="6D303354"/>
    <w:rsid w:val="6D33DCB9"/>
    <w:rsid w:val="6D344C3D"/>
    <w:rsid w:val="6D50B07D"/>
    <w:rsid w:val="6D52F736"/>
    <w:rsid w:val="6D55A739"/>
    <w:rsid w:val="6D6B0E1E"/>
    <w:rsid w:val="6D7555C7"/>
    <w:rsid w:val="6D85F525"/>
    <w:rsid w:val="6D8986C1"/>
    <w:rsid w:val="6D8FC812"/>
    <w:rsid w:val="6D94D157"/>
    <w:rsid w:val="6D9AC1D2"/>
    <w:rsid w:val="6DABC851"/>
    <w:rsid w:val="6DC00A0C"/>
    <w:rsid w:val="6DC1A92D"/>
    <w:rsid w:val="6DCF1634"/>
    <w:rsid w:val="6DD442DB"/>
    <w:rsid w:val="6DDA621B"/>
    <w:rsid w:val="6DDE2709"/>
    <w:rsid w:val="6DE5BFB7"/>
    <w:rsid w:val="6DE60084"/>
    <w:rsid w:val="6DE63C86"/>
    <w:rsid w:val="6DF292FB"/>
    <w:rsid w:val="6DF432E3"/>
    <w:rsid w:val="6E01C57D"/>
    <w:rsid w:val="6E181A82"/>
    <w:rsid w:val="6E1856E2"/>
    <w:rsid w:val="6E2EA870"/>
    <w:rsid w:val="6E4408D5"/>
    <w:rsid w:val="6E45C2D8"/>
    <w:rsid w:val="6E5052ED"/>
    <w:rsid w:val="6E524D13"/>
    <w:rsid w:val="6E5ACF45"/>
    <w:rsid w:val="6E64F92A"/>
    <w:rsid w:val="6E67828F"/>
    <w:rsid w:val="6E71B488"/>
    <w:rsid w:val="6E733800"/>
    <w:rsid w:val="6E7D3D2B"/>
    <w:rsid w:val="6E7D3D73"/>
    <w:rsid w:val="6E9AC3FA"/>
    <w:rsid w:val="6EA2339E"/>
    <w:rsid w:val="6EA3424A"/>
    <w:rsid w:val="6EA7E07F"/>
    <w:rsid w:val="6EB93210"/>
    <w:rsid w:val="6EBCF8EF"/>
    <w:rsid w:val="6EDB16A0"/>
    <w:rsid w:val="6EE56240"/>
    <w:rsid w:val="6EF9A9D5"/>
    <w:rsid w:val="6EFBA90F"/>
    <w:rsid w:val="6F083F36"/>
    <w:rsid w:val="6F0C3E8B"/>
    <w:rsid w:val="6F10CCE9"/>
    <w:rsid w:val="6F189418"/>
    <w:rsid w:val="6F2B8CCD"/>
    <w:rsid w:val="6F4F725F"/>
    <w:rsid w:val="6F5A3F57"/>
    <w:rsid w:val="6F76781A"/>
    <w:rsid w:val="6F800930"/>
    <w:rsid w:val="6FA9D158"/>
    <w:rsid w:val="6FC263B2"/>
    <w:rsid w:val="6FC6698A"/>
    <w:rsid w:val="6FDFE27F"/>
    <w:rsid w:val="6FEE8E57"/>
    <w:rsid w:val="70063716"/>
    <w:rsid w:val="7016721B"/>
    <w:rsid w:val="7017F475"/>
    <w:rsid w:val="701978E4"/>
    <w:rsid w:val="701F9DBA"/>
    <w:rsid w:val="703279AB"/>
    <w:rsid w:val="70358ADF"/>
    <w:rsid w:val="7036357A"/>
    <w:rsid w:val="704A62F7"/>
    <w:rsid w:val="704C8334"/>
    <w:rsid w:val="705B735B"/>
    <w:rsid w:val="705FD31B"/>
    <w:rsid w:val="706214FC"/>
    <w:rsid w:val="706A2758"/>
    <w:rsid w:val="706A6ECA"/>
    <w:rsid w:val="7071C91A"/>
    <w:rsid w:val="7086CB0C"/>
    <w:rsid w:val="708B34A6"/>
    <w:rsid w:val="70BEB578"/>
    <w:rsid w:val="70C943C6"/>
    <w:rsid w:val="70D5E64E"/>
    <w:rsid w:val="70E4FD74"/>
    <w:rsid w:val="70EEC6F7"/>
    <w:rsid w:val="70EF8F98"/>
    <w:rsid w:val="70F0873E"/>
    <w:rsid w:val="70F11EF8"/>
    <w:rsid w:val="70F2C1E7"/>
    <w:rsid w:val="70F87FE7"/>
    <w:rsid w:val="7111D2B7"/>
    <w:rsid w:val="7114B0E1"/>
    <w:rsid w:val="711709CF"/>
    <w:rsid w:val="711A0A38"/>
    <w:rsid w:val="711E7FA5"/>
    <w:rsid w:val="711FB2C2"/>
    <w:rsid w:val="71259CA5"/>
    <w:rsid w:val="713F3511"/>
    <w:rsid w:val="7140D5B1"/>
    <w:rsid w:val="714DAFC6"/>
    <w:rsid w:val="71705EB1"/>
    <w:rsid w:val="717B6238"/>
    <w:rsid w:val="717C0A15"/>
    <w:rsid w:val="7182BF36"/>
    <w:rsid w:val="7183869C"/>
    <w:rsid w:val="71884532"/>
    <w:rsid w:val="718CFA6E"/>
    <w:rsid w:val="7195F583"/>
    <w:rsid w:val="71987402"/>
    <w:rsid w:val="7199FD95"/>
    <w:rsid w:val="719F5F53"/>
    <w:rsid w:val="71A824C0"/>
    <w:rsid w:val="71AB0652"/>
    <w:rsid w:val="71AC03FF"/>
    <w:rsid w:val="71AD730D"/>
    <w:rsid w:val="71BA530F"/>
    <w:rsid w:val="71CAAF13"/>
    <w:rsid w:val="71D6F99F"/>
    <w:rsid w:val="71E25C72"/>
    <w:rsid w:val="71E2DDCA"/>
    <w:rsid w:val="71E43EE3"/>
    <w:rsid w:val="71F75B43"/>
    <w:rsid w:val="721876D3"/>
    <w:rsid w:val="72352018"/>
    <w:rsid w:val="72378B78"/>
    <w:rsid w:val="723BA29C"/>
    <w:rsid w:val="724AFA9F"/>
    <w:rsid w:val="72514FC0"/>
    <w:rsid w:val="72537EEE"/>
    <w:rsid w:val="725B3DA6"/>
    <w:rsid w:val="725FFF93"/>
    <w:rsid w:val="7261D043"/>
    <w:rsid w:val="726726E8"/>
    <w:rsid w:val="72711FAC"/>
    <w:rsid w:val="7276F8FE"/>
    <w:rsid w:val="727D7C76"/>
    <w:rsid w:val="727DC15A"/>
    <w:rsid w:val="727ED035"/>
    <w:rsid w:val="728A874F"/>
    <w:rsid w:val="728D8BA7"/>
    <w:rsid w:val="728F48BE"/>
    <w:rsid w:val="729278EA"/>
    <w:rsid w:val="72982EDA"/>
    <w:rsid w:val="72A097D1"/>
    <w:rsid w:val="72A1CF35"/>
    <w:rsid w:val="72A2EF09"/>
    <w:rsid w:val="72AE5E3E"/>
    <w:rsid w:val="72BB1477"/>
    <w:rsid w:val="72BF6FBD"/>
    <w:rsid w:val="72C484E8"/>
    <w:rsid w:val="72CF2BD9"/>
    <w:rsid w:val="72D5B4A3"/>
    <w:rsid w:val="72DB18CE"/>
    <w:rsid w:val="72DCBBC5"/>
    <w:rsid w:val="72DE08AD"/>
    <w:rsid w:val="72E0BC6E"/>
    <w:rsid w:val="72F312CC"/>
    <w:rsid w:val="73085050"/>
    <w:rsid w:val="731F294A"/>
    <w:rsid w:val="7323A4AB"/>
    <w:rsid w:val="732CF859"/>
    <w:rsid w:val="7356BD1A"/>
    <w:rsid w:val="735D2992"/>
    <w:rsid w:val="7380B697"/>
    <w:rsid w:val="738CF897"/>
    <w:rsid w:val="739B3209"/>
    <w:rsid w:val="73A3A9BF"/>
    <w:rsid w:val="73AB8A42"/>
    <w:rsid w:val="73B2E10D"/>
    <w:rsid w:val="73BFA8F0"/>
    <w:rsid w:val="73C7F655"/>
    <w:rsid w:val="73CE9F76"/>
    <w:rsid w:val="73E9CBED"/>
    <w:rsid w:val="73ED893C"/>
    <w:rsid w:val="73FC729C"/>
    <w:rsid w:val="7421021B"/>
    <w:rsid w:val="7424F764"/>
    <w:rsid w:val="742C44F8"/>
    <w:rsid w:val="7430EB0C"/>
    <w:rsid w:val="7432F3BD"/>
    <w:rsid w:val="7434FF11"/>
    <w:rsid w:val="7455E9E5"/>
    <w:rsid w:val="7458AC70"/>
    <w:rsid w:val="745EDD12"/>
    <w:rsid w:val="7462A811"/>
    <w:rsid w:val="7467B6AE"/>
    <w:rsid w:val="746EFBB2"/>
    <w:rsid w:val="747536E2"/>
    <w:rsid w:val="747C07F3"/>
    <w:rsid w:val="7480243D"/>
    <w:rsid w:val="74A69AAF"/>
    <w:rsid w:val="74AC28B3"/>
    <w:rsid w:val="74AEB4C0"/>
    <w:rsid w:val="74B7610E"/>
    <w:rsid w:val="74CB000F"/>
    <w:rsid w:val="74D628EC"/>
    <w:rsid w:val="74E34796"/>
    <w:rsid w:val="74E483E5"/>
    <w:rsid w:val="74EB295B"/>
    <w:rsid w:val="74EB3E35"/>
    <w:rsid w:val="750C7390"/>
    <w:rsid w:val="7521E8E7"/>
    <w:rsid w:val="75276FCC"/>
    <w:rsid w:val="75321FFA"/>
    <w:rsid w:val="7533E2DA"/>
    <w:rsid w:val="75525872"/>
    <w:rsid w:val="7557425F"/>
    <w:rsid w:val="755A0D41"/>
    <w:rsid w:val="755AAB4E"/>
    <w:rsid w:val="7564EF44"/>
    <w:rsid w:val="756A35F8"/>
    <w:rsid w:val="756FCDA8"/>
    <w:rsid w:val="75713FF0"/>
    <w:rsid w:val="7578B029"/>
    <w:rsid w:val="758A6724"/>
    <w:rsid w:val="758C3F04"/>
    <w:rsid w:val="75A55D43"/>
    <w:rsid w:val="75B89491"/>
    <w:rsid w:val="75C12C1B"/>
    <w:rsid w:val="75C50235"/>
    <w:rsid w:val="75C5F62D"/>
    <w:rsid w:val="75CD70A6"/>
    <w:rsid w:val="75D2F527"/>
    <w:rsid w:val="75D349D5"/>
    <w:rsid w:val="75DE4D9C"/>
    <w:rsid w:val="75E4843C"/>
    <w:rsid w:val="75F543AA"/>
    <w:rsid w:val="760A644F"/>
    <w:rsid w:val="7619AC66"/>
    <w:rsid w:val="761A6488"/>
    <w:rsid w:val="761D9FC9"/>
    <w:rsid w:val="76305CB3"/>
    <w:rsid w:val="76315627"/>
    <w:rsid w:val="763A9CE6"/>
    <w:rsid w:val="764C761F"/>
    <w:rsid w:val="7662BC9B"/>
    <w:rsid w:val="7663EB19"/>
    <w:rsid w:val="76680698"/>
    <w:rsid w:val="7679E243"/>
    <w:rsid w:val="767ADE3E"/>
    <w:rsid w:val="7681D355"/>
    <w:rsid w:val="768A513D"/>
    <w:rsid w:val="769391C3"/>
    <w:rsid w:val="76A38667"/>
    <w:rsid w:val="76AF7C82"/>
    <w:rsid w:val="76BB07B6"/>
    <w:rsid w:val="76CDD9CA"/>
    <w:rsid w:val="76E0D996"/>
    <w:rsid w:val="76FE3CD0"/>
    <w:rsid w:val="771726D1"/>
    <w:rsid w:val="772CF74F"/>
    <w:rsid w:val="77311BFC"/>
    <w:rsid w:val="774D924C"/>
    <w:rsid w:val="77502C88"/>
    <w:rsid w:val="7751C4BF"/>
    <w:rsid w:val="7753FCA6"/>
    <w:rsid w:val="775A6000"/>
    <w:rsid w:val="775C2B90"/>
    <w:rsid w:val="77618EF2"/>
    <w:rsid w:val="77667CB2"/>
    <w:rsid w:val="776BA256"/>
    <w:rsid w:val="776CA417"/>
    <w:rsid w:val="7775F9FF"/>
    <w:rsid w:val="777BB967"/>
    <w:rsid w:val="7783DF70"/>
    <w:rsid w:val="77847721"/>
    <w:rsid w:val="77889F27"/>
    <w:rsid w:val="778E0F4F"/>
    <w:rsid w:val="7796ECC5"/>
    <w:rsid w:val="77980BBF"/>
    <w:rsid w:val="779BDCD8"/>
    <w:rsid w:val="779CE823"/>
    <w:rsid w:val="779E0F46"/>
    <w:rsid w:val="77A5BDB0"/>
    <w:rsid w:val="77ABC0E0"/>
    <w:rsid w:val="77AD72EF"/>
    <w:rsid w:val="77C16AB8"/>
    <w:rsid w:val="77CB3370"/>
    <w:rsid w:val="77CB35C8"/>
    <w:rsid w:val="77CD6A80"/>
    <w:rsid w:val="77CFB073"/>
    <w:rsid w:val="77CFCF8E"/>
    <w:rsid w:val="77E06915"/>
    <w:rsid w:val="77F98501"/>
    <w:rsid w:val="78006B5B"/>
    <w:rsid w:val="780A1987"/>
    <w:rsid w:val="780ACCB8"/>
    <w:rsid w:val="781257C5"/>
    <w:rsid w:val="783A6072"/>
    <w:rsid w:val="783B5E8C"/>
    <w:rsid w:val="78430A39"/>
    <w:rsid w:val="78515267"/>
    <w:rsid w:val="78534973"/>
    <w:rsid w:val="78550B74"/>
    <w:rsid w:val="78666DFD"/>
    <w:rsid w:val="786C01F1"/>
    <w:rsid w:val="7870E1D9"/>
    <w:rsid w:val="787A13E8"/>
    <w:rsid w:val="78810261"/>
    <w:rsid w:val="7881452D"/>
    <w:rsid w:val="7882A845"/>
    <w:rsid w:val="78A2EF52"/>
    <w:rsid w:val="78A921AC"/>
    <w:rsid w:val="78ACFAC8"/>
    <w:rsid w:val="78B35743"/>
    <w:rsid w:val="78C551F4"/>
    <w:rsid w:val="78DDBB13"/>
    <w:rsid w:val="78EA234E"/>
    <w:rsid w:val="78F0B5E2"/>
    <w:rsid w:val="78FE9B07"/>
    <w:rsid w:val="79088E0D"/>
    <w:rsid w:val="791E4F11"/>
    <w:rsid w:val="7935D571"/>
    <w:rsid w:val="79398F51"/>
    <w:rsid w:val="793EF95F"/>
    <w:rsid w:val="79416F4E"/>
    <w:rsid w:val="795BC466"/>
    <w:rsid w:val="795DB7E3"/>
    <w:rsid w:val="7963849E"/>
    <w:rsid w:val="7988E3DC"/>
    <w:rsid w:val="798AB972"/>
    <w:rsid w:val="798B5BA5"/>
    <w:rsid w:val="79921821"/>
    <w:rsid w:val="799344E7"/>
    <w:rsid w:val="799674CA"/>
    <w:rsid w:val="799A299A"/>
    <w:rsid w:val="799CEA24"/>
    <w:rsid w:val="79A2263B"/>
    <w:rsid w:val="79A30199"/>
    <w:rsid w:val="79AF9AC6"/>
    <w:rsid w:val="79B37125"/>
    <w:rsid w:val="79B4C899"/>
    <w:rsid w:val="79B638CE"/>
    <w:rsid w:val="79C2A161"/>
    <w:rsid w:val="79C5B67B"/>
    <w:rsid w:val="79C6EE19"/>
    <w:rsid w:val="79D381A0"/>
    <w:rsid w:val="79DEDC60"/>
    <w:rsid w:val="79E75BDF"/>
    <w:rsid w:val="7A06DC28"/>
    <w:rsid w:val="7A151F5A"/>
    <w:rsid w:val="7A17F6C3"/>
    <w:rsid w:val="7A372867"/>
    <w:rsid w:val="7A3DD993"/>
    <w:rsid w:val="7A3F2772"/>
    <w:rsid w:val="7A4712C3"/>
    <w:rsid w:val="7A476FCE"/>
    <w:rsid w:val="7A5BE471"/>
    <w:rsid w:val="7A6A1E5A"/>
    <w:rsid w:val="7A745E3E"/>
    <w:rsid w:val="7A7534DC"/>
    <w:rsid w:val="7A7C431F"/>
    <w:rsid w:val="7A7F553D"/>
    <w:rsid w:val="7A7FEE19"/>
    <w:rsid w:val="7A878BEA"/>
    <w:rsid w:val="7AC0740E"/>
    <w:rsid w:val="7AC09F0E"/>
    <w:rsid w:val="7AC65A3B"/>
    <w:rsid w:val="7ACD06C6"/>
    <w:rsid w:val="7ACD2CA6"/>
    <w:rsid w:val="7ADCB8FF"/>
    <w:rsid w:val="7AE38D4F"/>
    <w:rsid w:val="7AE6C9A2"/>
    <w:rsid w:val="7AF427A4"/>
    <w:rsid w:val="7AF5D4B0"/>
    <w:rsid w:val="7B057A70"/>
    <w:rsid w:val="7B0AD203"/>
    <w:rsid w:val="7B116A28"/>
    <w:rsid w:val="7B19AC9E"/>
    <w:rsid w:val="7B23856F"/>
    <w:rsid w:val="7B259475"/>
    <w:rsid w:val="7B28D765"/>
    <w:rsid w:val="7B2F231A"/>
    <w:rsid w:val="7B333988"/>
    <w:rsid w:val="7B33C245"/>
    <w:rsid w:val="7B3D6A22"/>
    <w:rsid w:val="7B4BC499"/>
    <w:rsid w:val="7B5D547A"/>
    <w:rsid w:val="7B71676C"/>
    <w:rsid w:val="7B75E925"/>
    <w:rsid w:val="7B771791"/>
    <w:rsid w:val="7B7BF457"/>
    <w:rsid w:val="7B94AF83"/>
    <w:rsid w:val="7BAE784F"/>
    <w:rsid w:val="7BC7B331"/>
    <w:rsid w:val="7BDEFDFB"/>
    <w:rsid w:val="7BE36995"/>
    <w:rsid w:val="7BEEAAA2"/>
    <w:rsid w:val="7BEF93F9"/>
    <w:rsid w:val="7BF4F684"/>
    <w:rsid w:val="7BFA7104"/>
    <w:rsid w:val="7BFB19F9"/>
    <w:rsid w:val="7C00E45D"/>
    <w:rsid w:val="7C0BA005"/>
    <w:rsid w:val="7C0DE897"/>
    <w:rsid w:val="7C183CB3"/>
    <w:rsid w:val="7C46E1EE"/>
    <w:rsid w:val="7C51334A"/>
    <w:rsid w:val="7C60366B"/>
    <w:rsid w:val="7C74B26E"/>
    <w:rsid w:val="7C90B03F"/>
    <w:rsid w:val="7C99C771"/>
    <w:rsid w:val="7C9B26F2"/>
    <w:rsid w:val="7CA301F3"/>
    <w:rsid w:val="7CB9DBE5"/>
    <w:rsid w:val="7CBA4698"/>
    <w:rsid w:val="7CBA8B82"/>
    <w:rsid w:val="7CBC59A1"/>
    <w:rsid w:val="7CC0041E"/>
    <w:rsid w:val="7CC3317C"/>
    <w:rsid w:val="7CC627DF"/>
    <w:rsid w:val="7CE06EA6"/>
    <w:rsid w:val="7CED1652"/>
    <w:rsid w:val="7CEE48DF"/>
    <w:rsid w:val="7D05CFBC"/>
    <w:rsid w:val="7D0FAC20"/>
    <w:rsid w:val="7D10EFEC"/>
    <w:rsid w:val="7D114A1F"/>
    <w:rsid w:val="7D13BFD8"/>
    <w:rsid w:val="7D164E2F"/>
    <w:rsid w:val="7D1A0D47"/>
    <w:rsid w:val="7D1E5228"/>
    <w:rsid w:val="7D32D964"/>
    <w:rsid w:val="7D34DAFE"/>
    <w:rsid w:val="7D38BC8F"/>
    <w:rsid w:val="7D55A292"/>
    <w:rsid w:val="7D608BAC"/>
    <w:rsid w:val="7D6CD0ED"/>
    <w:rsid w:val="7D6F2C23"/>
    <w:rsid w:val="7D6F4EB3"/>
    <w:rsid w:val="7D73A5FC"/>
    <w:rsid w:val="7D78A061"/>
    <w:rsid w:val="7D833927"/>
    <w:rsid w:val="7D8B6FB8"/>
    <w:rsid w:val="7D8D3874"/>
    <w:rsid w:val="7D8E5313"/>
    <w:rsid w:val="7D96FF78"/>
    <w:rsid w:val="7DA5B5D6"/>
    <w:rsid w:val="7DB2528A"/>
    <w:rsid w:val="7DB6D073"/>
    <w:rsid w:val="7DBCAA8C"/>
    <w:rsid w:val="7DBD527E"/>
    <w:rsid w:val="7DD0420A"/>
    <w:rsid w:val="7DD05A8B"/>
    <w:rsid w:val="7DDAE56A"/>
    <w:rsid w:val="7DDC54F6"/>
    <w:rsid w:val="7DE4D0BC"/>
    <w:rsid w:val="7DEBDECA"/>
    <w:rsid w:val="7DF1D6F2"/>
    <w:rsid w:val="7E09EBE6"/>
    <w:rsid w:val="7E0EB6ED"/>
    <w:rsid w:val="7E132E2A"/>
    <w:rsid w:val="7E2E805D"/>
    <w:rsid w:val="7E355EDA"/>
    <w:rsid w:val="7E357DCC"/>
    <w:rsid w:val="7E39EFB5"/>
    <w:rsid w:val="7E3D50C6"/>
    <w:rsid w:val="7E3F0028"/>
    <w:rsid w:val="7E441952"/>
    <w:rsid w:val="7E456882"/>
    <w:rsid w:val="7E48981C"/>
    <w:rsid w:val="7E553DBF"/>
    <w:rsid w:val="7E597422"/>
    <w:rsid w:val="7E631F21"/>
    <w:rsid w:val="7E76ACC5"/>
    <w:rsid w:val="7E79E33A"/>
    <w:rsid w:val="7E7F255B"/>
    <w:rsid w:val="7E8041C0"/>
    <w:rsid w:val="7E8D3B62"/>
    <w:rsid w:val="7E8E1948"/>
    <w:rsid w:val="7EA319A5"/>
    <w:rsid w:val="7EA84EDE"/>
    <w:rsid w:val="7EB7DAE1"/>
    <w:rsid w:val="7EB965F8"/>
    <w:rsid w:val="7EBABE35"/>
    <w:rsid w:val="7EBBBE9E"/>
    <w:rsid w:val="7EC2AA94"/>
    <w:rsid w:val="7EC4B95D"/>
    <w:rsid w:val="7ECCFED1"/>
    <w:rsid w:val="7EDBE766"/>
    <w:rsid w:val="7EE3414B"/>
    <w:rsid w:val="7EEB4486"/>
    <w:rsid w:val="7EFBA06C"/>
    <w:rsid w:val="7F019E78"/>
    <w:rsid w:val="7F1BF63A"/>
    <w:rsid w:val="7F354F89"/>
    <w:rsid w:val="7F3758F1"/>
    <w:rsid w:val="7F4E7208"/>
    <w:rsid w:val="7F5C7696"/>
    <w:rsid w:val="7F640223"/>
    <w:rsid w:val="7F6A6E54"/>
    <w:rsid w:val="7F6D51FD"/>
    <w:rsid w:val="7F79440F"/>
    <w:rsid w:val="7F7B7CC6"/>
    <w:rsid w:val="7F898A83"/>
    <w:rsid w:val="7F8C2A7F"/>
    <w:rsid w:val="7F98B2F8"/>
    <w:rsid w:val="7F9A6DA6"/>
    <w:rsid w:val="7FA2326F"/>
    <w:rsid w:val="7FB6E69D"/>
    <w:rsid w:val="7FC3A54F"/>
    <w:rsid w:val="7FE0E513"/>
    <w:rsid w:val="7FE9060F"/>
    <w:rsid w:val="7FEFFFF1"/>
    <w:rsid w:val="7FF1D0D5"/>
    <w:rsid w:val="7FF23F70"/>
    <w:rsid w:val="7FF33906"/>
    <w:rsid w:val="7FF5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5709"/>
  <w15:chartTrackingRefBased/>
  <w15:docId w15:val="{3EF647A3-6017-4FED-B1C3-22C5AC19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62383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B109B4"/>
    <w:pPr>
      <w:spacing w:after="100" w:line="259" w:lineRule="auto"/>
      <w:ind w:left="216"/>
    </w:pPr>
    <w:rPr>
      <w:rFonts w:cs="Times New Roman"/>
      <w:sz w:val="22"/>
      <w:szCs w:val="22"/>
      <w:lang w:eastAsia="en-US"/>
    </w:rPr>
  </w:style>
  <w:style w:type="paragraph" w:styleId="TOC1">
    <w:name w:val="toc 1"/>
    <w:basedOn w:val="Normal"/>
    <w:next w:val="Normal"/>
    <w:autoRedefine/>
    <w:uiPriority w:val="39"/>
    <w:unhideWhenUsed/>
    <w:rsid w:val="00623837"/>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623837"/>
    <w:pPr>
      <w:spacing w:after="100" w:line="259" w:lineRule="auto"/>
      <w:ind w:left="440"/>
    </w:pPr>
    <w:rPr>
      <w:rFonts w:cs="Times New Roman"/>
      <w:sz w:val="22"/>
      <w:szCs w:val="22"/>
      <w:lang w:eastAsia="en-US"/>
    </w:rPr>
  </w:style>
  <w:style w:type="character" w:styleId="FollowedHyperlink">
    <w:name w:val="FollowedHyperlink"/>
    <w:basedOn w:val="DefaultParagraphFont"/>
    <w:uiPriority w:val="99"/>
    <w:semiHidden/>
    <w:unhideWhenUsed/>
    <w:rsid w:val="00A02828"/>
    <w:rPr>
      <w:color w:val="96607D" w:themeColor="followedHyperlink"/>
      <w:u w:val="single"/>
    </w:rPr>
  </w:style>
  <w:style w:type="character" w:styleId="CommentReference">
    <w:name w:val="annotation reference"/>
    <w:basedOn w:val="DefaultParagraphFont"/>
    <w:uiPriority w:val="99"/>
    <w:semiHidden/>
    <w:unhideWhenUsed/>
    <w:rsid w:val="008142B3"/>
    <w:rPr>
      <w:sz w:val="16"/>
      <w:szCs w:val="16"/>
    </w:rPr>
  </w:style>
  <w:style w:type="paragraph" w:styleId="CommentText">
    <w:name w:val="annotation text"/>
    <w:basedOn w:val="Normal"/>
    <w:link w:val="CommentTextChar"/>
    <w:uiPriority w:val="99"/>
    <w:unhideWhenUsed/>
    <w:rsid w:val="008142B3"/>
    <w:pPr>
      <w:spacing w:line="240" w:lineRule="auto"/>
    </w:pPr>
    <w:rPr>
      <w:sz w:val="20"/>
      <w:szCs w:val="20"/>
    </w:rPr>
  </w:style>
  <w:style w:type="character" w:customStyle="1" w:styleId="CommentTextChar">
    <w:name w:val="Comment Text Char"/>
    <w:basedOn w:val="DefaultParagraphFont"/>
    <w:link w:val="CommentText"/>
    <w:uiPriority w:val="99"/>
    <w:rsid w:val="008142B3"/>
    <w:rPr>
      <w:sz w:val="20"/>
      <w:szCs w:val="20"/>
    </w:rPr>
  </w:style>
  <w:style w:type="paragraph" w:styleId="CommentSubject">
    <w:name w:val="annotation subject"/>
    <w:basedOn w:val="CommentText"/>
    <w:next w:val="CommentText"/>
    <w:link w:val="CommentSubjectChar"/>
    <w:uiPriority w:val="99"/>
    <w:semiHidden/>
    <w:unhideWhenUsed/>
    <w:rsid w:val="008142B3"/>
    <w:rPr>
      <w:b/>
      <w:bCs/>
    </w:rPr>
  </w:style>
  <w:style w:type="character" w:customStyle="1" w:styleId="CommentSubjectChar">
    <w:name w:val="Comment Subject Char"/>
    <w:basedOn w:val="CommentTextChar"/>
    <w:link w:val="CommentSubject"/>
    <w:uiPriority w:val="99"/>
    <w:semiHidden/>
    <w:rsid w:val="008142B3"/>
    <w:rPr>
      <w:b/>
      <w:bCs/>
      <w:sz w:val="20"/>
      <w:szCs w:val="20"/>
    </w:rPr>
  </w:style>
  <w:style w:type="paragraph" w:styleId="Revision">
    <w:name w:val="Revision"/>
    <w:hidden/>
    <w:uiPriority w:val="99"/>
    <w:semiHidden/>
    <w:rsid w:val="000554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4239">
      <w:bodyDiv w:val="1"/>
      <w:marLeft w:val="0"/>
      <w:marRight w:val="0"/>
      <w:marTop w:val="0"/>
      <w:marBottom w:val="0"/>
      <w:divBdr>
        <w:top w:val="none" w:sz="0" w:space="0" w:color="auto"/>
        <w:left w:val="none" w:sz="0" w:space="0" w:color="auto"/>
        <w:bottom w:val="none" w:sz="0" w:space="0" w:color="auto"/>
        <w:right w:val="none" w:sz="0" w:space="0" w:color="auto"/>
      </w:divBdr>
    </w:div>
    <w:div w:id="267928589">
      <w:bodyDiv w:val="1"/>
      <w:marLeft w:val="0"/>
      <w:marRight w:val="0"/>
      <w:marTop w:val="0"/>
      <w:marBottom w:val="0"/>
      <w:divBdr>
        <w:top w:val="none" w:sz="0" w:space="0" w:color="auto"/>
        <w:left w:val="none" w:sz="0" w:space="0" w:color="auto"/>
        <w:bottom w:val="none" w:sz="0" w:space="0" w:color="auto"/>
        <w:right w:val="none" w:sz="0" w:space="0" w:color="auto"/>
      </w:divBdr>
    </w:div>
    <w:div w:id="274531135">
      <w:bodyDiv w:val="1"/>
      <w:marLeft w:val="0"/>
      <w:marRight w:val="0"/>
      <w:marTop w:val="0"/>
      <w:marBottom w:val="0"/>
      <w:divBdr>
        <w:top w:val="none" w:sz="0" w:space="0" w:color="auto"/>
        <w:left w:val="none" w:sz="0" w:space="0" w:color="auto"/>
        <w:bottom w:val="none" w:sz="0" w:space="0" w:color="auto"/>
        <w:right w:val="none" w:sz="0" w:space="0" w:color="auto"/>
      </w:divBdr>
      <w:divsChild>
        <w:div w:id="1794136261">
          <w:marLeft w:val="0"/>
          <w:marRight w:val="0"/>
          <w:marTop w:val="0"/>
          <w:marBottom w:val="0"/>
          <w:divBdr>
            <w:top w:val="none" w:sz="0" w:space="0" w:color="auto"/>
            <w:left w:val="none" w:sz="0" w:space="0" w:color="auto"/>
            <w:bottom w:val="none" w:sz="0" w:space="0" w:color="auto"/>
            <w:right w:val="none" w:sz="0" w:space="0" w:color="auto"/>
          </w:divBdr>
          <w:divsChild>
            <w:div w:id="5555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189">
      <w:bodyDiv w:val="1"/>
      <w:marLeft w:val="0"/>
      <w:marRight w:val="0"/>
      <w:marTop w:val="0"/>
      <w:marBottom w:val="0"/>
      <w:divBdr>
        <w:top w:val="none" w:sz="0" w:space="0" w:color="auto"/>
        <w:left w:val="none" w:sz="0" w:space="0" w:color="auto"/>
        <w:bottom w:val="none" w:sz="0" w:space="0" w:color="auto"/>
        <w:right w:val="none" w:sz="0" w:space="0" w:color="auto"/>
      </w:divBdr>
    </w:div>
    <w:div w:id="711467254">
      <w:bodyDiv w:val="1"/>
      <w:marLeft w:val="0"/>
      <w:marRight w:val="0"/>
      <w:marTop w:val="0"/>
      <w:marBottom w:val="0"/>
      <w:divBdr>
        <w:top w:val="none" w:sz="0" w:space="0" w:color="auto"/>
        <w:left w:val="none" w:sz="0" w:space="0" w:color="auto"/>
        <w:bottom w:val="none" w:sz="0" w:space="0" w:color="auto"/>
        <w:right w:val="none" w:sz="0" w:space="0" w:color="auto"/>
      </w:divBdr>
      <w:divsChild>
        <w:div w:id="1348172883">
          <w:marLeft w:val="0"/>
          <w:marRight w:val="0"/>
          <w:marTop w:val="0"/>
          <w:marBottom w:val="0"/>
          <w:divBdr>
            <w:top w:val="none" w:sz="0" w:space="0" w:color="auto"/>
            <w:left w:val="none" w:sz="0" w:space="0" w:color="auto"/>
            <w:bottom w:val="none" w:sz="0" w:space="0" w:color="auto"/>
            <w:right w:val="none" w:sz="0" w:space="0" w:color="auto"/>
          </w:divBdr>
          <w:divsChild>
            <w:div w:id="16567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979">
      <w:bodyDiv w:val="1"/>
      <w:marLeft w:val="0"/>
      <w:marRight w:val="0"/>
      <w:marTop w:val="0"/>
      <w:marBottom w:val="0"/>
      <w:divBdr>
        <w:top w:val="none" w:sz="0" w:space="0" w:color="auto"/>
        <w:left w:val="none" w:sz="0" w:space="0" w:color="auto"/>
        <w:bottom w:val="none" w:sz="0" w:space="0" w:color="auto"/>
        <w:right w:val="none" w:sz="0" w:space="0" w:color="auto"/>
      </w:divBdr>
    </w:div>
    <w:div w:id="929966094">
      <w:bodyDiv w:val="1"/>
      <w:marLeft w:val="0"/>
      <w:marRight w:val="0"/>
      <w:marTop w:val="0"/>
      <w:marBottom w:val="0"/>
      <w:divBdr>
        <w:top w:val="none" w:sz="0" w:space="0" w:color="auto"/>
        <w:left w:val="none" w:sz="0" w:space="0" w:color="auto"/>
        <w:bottom w:val="none" w:sz="0" w:space="0" w:color="auto"/>
        <w:right w:val="none" w:sz="0" w:space="0" w:color="auto"/>
      </w:divBdr>
    </w:div>
    <w:div w:id="1118336883">
      <w:bodyDiv w:val="1"/>
      <w:marLeft w:val="0"/>
      <w:marRight w:val="0"/>
      <w:marTop w:val="0"/>
      <w:marBottom w:val="0"/>
      <w:divBdr>
        <w:top w:val="none" w:sz="0" w:space="0" w:color="auto"/>
        <w:left w:val="none" w:sz="0" w:space="0" w:color="auto"/>
        <w:bottom w:val="none" w:sz="0" w:space="0" w:color="auto"/>
        <w:right w:val="none" w:sz="0" w:space="0" w:color="auto"/>
      </w:divBdr>
    </w:div>
    <w:div w:id="21180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orningstar.com/"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fcw.com/2022/06/21/377580/rbr-more-than-12000-checkout-free-contactless-stores-to-be-in-operation-by-2027/" TargetMode="External"/><Relationship Id="rId5" Type="http://schemas.openxmlformats.org/officeDocument/2006/relationships/footnotes" Target="footnotes.xml"/><Relationship Id="rId15" Type="http://schemas.openxmlformats.org/officeDocument/2006/relationships/image" Target="media/image3.png"/><Relationship Id="rId23" Type="http://schemas.microsoft.com/office/2020/10/relationships/intelligence" Target="intelligence2.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28</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Rabecca Ndhlovu</dc:creator>
  <cp:keywords/>
  <dc:description/>
  <cp:lastModifiedBy>Allan Bernard</cp:lastModifiedBy>
  <cp:revision>18</cp:revision>
  <dcterms:created xsi:type="dcterms:W3CDTF">2024-11-05T13:13:00Z</dcterms:created>
  <dcterms:modified xsi:type="dcterms:W3CDTF">2024-11-20T01:52:00Z</dcterms:modified>
</cp:coreProperties>
</file>